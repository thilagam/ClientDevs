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D70FAA" w:rsidRPr="00D70FAA" w:rsidTr="00D70FAA">
        <w:tc>
          <w:tcPr>
            <w:tcW w:w="300" w:type="dxa"/>
          </w:tcPr>
          <w:p w:rsidR="004B2130" w:rsidRPr="00D70FAA" w:rsidRDefault="00D70FAA">
            <w:pPr>
              <w:rPr>
                <w:rFonts w:eastAsiaTheme="minorEastAsia"/>
              </w:rPr>
            </w:pPr>
            <w:r w:rsidRPr="00D70FAA">
              <w:rPr>
                <w:rFonts w:eastAsiaTheme="minorEastAsia"/>
              </w:rPr>
              <w:t>1</w:t>
            </w:r>
          </w:p>
        </w:tc>
        <w:tc>
          <w:tcPr>
            <w:tcW w:w="1050" w:type="dxa"/>
          </w:tcPr>
          <w:p w:rsidR="004B2130" w:rsidRPr="00D70FAA" w:rsidRDefault="00D70FAA">
            <w:pPr>
              <w:rPr>
                <w:rFonts w:eastAsiaTheme="minorEastAsia"/>
              </w:rPr>
            </w:pPr>
            <w:r w:rsidRPr="00D70FAA">
              <w:rPr>
                <w:rFonts w:eastAsiaTheme="minorEastAsia"/>
                <w:b/>
              </w:rPr>
              <w:t>Content name</w:t>
            </w:r>
          </w:p>
        </w:tc>
        <w:tc>
          <w:tcPr>
            <w:tcW w:w="1060" w:type="dxa"/>
          </w:tcPr>
          <w:p w:rsidR="004B2130" w:rsidRPr="00D70FAA" w:rsidRDefault="00D70FAA">
            <w:pPr>
              <w:rPr>
                <w:rFonts w:eastAsiaTheme="minorEastAsia"/>
              </w:rPr>
            </w:pPr>
            <w:r w:rsidRPr="00D70FAA">
              <w:rPr>
                <w:rFonts w:eastAsiaTheme="minorEastAsia"/>
                <w:b/>
                <w:color w:val="00EC00"/>
              </w:rPr>
              <w:t>Localise</w:t>
            </w:r>
          </w:p>
        </w:tc>
        <w:tc>
          <w:tcPr>
            <w:tcW w:w="6900" w:type="dxa"/>
          </w:tcPr>
          <w:p w:rsidR="004B2130" w:rsidRPr="00D70FAA" w:rsidRDefault="00D70FAA">
            <w:pPr>
              <w:rPr>
                <w:rFonts w:eastAsiaTheme="minorEastAsia"/>
              </w:rPr>
            </w:pPr>
            <w:r w:rsidRPr="00D70FAA">
              <w:rPr>
                <w:rFonts w:eastAsiaTheme="minorEastAsia"/>
              </w:rPr>
              <w:t>Where to stay in Tokyo - Ryokans, temples lodgings, capsules and first class hotels</w:t>
            </w:r>
          </w:p>
        </w:tc>
        <w:tc>
          <w:tcPr>
            <w:tcW w:w="6900" w:type="dxa"/>
          </w:tcPr>
          <w:p w:rsidR="004B2130" w:rsidRPr="00D70FAA" w:rsidRDefault="00D70FAA">
            <w:pPr>
              <w:rPr>
                <w:rFonts w:eastAsiaTheme="minorEastAsia"/>
              </w:rPr>
            </w:pPr>
            <w:r w:rsidRPr="00D70FAA">
              <w:rPr>
                <w:rFonts w:eastAsiaTheme="minorEastAsia"/>
              </w:rPr>
              <w:t xml:space="preserve"> </w:t>
            </w:r>
            <w:ins w:id="0" w:author="noel" w:date="2015-07-24T01:43:00Z">
              <w:r w:rsidR="0032633F" w:rsidRPr="00D70FAA">
                <w:rPr>
                  <w:rFonts w:eastAsiaTheme="minorEastAsia" w:hint="eastAsia"/>
                </w:rPr>
                <w:t>도쿄</w:t>
              </w:r>
              <w:r w:rsidR="0032633F" w:rsidRPr="00D70FAA">
                <w:rPr>
                  <w:rFonts w:eastAsiaTheme="minorEastAsia" w:hint="eastAsia"/>
                </w:rPr>
                <w:t xml:space="preserve"> </w:t>
              </w:r>
              <w:r w:rsidR="0032633F" w:rsidRPr="00D70FAA">
                <w:rPr>
                  <w:rFonts w:eastAsiaTheme="minorEastAsia" w:hint="eastAsia"/>
                </w:rPr>
                <w:t>숙소</w:t>
              </w:r>
              <w:r w:rsidR="0032633F" w:rsidRPr="00D70FAA">
                <w:rPr>
                  <w:rFonts w:eastAsiaTheme="minorEastAsia" w:hint="eastAsia"/>
                </w:rPr>
                <w:t xml:space="preserve"> </w:t>
              </w:r>
              <w:r w:rsidR="0032633F" w:rsidRPr="00D70FAA">
                <w:rPr>
                  <w:rFonts w:eastAsiaTheme="minorEastAsia"/>
                </w:rPr>
                <w:t>–</w:t>
              </w:r>
              <w:r w:rsidR="0032633F" w:rsidRPr="00D70FAA">
                <w:rPr>
                  <w:rFonts w:eastAsiaTheme="minorEastAsia" w:hint="eastAsia"/>
                </w:rPr>
                <w:t xml:space="preserve"> </w:t>
              </w:r>
              <w:r w:rsidR="0032633F" w:rsidRPr="00D70FAA">
                <w:rPr>
                  <w:rFonts w:eastAsiaTheme="minorEastAsia" w:hint="eastAsia"/>
                </w:rPr>
                <w:t>료칸</w:t>
              </w:r>
              <w:r w:rsidR="0032633F" w:rsidRPr="00D70FAA">
                <w:rPr>
                  <w:rFonts w:eastAsiaTheme="minorEastAsia" w:hint="eastAsia"/>
                </w:rPr>
                <w:t xml:space="preserve">, </w:t>
              </w:r>
              <w:r w:rsidR="0032633F" w:rsidRPr="00D70FAA">
                <w:rPr>
                  <w:rFonts w:eastAsiaTheme="minorEastAsia" w:hint="eastAsia"/>
                </w:rPr>
                <w:t>사원</w:t>
              </w:r>
              <w:r w:rsidR="0032633F" w:rsidRPr="00D70FAA">
                <w:rPr>
                  <w:rFonts w:eastAsiaTheme="minorEastAsia" w:hint="eastAsia"/>
                </w:rPr>
                <w:t xml:space="preserve">, </w:t>
              </w:r>
              <w:r w:rsidR="0032633F" w:rsidRPr="00D70FAA">
                <w:rPr>
                  <w:rFonts w:eastAsiaTheme="minorEastAsia" w:hint="eastAsia"/>
                </w:rPr>
                <w:t>캡슐</w:t>
              </w:r>
              <w:r w:rsidR="0032633F" w:rsidRPr="00D70FAA">
                <w:rPr>
                  <w:rFonts w:eastAsiaTheme="minorEastAsia" w:hint="eastAsia"/>
                </w:rPr>
                <w:t xml:space="preserve"> </w:t>
              </w:r>
              <w:r w:rsidR="0032633F" w:rsidRPr="00D70FAA">
                <w:rPr>
                  <w:rFonts w:eastAsiaTheme="minorEastAsia" w:hint="eastAsia"/>
                </w:rPr>
                <w:t>호텔</w:t>
              </w:r>
              <w:r w:rsidR="0032633F" w:rsidRPr="00D70FAA">
                <w:rPr>
                  <w:rFonts w:eastAsiaTheme="minorEastAsia" w:hint="eastAsia"/>
                </w:rPr>
                <w:t xml:space="preserve">, </w:t>
              </w:r>
              <w:r w:rsidR="0032633F" w:rsidRPr="00D70FAA">
                <w:rPr>
                  <w:rFonts w:eastAsiaTheme="minorEastAsia" w:hint="eastAsia"/>
                </w:rPr>
                <w:t>최고급</w:t>
              </w:r>
              <w:r w:rsidR="0032633F" w:rsidRPr="00D70FAA">
                <w:rPr>
                  <w:rFonts w:eastAsiaTheme="minorEastAsia" w:hint="eastAsia"/>
                </w:rPr>
                <w:t xml:space="preserve"> </w:t>
              </w:r>
              <w:r w:rsidR="0032633F" w:rsidRPr="00D70FAA">
                <w:rPr>
                  <w:rFonts w:eastAsiaTheme="minorEastAsia" w:hint="eastAsia"/>
                </w:rPr>
                <w:t>호텔</w:t>
              </w:r>
            </w:ins>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2</w:t>
            </w:r>
          </w:p>
        </w:tc>
        <w:tc>
          <w:tcPr>
            <w:tcW w:w="1050" w:type="dxa"/>
            <w:shd w:val="clear" w:color="auto" w:fill="BFBFBF"/>
          </w:tcPr>
          <w:p w:rsidR="004B2130" w:rsidRPr="00D70FAA" w:rsidRDefault="00D70FAA">
            <w:pPr>
              <w:rPr>
                <w:rFonts w:eastAsiaTheme="minorEastAsia"/>
              </w:rPr>
            </w:pPr>
            <w:r w:rsidRPr="00D70FAA">
              <w:rPr>
                <w:rFonts w:eastAsiaTheme="minorEastAsia"/>
                <w:b/>
              </w:rPr>
              <w:t>POS</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D70FAA">
            <w:pPr>
              <w:rPr>
                <w:rFonts w:eastAsiaTheme="minorEastAsia"/>
              </w:rPr>
            </w:pPr>
            <w:r w:rsidRPr="00D70FAA">
              <w:rPr>
                <w:rFonts w:eastAsiaTheme="minorEastAsia"/>
              </w:rPr>
              <w:t>HCOM_KR</w:t>
            </w:r>
          </w:p>
        </w:tc>
        <w:tc>
          <w:tcPr>
            <w:tcW w:w="6900" w:type="dxa"/>
            <w:shd w:val="clear" w:color="auto" w:fill="BFBFBF"/>
          </w:tcPr>
          <w:p w:rsidR="004B2130" w:rsidRPr="00D70FAA" w:rsidRDefault="00D70FAA">
            <w:pPr>
              <w:rPr>
                <w:rFonts w:eastAsiaTheme="minorEastAsia"/>
              </w:rPr>
            </w:pPr>
            <w:r w:rsidRPr="00D70FAA">
              <w:rPr>
                <w:rFonts w:eastAsiaTheme="minorEastAsia"/>
              </w:rPr>
              <w:t>HCOM_KR</w:t>
            </w: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3</w:t>
            </w:r>
          </w:p>
        </w:tc>
        <w:tc>
          <w:tcPr>
            <w:tcW w:w="1050" w:type="dxa"/>
            <w:shd w:val="clear" w:color="auto" w:fill="BFBFBF"/>
          </w:tcPr>
          <w:p w:rsidR="004B2130" w:rsidRPr="00D70FAA" w:rsidRDefault="00D70FAA">
            <w:pPr>
              <w:rPr>
                <w:rFonts w:eastAsiaTheme="minorEastAsia"/>
              </w:rPr>
            </w:pPr>
            <w:r w:rsidRPr="00D70FAA">
              <w:rPr>
                <w:rFonts w:eastAsiaTheme="minorEastAsia"/>
                <w:b/>
              </w:rPr>
              <w:t>Locale</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D70FAA">
            <w:pPr>
              <w:rPr>
                <w:rFonts w:eastAsiaTheme="minorEastAsia"/>
              </w:rPr>
            </w:pPr>
            <w:r w:rsidRPr="00D70FAA">
              <w:rPr>
                <w:rFonts w:eastAsiaTheme="minorEastAsia"/>
              </w:rPr>
              <w:t>ko_KR</w:t>
            </w:r>
          </w:p>
        </w:tc>
        <w:tc>
          <w:tcPr>
            <w:tcW w:w="6900" w:type="dxa"/>
            <w:shd w:val="clear" w:color="auto" w:fill="BFBFBF"/>
          </w:tcPr>
          <w:p w:rsidR="004B2130" w:rsidRPr="00D70FAA" w:rsidRDefault="00D70FAA">
            <w:pPr>
              <w:rPr>
                <w:rFonts w:eastAsiaTheme="minorEastAsia"/>
              </w:rPr>
            </w:pPr>
            <w:r w:rsidRPr="00D70FAA">
              <w:rPr>
                <w:rFonts w:eastAsiaTheme="minorEastAsia"/>
              </w:rPr>
              <w:t>ko_KR</w:t>
            </w: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4</w:t>
            </w:r>
          </w:p>
        </w:tc>
        <w:tc>
          <w:tcPr>
            <w:tcW w:w="1050" w:type="dxa"/>
            <w:shd w:val="clear" w:color="auto" w:fill="BFBFBF"/>
          </w:tcPr>
          <w:p w:rsidR="004B2130" w:rsidRPr="00D70FAA" w:rsidRDefault="00D70FAA">
            <w:pPr>
              <w:rPr>
                <w:rFonts w:eastAsiaTheme="minorEastAsia"/>
              </w:rPr>
            </w:pPr>
            <w:r w:rsidRPr="00D70FAA">
              <w:rPr>
                <w:rFonts w:eastAsiaTheme="minorEastAsia"/>
                <w:b/>
              </w:rPr>
              <w:t>URL friendly part</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D70FAA">
            <w:pPr>
              <w:rPr>
                <w:rFonts w:eastAsiaTheme="minorEastAsia"/>
              </w:rPr>
            </w:pPr>
            <w:r w:rsidRPr="00D70FAA">
              <w:rPr>
                <w:rFonts w:eastAsiaTheme="minorEastAsia"/>
              </w:rPr>
              <w:t>Where-to-stay-in-Tokyo-Ryokans-temples-lodgings-capsules-and-first-class-hotels</w:t>
            </w:r>
          </w:p>
        </w:tc>
        <w:tc>
          <w:tcPr>
            <w:tcW w:w="6900" w:type="dxa"/>
            <w:shd w:val="clear" w:color="auto" w:fill="BFBFBF"/>
          </w:tcPr>
          <w:p w:rsidR="004B2130" w:rsidRPr="00D70FAA" w:rsidRDefault="00D70FAA">
            <w:pPr>
              <w:rPr>
                <w:rFonts w:eastAsiaTheme="minorEastAsia"/>
              </w:rPr>
            </w:pPr>
            <w:r w:rsidRPr="00D70FAA">
              <w:rPr>
                <w:rFonts w:eastAsiaTheme="minorEastAsia"/>
              </w:rPr>
              <w:t>Where-to-stay-in-Tokyo-Ryokans-temples-lodgings-capsules-and-first-class-hotels</w:t>
            </w: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5</w:t>
            </w:r>
          </w:p>
        </w:tc>
        <w:tc>
          <w:tcPr>
            <w:tcW w:w="1050" w:type="dxa"/>
            <w:shd w:val="clear" w:color="auto" w:fill="BFBFBF"/>
          </w:tcPr>
          <w:p w:rsidR="004B2130" w:rsidRPr="00D70FAA" w:rsidRDefault="00D70FAA">
            <w:pPr>
              <w:rPr>
                <w:rFonts w:eastAsiaTheme="minorEastAsia"/>
              </w:rPr>
            </w:pPr>
            <w:r w:rsidRPr="00D70FAA">
              <w:rPr>
                <w:rFonts w:eastAsiaTheme="minorEastAsia"/>
                <w:b/>
              </w:rPr>
              <w:t>Channels</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D70FAA">
            <w:pPr>
              <w:rPr>
                <w:rFonts w:eastAsiaTheme="minorEastAsia"/>
              </w:rPr>
            </w:pPr>
            <w:r w:rsidRPr="00D70FAA">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B2130" w:rsidRPr="00D70FAA" w:rsidRDefault="00D70FAA">
            <w:pPr>
              <w:rPr>
                <w:rFonts w:eastAsiaTheme="minorEastAsia"/>
              </w:rPr>
            </w:pPr>
            <w:r w:rsidRPr="00D70FAA">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6</w:t>
            </w:r>
          </w:p>
        </w:tc>
        <w:tc>
          <w:tcPr>
            <w:tcW w:w="1050" w:type="dxa"/>
            <w:shd w:val="clear" w:color="auto" w:fill="BFBFBF"/>
          </w:tcPr>
          <w:p w:rsidR="004B2130" w:rsidRPr="00D70FAA" w:rsidRDefault="00D70FAA">
            <w:pPr>
              <w:rPr>
                <w:rFonts w:eastAsiaTheme="minorEastAsia"/>
              </w:rPr>
            </w:pPr>
            <w:r w:rsidRPr="00D70FAA">
              <w:rPr>
                <w:rFonts w:eastAsiaTheme="minorEastAsia"/>
                <w:b/>
              </w:rPr>
              <w:t>Go live date</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D70FAA">
            <w:pPr>
              <w:rPr>
                <w:rFonts w:eastAsiaTheme="minorEastAsia"/>
              </w:rPr>
            </w:pPr>
            <w:r w:rsidRPr="00D70FAA">
              <w:rPr>
                <w:rFonts w:eastAsiaTheme="minorEastAsia"/>
              </w:rPr>
              <w:t>42150</w:t>
            </w:r>
          </w:p>
        </w:tc>
        <w:tc>
          <w:tcPr>
            <w:tcW w:w="6900" w:type="dxa"/>
            <w:shd w:val="clear" w:color="auto" w:fill="BFBFBF"/>
          </w:tcPr>
          <w:p w:rsidR="004B2130" w:rsidRPr="00D70FAA" w:rsidRDefault="00D70FAA">
            <w:pPr>
              <w:rPr>
                <w:rFonts w:eastAsiaTheme="minorEastAsia"/>
              </w:rPr>
            </w:pPr>
            <w:r w:rsidRPr="00D70FAA">
              <w:rPr>
                <w:rFonts w:eastAsiaTheme="minorEastAsia"/>
              </w:rPr>
              <w:t>42150</w:t>
            </w: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7</w:t>
            </w:r>
          </w:p>
        </w:tc>
        <w:tc>
          <w:tcPr>
            <w:tcW w:w="1050" w:type="dxa"/>
            <w:shd w:val="clear" w:color="auto" w:fill="BFBFBF"/>
          </w:tcPr>
          <w:p w:rsidR="004B2130" w:rsidRPr="00D70FAA" w:rsidRDefault="00D70FAA">
            <w:pPr>
              <w:rPr>
                <w:rFonts w:eastAsiaTheme="minorEastAsia"/>
              </w:rPr>
            </w:pPr>
            <w:r w:rsidRPr="00D70FAA">
              <w:rPr>
                <w:rFonts w:eastAsiaTheme="minorEastAsia"/>
                <w:b/>
              </w:rPr>
              <w:t>Tags</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D70FAA">
            <w:pPr>
              <w:rPr>
                <w:rFonts w:eastAsiaTheme="minorEastAsia"/>
              </w:rPr>
            </w:pPr>
            <w:r w:rsidRPr="00D70FAA">
              <w:rPr>
                <w:rFonts w:eastAsiaTheme="minorEastAsia"/>
              </w:rPr>
              <w:t>Where to Stay</w:t>
            </w:r>
          </w:p>
        </w:tc>
        <w:tc>
          <w:tcPr>
            <w:tcW w:w="6900" w:type="dxa"/>
            <w:shd w:val="clear" w:color="auto" w:fill="BFBFBF"/>
          </w:tcPr>
          <w:p w:rsidR="004B2130" w:rsidRPr="00D70FAA" w:rsidRDefault="00D70FAA">
            <w:pPr>
              <w:rPr>
                <w:rFonts w:eastAsiaTheme="minorEastAsia"/>
              </w:rPr>
            </w:pPr>
            <w:r w:rsidRPr="00D70FAA">
              <w:rPr>
                <w:rFonts w:eastAsiaTheme="minorEastAsia"/>
              </w:rPr>
              <w:t>Where to Stay</w:t>
            </w: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8</w:t>
            </w:r>
          </w:p>
        </w:tc>
        <w:tc>
          <w:tcPr>
            <w:tcW w:w="1050" w:type="dxa"/>
            <w:shd w:val="clear" w:color="auto" w:fill="BFBFBF"/>
          </w:tcPr>
          <w:p w:rsidR="004B2130" w:rsidRPr="00D70FAA" w:rsidRDefault="00D70FAA">
            <w:pPr>
              <w:rPr>
                <w:rFonts w:eastAsiaTheme="minorEastAsia"/>
              </w:rPr>
            </w:pPr>
            <w:r w:rsidRPr="00D70FAA">
              <w:rPr>
                <w:rFonts w:eastAsiaTheme="minorEastAsia"/>
                <w:b/>
              </w:rPr>
              <w:t>Destination</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D70FAA">
            <w:pPr>
              <w:rPr>
                <w:rFonts w:eastAsiaTheme="minorEastAsia"/>
              </w:rPr>
            </w:pPr>
            <w:r w:rsidRPr="00D70FAA">
              <w:rPr>
                <w:rFonts w:eastAsiaTheme="minorEastAsia"/>
              </w:rPr>
              <w:t>Tokyo  Japan (726784)</w:t>
            </w:r>
          </w:p>
        </w:tc>
        <w:tc>
          <w:tcPr>
            <w:tcW w:w="6900" w:type="dxa"/>
            <w:shd w:val="clear" w:color="auto" w:fill="BFBFBF"/>
          </w:tcPr>
          <w:p w:rsidR="004B2130" w:rsidRPr="00D70FAA" w:rsidRDefault="00D70FAA">
            <w:pPr>
              <w:rPr>
                <w:rFonts w:eastAsiaTheme="minorEastAsia"/>
              </w:rPr>
            </w:pPr>
            <w:r w:rsidRPr="00D70FAA">
              <w:rPr>
                <w:rFonts w:eastAsiaTheme="minorEastAsia"/>
              </w:rPr>
              <w:t>Tokyo  Japan (726784)</w:t>
            </w: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9</w:t>
            </w:r>
          </w:p>
        </w:tc>
        <w:tc>
          <w:tcPr>
            <w:tcW w:w="1050" w:type="dxa"/>
            <w:shd w:val="clear" w:color="auto" w:fill="BFBFBF"/>
          </w:tcPr>
          <w:p w:rsidR="004B2130" w:rsidRPr="00D70FAA" w:rsidRDefault="00D70FAA">
            <w:pPr>
              <w:rPr>
                <w:rFonts w:eastAsiaTheme="minorEastAsia"/>
              </w:rPr>
            </w:pPr>
            <w:r w:rsidRPr="00D70FAA">
              <w:rPr>
                <w:rFonts w:eastAsiaTheme="minorEastAsia"/>
                <w:b/>
              </w:rPr>
              <w:t>Article title</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D70FAA">
            <w:pPr>
              <w:rPr>
                <w:rFonts w:eastAsiaTheme="minorEastAsia"/>
              </w:rPr>
            </w:pPr>
            <w:r w:rsidRPr="00D70FAA">
              <w:rPr>
                <w:rFonts w:eastAsiaTheme="minorEastAsia"/>
              </w:rPr>
              <w:t>Where to stay in Tokyo - Ryokans, temples lodgings, capsules and first class hotels</w:t>
            </w:r>
          </w:p>
        </w:tc>
        <w:tc>
          <w:tcPr>
            <w:tcW w:w="6900" w:type="dxa"/>
            <w:shd w:val="clear" w:color="auto" w:fill="BFBFBF"/>
          </w:tcPr>
          <w:p w:rsidR="004B2130" w:rsidRPr="00D70FAA" w:rsidRDefault="00D70FAA">
            <w:pPr>
              <w:rPr>
                <w:rFonts w:eastAsiaTheme="minorEastAsia"/>
              </w:rPr>
            </w:pPr>
            <w:r w:rsidRPr="00D70FAA">
              <w:rPr>
                <w:rFonts w:eastAsiaTheme="minorEastAsia"/>
              </w:rPr>
              <w:t>Where to stay in Tokyo - Ryokans, temples lodgings, capsules and first class hotels</w:t>
            </w: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10</w:t>
            </w:r>
          </w:p>
        </w:tc>
        <w:tc>
          <w:tcPr>
            <w:tcW w:w="1050" w:type="dxa"/>
            <w:shd w:val="clear" w:color="auto" w:fill="BFBFBF"/>
          </w:tcPr>
          <w:p w:rsidR="004B2130" w:rsidRPr="00D70FAA" w:rsidRDefault="00D70FAA">
            <w:pPr>
              <w:rPr>
                <w:rFonts w:eastAsiaTheme="minorEastAsia"/>
              </w:rPr>
            </w:pPr>
            <w:r w:rsidRPr="00D70FAA">
              <w:rPr>
                <w:rFonts w:eastAsiaTheme="minorEastAsia"/>
                <w:b/>
              </w:rPr>
              <w:t>Main image</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D70FAA">
            <w:pPr>
              <w:rPr>
                <w:rFonts w:eastAsiaTheme="minorEastAsia"/>
              </w:rPr>
            </w:pPr>
            <w:r w:rsidRPr="00D70FAA">
              <w:rPr>
                <w:rFonts w:eastAsiaTheme="minorEastAsia"/>
              </w:rPr>
              <w:t>default/tokyo_0_afrf-00005963-001.jpg</w:t>
            </w:r>
          </w:p>
        </w:tc>
        <w:tc>
          <w:tcPr>
            <w:tcW w:w="6900" w:type="dxa"/>
            <w:shd w:val="clear" w:color="auto" w:fill="BFBFBF"/>
          </w:tcPr>
          <w:p w:rsidR="004B2130" w:rsidRPr="00D70FAA" w:rsidRDefault="00D70FAA">
            <w:pPr>
              <w:rPr>
                <w:rFonts w:eastAsiaTheme="minorEastAsia"/>
              </w:rPr>
            </w:pPr>
            <w:r w:rsidRPr="00D70FAA">
              <w:rPr>
                <w:rFonts w:eastAsiaTheme="minorEastAsia"/>
              </w:rPr>
              <w:t>default/tokyo_0_afrf-00005963-001.jpg</w:t>
            </w:r>
          </w:p>
        </w:tc>
      </w:tr>
      <w:tr w:rsidR="00D70FAA" w:rsidRPr="00D70FAA" w:rsidTr="00D70FAA">
        <w:tc>
          <w:tcPr>
            <w:tcW w:w="300" w:type="dxa"/>
          </w:tcPr>
          <w:p w:rsidR="004B2130" w:rsidRPr="00D70FAA" w:rsidRDefault="00D70FAA">
            <w:pPr>
              <w:rPr>
                <w:rFonts w:eastAsiaTheme="minorEastAsia"/>
              </w:rPr>
            </w:pPr>
            <w:r w:rsidRPr="00D70FAA">
              <w:rPr>
                <w:rFonts w:eastAsiaTheme="minorEastAsia"/>
              </w:rPr>
              <w:t>11</w:t>
            </w:r>
          </w:p>
        </w:tc>
        <w:tc>
          <w:tcPr>
            <w:tcW w:w="1050" w:type="dxa"/>
          </w:tcPr>
          <w:p w:rsidR="004B2130" w:rsidRPr="00D70FAA" w:rsidRDefault="00D70FAA">
            <w:pPr>
              <w:rPr>
                <w:rFonts w:eastAsiaTheme="minorEastAsia"/>
              </w:rPr>
            </w:pPr>
            <w:r w:rsidRPr="00D70FAA">
              <w:rPr>
                <w:rFonts w:eastAsiaTheme="minorEastAsia"/>
                <w:b/>
              </w:rPr>
              <w:t>Introduction</w:t>
            </w:r>
          </w:p>
        </w:tc>
        <w:tc>
          <w:tcPr>
            <w:tcW w:w="1060" w:type="dxa"/>
          </w:tcPr>
          <w:p w:rsidR="004B2130" w:rsidRPr="00D70FAA" w:rsidRDefault="00D70FAA">
            <w:pPr>
              <w:rPr>
                <w:rFonts w:eastAsiaTheme="minorEastAsia"/>
              </w:rPr>
            </w:pPr>
            <w:r w:rsidRPr="00D70FAA">
              <w:rPr>
                <w:rFonts w:eastAsiaTheme="minorEastAsia"/>
                <w:b/>
                <w:color w:val="00EC00"/>
              </w:rPr>
              <w:t>Localise</w:t>
            </w:r>
          </w:p>
        </w:tc>
        <w:tc>
          <w:tcPr>
            <w:tcW w:w="6900" w:type="dxa"/>
          </w:tcPr>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When Tokyo comes to mind, it brings with it images of luxurious skyscraper hotels with all the extras, including the price tag. Yet Tokyo offers a huge variety of places to rest your head from traditional Japanese temple lodgings in the mountains to the latest in hotel convenience in mid-city capsule hotels. For a real Japanese feel, try out a ryokan with low level furniture and plenty of Zen.</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tc>
        <w:tc>
          <w:tcPr>
            <w:tcW w:w="6900" w:type="dxa"/>
          </w:tcPr>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CB0078" w:rsidDel="00153DFD" w:rsidRDefault="00CB0078">
            <w:pPr>
              <w:rPr>
                <w:del w:id="1" w:author="noel" w:date="2015-07-24T01:43:00Z"/>
                <w:rFonts w:eastAsiaTheme="minorEastAsia"/>
              </w:rPr>
            </w:pPr>
            <w:r>
              <w:rPr>
                <w:rFonts w:eastAsiaTheme="minorEastAsia" w:hint="eastAsia"/>
              </w:rPr>
              <w:t>도쿄를</w:t>
            </w:r>
            <w:r>
              <w:rPr>
                <w:rFonts w:eastAsiaTheme="minorEastAsia" w:hint="eastAsia"/>
              </w:rPr>
              <w:t xml:space="preserve"> </w:t>
            </w:r>
            <w:r>
              <w:rPr>
                <w:rFonts w:eastAsiaTheme="minorEastAsia" w:hint="eastAsia"/>
              </w:rPr>
              <w:t>생각하면</w:t>
            </w:r>
            <w:r>
              <w:rPr>
                <w:rFonts w:eastAsiaTheme="minorEastAsia" w:hint="eastAsia"/>
              </w:rPr>
              <w:t xml:space="preserve"> </w:t>
            </w:r>
            <w:r>
              <w:rPr>
                <w:rFonts w:eastAsiaTheme="minorEastAsia" w:hint="eastAsia"/>
              </w:rPr>
              <w:t>아마</w:t>
            </w:r>
            <w:r>
              <w:rPr>
                <w:rFonts w:eastAsiaTheme="minorEastAsia" w:hint="eastAsia"/>
              </w:rPr>
              <w:t xml:space="preserve"> </w:t>
            </w:r>
            <w:del w:id="2" w:author="noel" w:date="2015-07-24T01:43:00Z">
              <w:r w:rsidDel="00153DFD">
                <w:rPr>
                  <w:rFonts w:eastAsiaTheme="minorEastAsia" w:hint="eastAsia"/>
                </w:rPr>
                <w:delText>숙박</w:delText>
              </w:r>
              <w:r w:rsidDel="00153DFD">
                <w:rPr>
                  <w:rFonts w:eastAsiaTheme="minorEastAsia" w:hint="eastAsia"/>
                </w:rPr>
                <w:delText xml:space="preserve"> </w:delText>
              </w:r>
              <w:r w:rsidDel="00153DFD">
                <w:rPr>
                  <w:rFonts w:eastAsiaTheme="minorEastAsia" w:hint="eastAsia"/>
                </w:rPr>
                <w:delText>요금을</w:delText>
              </w:r>
              <w:r w:rsidDel="00153DFD">
                <w:rPr>
                  <w:rFonts w:eastAsiaTheme="minorEastAsia" w:hint="eastAsia"/>
                </w:rPr>
                <w:delText xml:space="preserve"> </w:delText>
              </w:r>
              <w:r w:rsidDel="00153DFD">
                <w:rPr>
                  <w:rFonts w:eastAsiaTheme="minorEastAsia" w:hint="eastAsia"/>
                </w:rPr>
                <w:delText>포함하여</w:delText>
              </w:r>
              <w:r w:rsidDel="00153DFD">
                <w:rPr>
                  <w:rFonts w:eastAsiaTheme="minorEastAsia" w:hint="eastAsia"/>
                </w:rPr>
                <w:delText xml:space="preserve"> </w:delText>
              </w:r>
              <w:r w:rsidDel="00153DFD">
                <w:rPr>
                  <w:rFonts w:eastAsiaTheme="minorEastAsia" w:hint="eastAsia"/>
                </w:rPr>
                <w:delText>모든</w:delText>
              </w:r>
              <w:r w:rsidDel="00153DFD">
                <w:rPr>
                  <w:rFonts w:eastAsiaTheme="minorEastAsia" w:hint="eastAsia"/>
                </w:rPr>
                <w:delText xml:space="preserve"> </w:delText>
              </w:r>
              <w:r w:rsidR="00410DF0" w:rsidDel="00153DFD">
                <w:rPr>
                  <w:rFonts w:eastAsiaTheme="minorEastAsia" w:hint="eastAsia"/>
                </w:rPr>
                <w:delText>최고급</w:delText>
              </w:r>
              <w:r w:rsidR="00410DF0" w:rsidDel="00153DFD">
                <w:rPr>
                  <w:rFonts w:eastAsiaTheme="minorEastAsia" w:hint="eastAsia"/>
                </w:rPr>
                <w:delText xml:space="preserve"> </w:delText>
              </w:r>
              <w:r w:rsidR="00410DF0" w:rsidDel="00153DFD">
                <w:rPr>
                  <w:rFonts w:eastAsiaTheme="minorEastAsia" w:hint="eastAsia"/>
                </w:rPr>
                <w:delText>시설을</w:delText>
              </w:r>
              <w:r w:rsidR="00410DF0" w:rsidDel="00153DFD">
                <w:rPr>
                  <w:rFonts w:eastAsiaTheme="minorEastAsia" w:hint="eastAsia"/>
                </w:rPr>
                <w:delText xml:space="preserve"> </w:delText>
              </w:r>
              <w:r w:rsidR="00410DF0" w:rsidDel="00153DFD">
                <w:rPr>
                  <w:rFonts w:eastAsiaTheme="minorEastAsia" w:hint="eastAsia"/>
                </w:rPr>
                <w:delText>제공하는</w:delText>
              </w:r>
              <w:r w:rsidDel="00153DFD">
                <w:rPr>
                  <w:rFonts w:eastAsiaTheme="minorEastAsia" w:hint="eastAsia"/>
                </w:rPr>
                <w:delText xml:space="preserve"> </w:delText>
              </w:r>
            </w:del>
            <w:ins w:id="3" w:author="noel" w:date="2015-07-24T01:43:00Z">
              <w:r w:rsidR="00153DFD">
                <w:rPr>
                  <w:rFonts w:eastAsiaTheme="minorEastAsia" w:hint="eastAsia"/>
                </w:rPr>
                <w:t>비싸고</w:t>
              </w:r>
              <w:r w:rsidR="00153DFD">
                <w:rPr>
                  <w:rFonts w:eastAsiaTheme="minorEastAsia" w:hint="eastAsia"/>
                </w:rPr>
                <w:t xml:space="preserve"> </w:t>
              </w:r>
            </w:ins>
            <w:r>
              <w:rPr>
                <w:rFonts w:eastAsiaTheme="minorEastAsia" w:hint="eastAsia"/>
              </w:rPr>
              <w:t>화려한</w:t>
            </w:r>
            <w:r>
              <w:rPr>
                <w:rFonts w:eastAsiaTheme="minorEastAsia" w:hint="eastAsia"/>
              </w:rPr>
              <w:t xml:space="preserve"> </w:t>
            </w:r>
            <w:r>
              <w:rPr>
                <w:rFonts w:eastAsiaTheme="minorEastAsia" w:hint="eastAsia"/>
              </w:rPr>
              <w:t>고층</w:t>
            </w:r>
            <w:r>
              <w:rPr>
                <w:rFonts w:eastAsiaTheme="minorEastAsia" w:hint="eastAsia"/>
              </w:rPr>
              <w:t xml:space="preserve"> </w:t>
            </w:r>
            <w:r>
              <w:rPr>
                <w:rFonts w:eastAsiaTheme="minorEastAsia" w:hint="eastAsia"/>
              </w:rPr>
              <w:t>호텔의</w:t>
            </w:r>
            <w:r>
              <w:rPr>
                <w:rFonts w:eastAsiaTheme="minorEastAsia" w:hint="eastAsia"/>
              </w:rPr>
              <w:t xml:space="preserve"> </w:t>
            </w:r>
            <w:r>
              <w:rPr>
                <w:rFonts w:eastAsiaTheme="minorEastAsia" w:hint="eastAsia"/>
              </w:rPr>
              <w:t>이미지가</w:t>
            </w:r>
            <w:r>
              <w:rPr>
                <w:rFonts w:eastAsiaTheme="minorEastAsia" w:hint="eastAsia"/>
              </w:rPr>
              <w:t xml:space="preserve"> </w:t>
            </w:r>
            <w:r>
              <w:rPr>
                <w:rFonts w:eastAsiaTheme="minorEastAsia" w:hint="eastAsia"/>
              </w:rPr>
              <w:t>떠오르실</w:t>
            </w:r>
            <w:r>
              <w:rPr>
                <w:rFonts w:eastAsiaTheme="minorEastAsia" w:hint="eastAsia"/>
              </w:rPr>
              <w:t xml:space="preserve"> </w:t>
            </w:r>
            <w:r>
              <w:rPr>
                <w:rFonts w:eastAsiaTheme="minorEastAsia" w:hint="eastAsia"/>
              </w:rPr>
              <w:t>겁니다</w:t>
            </w:r>
            <w:r>
              <w:rPr>
                <w:rFonts w:eastAsiaTheme="minorEastAsia" w:hint="eastAsia"/>
              </w:rPr>
              <w:t xml:space="preserve">. </w:t>
            </w:r>
            <w:r>
              <w:rPr>
                <w:rFonts w:eastAsiaTheme="minorEastAsia" w:hint="eastAsia"/>
              </w:rPr>
              <w:t>하지만</w:t>
            </w:r>
            <w:r>
              <w:rPr>
                <w:rFonts w:eastAsiaTheme="minorEastAsia" w:hint="eastAsia"/>
              </w:rPr>
              <w:t xml:space="preserve"> </w:t>
            </w:r>
            <w:r>
              <w:rPr>
                <w:rFonts w:eastAsiaTheme="minorEastAsia" w:hint="eastAsia"/>
              </w:rPr>
              <w:t>도쿄에는</w:t>
            </w:r>
            <w:r w:rsidR="0095538B">
              <w:rPr>
                <w:rFonts w:eastAsiaTheme="minorEastAsia" w:hint="eastAsia"/>
              </w:rPr>
              <w:t xml:space="preserve"> </w:t>
            </w:r>
            <w:r w:rsidR="0095538B">
              <w:rPr>
                <w:rFonts w:eastAsiaTheme="minorEastAsia" w:hint="eastAsia"/>
              </w:rPr>
              <w:t>산속의</w:t>
            </w:r>
            <w:r w:rsidR="0095538B">
              <w:rPr>
                <w:rFonts w:eastAsiaTheme="minorEastAsia" w:hint="eastAsia"/>
              </w:rPr>
              <w:t xml:space="preserve"> </w:t>
            </w:r>
            <w:r w:rsidR="0095538B">
              <w:rPr>
                <w:rFonts w:eastAsiaTheme="minorEastAsia" w:hint="eastAsia"/>
              </w:rPr>
              <w:t>전통</w:t>
            </w:r>
            <w:r w:rsidR="0095538B">
              <w:rPr>
                <w:rFonts w:eastAsiaTheme="minorEastAsia" w:hint="eastAsia"/>
              </w:rPr>
              <w:t xml:space="preserve"> </w:t>
            </w:r>
            <w:r w:rsidR="0095538B">
              <w:rPr>
                <w:rFonts w:eastAsiaTheme="minorEastAsia" w:hint="eastAsia"/>
              </w:rPr>
              <w:t>사원부터</w:t>
            </w:r>
            <w:r w:rsidR="0095538B">
              <w:rPr>
                <w:rFonts w:eastAsiaTheme="minorEastAsia" w:hint="eastAsia"/>
              </w:rPr>
              <w:t xml:space="preserve"> </w:t>
            </w:r>
            <w:r w:rsidR="0095538B">
              <w:rPr>
                <w:rFonts w:eastAsiaTheme="minorEastAsia" w:hint="eastAsia"/>
              </w:rPr>
              <w:t>시내</w:t>
            </w:r>
            <w:r w:rsidR="0095538B">
              <w:rPr>
                <w:rFonts w:eastAsiaTheme="minorEastAsia" w:hint="eastAsia"/>
              </w:rPr>
              <w:t xml:space="preserve"> </w:t>
            </w:r>
            <w:r w:rsidR="0095538B">
              <w:rPr>
                <w:rFonts w:eastAsiaTheme="minorEastAsia" w:hint="eastAsia"/>
              </w:rPr>
              <w:t>중심부의</w:t>
            </w:r>
            <w:r w:rsidR="0095538B">
              <w:rPr>
                <w:rFonts w:eastAsiaTheme="minorEastAsia" w:hint="eastAsia"/>
              </w:rPr>
              <w:t xml:space="preserve"> </w:t>
            </w:r>
            <w:r w:rsidR="0095538B">
              <w:rPr>
                <w:rFonts w:eastAsiaTheme="minorEastAsia" w:hint="eastAsia"/>
              </w:rPr>
              <w:t>캡슐</w:t>
            </w:r>
            <w:r w:rsidR="0095538B">
              <w:rPr>
                <w:rFonts w:eastAsiaTheme="minorEastAsia" w:hint="eastAsia"/>
              </w:rPr>
              <w:t xml:space="preserve"> </w:t>
            </w:r>
            <w:r w:rsidR="00410DF0">
              <w:rPr>
                <w:rFonts w:eastAsiaTheme="minorEastAsia" w:hint="eastAsia"/>
              </w:rPr>
              <w:t>호텔</w:t>
            </w:r>
            <w:r w:rsidR="00410DF0">
              <w:rPr>
                <w:rFonts w:eastAsiaTheme="minorEastAsia" w:hint="eastAsia"/>
              </w:rPr>
              <w:t xml:space="preserve"> </w:t>
            </w:r>
            <w:r w:rsidR="0095538B">
              <w:rPr>
                <w:rFonts w:eastAsiaTheme="minorEastAsia" w:hint="eastAsia"/>
              </w:rPr>
              <w:t>등의</w:t>
            </w:r>
            <w:r w:rsidR="0095538B">
              <w:rPr>
                <w:rFonts w:eastAsiaTheme="minorEastAsia" w:hint="eastAsia"/>
              </w:rPr>
              <w:t xml:space="preserve"> </w:t>
            </w:r>
            <w:r w:rsidR="00410DF0">
              <w:rPr>
                <w:rFonts w:eastAsiaTheme="minorEastAsia" w:hint="eastAsia"/>
              </w:rPr>
              <w:t>현대적인</w:t>
            </w:r>
            <w:r w:rsidR="0095538B">
              <w:rPr>
                <w:rFonts w:eastAsiaTheme="minorEastAsia" w:hint="eastAsia"/>
              </w:rPr>
              <w:t xml:space="preserve"> </w:t>
            </w:r>
            <w:r w:rsidR="0095538B">
              <w:rPr>
                <w:rFonts w:eastAsiaTheme="minorEastAsia" w:hint="eastAsia"/>
              </w:rPr>
              <w:t>호텔까지</w:t>
            </w:r>
            <w:r w:rsidR="0095538B">
              <w:rPr>
                <w:rFonts w:eastAsiaTheme="minorEastAsia" w:hint="eastAsia"/>
              </w:rPr>
              <w:t xml:space="preserve"> </w:t>
            </w:r>
            <w:r w:rsidR="00410DF0">
              <w:rPr>
                <w:rFonts w:eastAsiaTheme="minorEastAsia" w:hint="eastAsia"/>
              </w:rPr>
              <w:t>매우</w:t>
            </w:r>
            <w:r w:rsidR="00410DF0">
              <w:rPr>
                <w:rFonts w:eastAsiaTheme="minorEastAsia" w:hint="eastAsia"/>
              </w:rPr>
              <w:t xml:space="preserve"> </w:t>
            </w:r>
            <w:r w:rsidR="00410DF0">
              <w:rPr>
                <w:rFonts w:eastAsiaTheme="minorEastAsia" w:hint="eastAsia"/>
              </w:rPr>
              <w:t>다양한</w:t>
            </w:r>
            <w:r w:rsidR="00410DF0">
              <w:rPr>
                <w:rFonts w:eastAsiaTheme="minorEastAsia" w:hint="eastAsia"/>
              </w:rPr>
              <w:t xml:space="preserve"> </w:t>
            </w:r>
            <w:r w:rsidR="00410DF0">
              <w:rPr>
                <w:rFonts w:eastAsiaTheme="minorEastAsia" w:hint="eastAsia"/>
              </w:rPr>
              <w:t>숙소</w:t>
            </w:r>
            <w:del w:id="4" w:author="noel" w:date="2015-07-24T02:37:00Z">
              <w:r w:rsidR="00410DF0" w:rsidDel="00EB23DC">
                <w:rPr>
                  <w:rFonts w:eastAsiaTheme="minorEastAsia" w:hint="eastAsia"/>
                </w:rPr>
                <w:delText>를</w:delText>
              </w:r>
              <w:r w:rsidR="00410DF0" w:rsidDel="00EB23DC">
                <w:rPr>
                  <w:rFonts w:eastAsiaTheme="minorEastAsia" w:hint="eastAsia"/>
                </w:rPr>
                <w:delText xml:space="preserve"> </w:delText>
              </w:r>
            </w:del>
            <w:del w:id="5" w:author="noel" w:date="2015-07-24T01:44:00Z">
              <w:r w:rsidR="00410DF0" w:rsidDel="00F50DED">
                <w:rPr>
                  <w:rFonts w:eastAsiaTheme="minorEastAsia" w:hint="eastAsia"/>
                </w:rPr>
                <w:delText>제공하고</w:delText>
              </w:r>
              <w:r w:rsidR="00410DF0" w:rsidDel="00F50DED">
                <w:rPr>
                  <w:rFonts w:eastAsiaTheme="minorEastAsia" w:hint="eastAsia"/>
                </w:rPr>
                <w:delText xml:space="preserve"> </w:delText>
              </w:r>
              <w:r w:rsidR="0095538B" w:rsidDel="00F50DED">
                <w:rPr>
                  <w:rFonts w:eastAsiaTheme="minorEastAsia" w:hint="eastAsia"/>
                </w:rPr>
                <w:delText>있습니다</w:delText>
              </w:r>
            </w:del>
            <w:ins w:id="6" w:author="noel" w:date="2015-07-24T02:37:00Z">
              <w:r w:rsidR="00EB23DC">
                <w:rPr>
                  <w:rFonts w:eastAsiaTheme="minorEastAsia" w:hint="eastAsia"/>
                </w:rPr>
                <w:t>가</w:t>
              </w:r>
            </w:ins>
            <w:ins w:id="7" w:author="noel" w:date="2015-07-24T01:44:00Z">
              <w:r w:rsidR="00F50DED">
                <w:rPr>
                  <w:rFonts w:eastAsiaTheme="minorEastAsia" w:hint="eastAsia"/>
                </w:rPr>
                <w:t xml:space="preserve"> </w:t>
              </w:r>
              <w:r w:rsidR="00F50DED">
                <w:rPr>
                  <w:rFonts w:eastAsiaTheme="minorEastAsia" w:hint="eastAsia"/>
                </w:rPr>
                <w:t>있습니다</w:t>
              </w:r>
            </w:ins>
            <w:r w:rsidR="0095538B">
              <w:rPr>
                <w:rFonts w:eastAsiaTheme="minorEastAsia" w:hint="eastAsia"/>
              </w:rPr>
              <w:t xml:space="preserve">. </w:t>
            </w:r>
            <w:r w:rsidR="0095538B">
              <w:rPr>
                <w:rFonts w:eastAsiaTheme="minorEastAsia" w:hint="eastAsia"/>
              </w:rPr>
              <w:t>진정한</w:t>
            </w:r>
            <w:r w:rsidR="0095538B">
              <w:rPr>
                <w:rFonts w:eastAsiaTheme="minorEastAsia" w:hint="eastAsia"/>
              </w:rPr>
              <w:t xml:space="preserve"> </w:t>
            </w:r>
            <w:r w:rsidR="0095538B">
              <w:rPr>
                <w:rFonts w:eastAsiaTheme="minorEastAsia" w:hint="eastAsia"/>
              </w:rPr>
              <w:t>일본</w:t>
            </w:r>
            <w:r w:rsidR="00410DF0">
              <w:rPr>
                <w:rFonts w:eastAsiaTheme="minorEastAsia" w:hint="eastAsia"/>
              </w:rPr>
              <w:t xml:space="preserve"> </w:t>
            </w:r>
            <w:r w:rsidR="00410DF0">
              <w:rPr>
                <w:rFonts w:eastAsiaTheme="minorEastAsia" w:hint="eastAsia"/>
              </w:rPr>
              <w:t>문화</w:t>
            </w:r>
            <w:del w:id="8" w:author="noel" w:date="2015-07-24T01:44:00Z">
              <w:r w:rsidR="00410DF0" w:rsidDel="0064684D">
                <w:rPr>
                  <w:rFonts w:eastAsiaTheme="minorEastAsia" w:hint="eastAsia"/>
                </w:rPr>
                <w:delText>를</w:delText>
              </w:r>
              <w:r w:rsidR="00410DF0" w:rsidDel="0064684D">
                <w:rPr>
                  <w:rFonts w:eastAsiaTheme="minorEastAsia" w:hint="eastAsia"/>
                </w:rPr>
                <w:delText xml:space="preserve"> </w:delText>
              </w:r>
            </w:del>
            <w:r w:rsidR="00410DF0">
              <w:rPr>
                <w:rFonts w:eastAsiaTheme="minorEastAsia" w:hint="eastAsia"/>
              </w:rPr>
              <w:t>체험</w:t>
            </w:r>
            <w:del w:id="9" w:author="noel" w:date="2015-07-24T01:44:00Z">
              <w:r w:rsidR="00410DF0" w:rsidDel="0064684D">
                <w:rPr>
                  <w:rFonts w:eastAsiaTheme="minorEastAsia" w:hint="eastAsia"/>
                </w:rPr>
                <w:delText>하기</w:delText>
              </w:r>
              <w:r w:rsidR="00410DF0" w:rsidDel="0064684D">
                <w:rPr>
                  <w:rFonts w:eastAsiaTheme="minorEastAsia" w:hint="eastAsia"/>
                </w:rPr>
                <w:delText xml:space="preserve"> </w:delText>
              </w:r>
            </w:del>
            <w:ins w:id="10" w:author="noel" w:date="2015-07-24T01:44:00Z">
              <w:r w:rsidR="0064684D">
                <w:rPr>
                  <w:rFonts w:eastAsiaTheme="minorEastAsia" w:hint="eastAsia"/>
                </w:rPr>
                <w:t>을</w:t>
              </w:r>
              <w:r w:rsidR="0064684D">
                <w:rPr>
                  <w:rFonts w:eastAsiaTheme="minorEastAsia" w:hint="eastAsia"/>
                </w:rPr>
                <w:t xml:space="preserve"> </w:t>
              </w:r>
              <w:r w:rsidR="0064684D">
                <w:rPr>
                  <w:rFonts w:eastAsiaTheme="minorEastAsia" w:hint="eastAsia"/>
                </w:rPr>
                <w:t>하시려면</w:t>
              </w:r>
            </w:ins>
            <w:del w:id="11" w:author="noel" w:date="2015-07-24T01:44:00Z">
              <w:r w:rsidR="0095538B" w:rsidDel="0064684D">
                <w:rPr>
                  <w:rFonts w:eastAsiaTheme="minorEastAsia" w:hint="eastAsia"/>
                </w:rPr>
                <w:delText>위해서는</w:delText>
              </w:r>
            </w:del>
            <w:r w:rsidR="0095538B">
              <w:rPr>
                <w:rFonts w:eastAsiaTheme="minorEastAsia" w:hint="eastAsia"/>
              </w:rPr>
              <w:t xml:space="preserve"> </w:t>
            </w:r>
            <w:r w:rsidR="0095538B">
              <w:rPr>
                <w:rFonts w:eastAsiaTheme="minorEastAsia" w:hint="eastAsia"/>
              </w:rPr>
              <w:t>좌식</w:t>
            </w:r>
            <w:r w:rsidR="0095538B">
              <w:rPr>
                <w:rFonts w:eastAsiaTheme="minorEastAsia" w:hint="eastAsia"/>
              </w:rPr>
              <w:t xml:space="preserve"> </w:t>
            </w:r>
            <w:r w:rsidR="0095538B">
              <w:rPr>
                <w:rFonts w:eastAsiaTheme="minorEastAsia" w:hint="eastAsia"/>
              </w:rPr>
              <w:t>가구</w:t>
            </w:r>
            <w:r w:rsidR="00410DF0">
              <w:rPr>
                <w:rFonts w:eastAsiaTheme="minorEastAsia" w:hint="eastAsia"/>
              </w:rPr>
              <w:t>로</w:t>
            </w:r>
            <w:r w:rsidR="00410DF0">
              <w:rPr>
                <w:rFonts w:eastAsiaTheme="minorEastAsia" w:hint="eastAsia"/>
              </w:rPr>
              <w:t xml:space="preserve"> </w:t>
            </w:r>
            <w:del w:id="12" w:author="noel" w:date="2015-07-24T01:44:00Z">
              <w:r w:rsidR="00410DF0" w:rsidDel="00651F8A">
                <w:rPr>
                  <w:rFonts w:eastAsiaTheme="minorEastAsia" w:hint="eastAsia"/>
                </w:rPr>
                <w:delText>장식</w:delText>
              </w:r>
            </w:del>
            <w:ins w:id="13" w:author="noel" w:date="2015-07-24T01:44:00Z">
              <w:r w:rsidR="00651F8A">
                <w:rPr>
                  <w:rFonts w:eastAsiaTheme="minorEastAsia" w:hint="eastAsia"/>
                </w:rPr>
                <w:t>꾸며진</w:t>
              </w:r>
            </w:ins>
            <w:del w:id="14" w:author="noel" w:date="2015-07-24T01:44:00Z">
              <w:r w:rsidR="00410DF0" w:rsidDel="00651F8A">
                <w:rPr>
                  <w:rFonts w:eastAsiaTheme="minorEastAsia" w:hint="eastAsia"/>
                </w:rPr>
                <w:delText>된</w:delText>
              </w:r>
            </w:del>
            <w:r w:rsidR="0095538B">
              <w:rPr>
                <w:rFonts w:eastAsiaTheme="minorEastAsia" w:hint="eastAsia"/>
              </w:rPr>
              <w:t xml:space="preserve"> </w:t>
            </w:r>
            <w:r w:rsidR="0095538B">
              <w:rPr>
                <w:rFonts w:eastAsiaTheme="minorEastAsia" w:hint="eastAsia"/>
              </w:rPr>
              <w:t>편안한</w:t>
            </w:r>
            <w:r w:rsidR="0095538B">
              <w:rPr>
                <w:rFonts w:eastAsiaTheme="minorEastAsia" w:hint="eastAsia"/>
              </w:rPr>
              <w:t xml:space="preserve"> </w:t>
            </w:r>
            <w:r w:rsidR="0095538B">
              <w:rPr>
                <w:rFonts w:eastAsiaTheme="minorEastAsia" w:hint="eastAsia"/>
              </w:rPr>
              <w:t>젠</w:t>
            </w:r>
            <w:r w:rsidR="0095538B">
              <w:rPr>
                <w:rFonts w:eastAsiaTheme="minorEastAsia" w:hint="eastAsia"/>
              </w:rPr>
              <w:t xml:space="preserve"> </w:t>
            </w:r>
            <w:r w:rsidR="0095538B">
              <w:rPr>
                <w:rFonts w:eastAsiaTheme="minorEastAsia" w:hint="eastAsia"/>
              </w:rPr>
              <w:t>스타일의</w:t>
            </w:r>
            <w:r w:rsidR="0095538B">
              <w:rPr>
                <w:rFonts w:eastAsiaTheme="minorEastAsia" w:hint="eastAsia"/>
              </w:rPr>
              <w:t xml:space="preserve"> </w:t>
            </w:r>
            <w:r w:rsidR="0095538B">
              <w:rPr>
                <w:rFonts w:eastAsiaTheme="minorEastAsia" w:hint="eastAsia"/>
              </w:rPr>
              <w:t>료칸을</w:t>
            </w:r>
            <w:r w:rsidR="0095538B">
              <w:rPr>
                <w:rFonts w:eastAsiaTheme="minorEastAsia" w:hint="eastAsia"/>
              </w:rPr>
              <w:t xml:space="preserve"> </w:t>
            </w:r>
            <w:r w:rsidR="0095538B">
              <w:rPr>
                <w:rFonts w:eastAsiaTheme="minorEastAsia" w:hint="eastAsia"/>
              </w:rPr>
              <w:t>이용해</w:t>
            </w:r>
            <w:r w:rsidR="0095538B">
              <w:rPr>
                <w:rFonts w:eastAsiaTheme="minorEastAsia" w:hint="eastAsia"/>
              </w:rPr>
              <w:t xml:space="preserve"> </w:t>
            </w:r>
            <w:r w:rsidR="0095538B">
              <w:rPr>
                <w:rFonts w:eastAsiaTheme="minorEastAsia" w:hint="eastAsia"/>
              </w:rPr>
              <w:t>보시기</w:t>
            </w:r>
            <w:r w:rsidR="0095538B">
              <w:rPr>
                <w:rFonts w:eastAsiaTheme="minorEastAsia" w:hint="eastAsia"/>
              </w:rPr>
              <w:t xml:space="preserve"> </w:t>
            </w:r>
            <w:r w:rsidR="0095538B">
              <w:rPr>
                <w:rFonts w:eastAsiaTheme="minorEastAsia" w:hint="eastAsia"/>
              </w:rPr>
              <w:t>바랍니다</w:t>
            </w:r>
            <w:r w:rsidR="0095538B">
              <w:rPr>
                <w:rFonts w:eastAsiaTheme="minorEastAsia" w:hint="eastAsia"/>
              </w:rPr>
              <w:t>.</w:t>
            </w:r>
          </w:p>
          <w:p w:rsidR="00153DFD" w:rsidRPr="00153DFD" w:rsidRDefault="00153DFD">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tc>
      </w:tr>
      <w:tr w:rsidR="00D70FAA" w:rsidRPr="00D70FAA" w:rsidTr="00D70FAA">
        <w:tc>
          <w:tcPr>
            <w:tcW w:w="300" w:type="dxa"/>
          </w:tcPr>
          <w:p w:rsidR="004B2130" w:rsidRPr="00D70FAA" w:rsidRDefault="00D70FAA">
            <w:pPr>
              <w:rPr>
                <w:rFonts w:eastAsiaTheme="minorEastAsia"/>
              </w:rPr>
            </w:pPr>
            <w:r w:rsidRPr="00D70FAA">
              <w:rPr>
                <w:rFonts w:eastAsiaTheme="minorEastAsia"/>
              </w:rPr>
              <w:lastRenderedPageBreak/>
              <w:t>12</w:t>
            </w:r>
          </w:p>
        </w:tc>
        <w:tc>
          <w:tcPr>
            <w:tcW w:w="1050" w:type="dxa"/>
          </w:tcPr>
          <w:p w:rsidR="004B2130" w:rsidRPr="00D70FAA" w:rsidRDefault="00D70FAA">
            <w:pPr>
              <w:rPr>
                <w:rFonts w:eastAsiaTheme="minorEastAsia"/>
              </w:rPr>
            </w:pPr>
            <w:r w:rsidRPr="00D70FAA">
              <w:rPr>
                <w:rFonts w:eastAsiaTheme="minorEastAsia"/>
                <w:b/>
              </w:rPr>
              <w:t>Body</w:t>
            </w:r>
          </w:p>
        </w:tc>
        <w:tc>
          <w:tcPr>
            <w:tcW w:w="1060" w:type="dxa"/>
          </w:tcPr>
          <w:p w:rsidR="004B2130" w:rsidRPr="00D70FAA" w:rsidRDefault="00D70FAA">
            <w:pPr>
              <w:rPr>
                <w:rFonts w:eastAsiaTheme="minorEastAsia"/>
              </w:rPr>
            </w:pPr>
            <w:r w:rsidRPr="00D70FAA">
              <w:rPr>
                <w:rFonts w:eastAsiaTheme="minorEastAsia"/>
                <w:b/>
                <w:color w:val="00EC00"/>
              </w:rPr>
              <w:t>Localise</w:t>
            </w:r>
          </w:p>
        </w:tc>
        <w:tc>
          <w:tcPr>
            <w:tcW w:w="6900" w:type="dxa"/>
          </w:tcPr>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Ryokan in Taito</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 </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Ryokans are an excellent way to live like the traditional locals. If a ryokan is new to you, it's a traditional Japanese inn, originating in the Edo period. Guests sleep on foldable mattresses on tatami mats (traditional Japanese floor covering) allowing you to experience a real traditional Japanese lifestyle. Nearby is Sometaro with lots of places to eat and it's a short walk from the Tarawamachi metro station on the Ginza line.</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 </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Mount Mitakesan</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 </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Whether you stay here to soak up the atmosphere or to tick it off the list, try the temple lodging at Mount Mitakesan, one of the highlights of the Chichibu-Tama-Kai National Park, North Tokyo. Here, you can get a taste for the simple and traditional life of Buddhist monks by eating vegetarian cuisine, known as shojin ryori and attending the morning prayers at around 6 am. Expect tatami floors, futons, sliding doors, shared bathrooms in a traditional Japanese setting of red and green trees over hilly mountains.</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 </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tc>
        <w:tc>
          <w:tcPr>
            <w:tcW w:w="6900" w:type="dxa"/>
          </w:tcPr>
          <w:p w:rsidR="004B2130" w:rsidRPr="00D70FAA" w:rsidRDefault="00D70FAA">
            <w:pPr>
              <w:rPr>
                <w:rFonts w:eastAsiaTheme="minorEastAsia"/>
              </w:rPr>
            </w:pPr>
            <w:r w:rsidRPr="00D70FAA">
              <w:rPr>
                <w:rFonts w:eastAsiaTheme="minorEastAsia"/>
                <w:color w:val="0000FF"/>
              </w:rPr>
              <w:lastRenderedPageBreak/>
              <w:t>&lt;strong&gt;</w:t>
            </w:r>
          </w:p>
          <w:p w:rsidR="004B2130" w:rsidRDefault="004B2130">
            <w:pPr>
              <w:rPr>
                <w:rFonts w:eastAsiaTheme="minorEastAsia"/>
              </w:rPr>
            </w:pPr>
          </w:p>
          <w:p w:rsidR="0095538B" w:rsidRDefault="0095538B">
            <w:pPr>
              <w:rPr>
                <w:rFonts w:eastAsiaTheme="minorEastAsia"/>
              </w:rPr>
            </w:pPr>
            <w:r>
              <w:rPr>
                <w:rFonts w:eastAsiaTheme="minorEastAsia" w:hint="eastAsia"/>
              </w:rPr>
              <w:t>타이토의</w:t>
            </w:r>
            <w:r>
              <w:rPr>
                <w:rFonts w:eastAsiaTheme="minorEastAsia" w:hint="eastAsia"/>
              </w:rPr>
              <w:t xml:space="preserve"> </w:t>
            </w:r>
            <w:r>
              <w:rPr>
                <w:rFonts w:eastAsiaTheme="minorEastAsia" w:hint="eastAsia"/>
              </w:rPr>
              <w:t>료칸</w:t>
            </w:r>
          </w:p>
          <w:p w:rsidR="0095538B" w:rsidRPr="00D70FAA" w:rsidRDefault="0095538B">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95538B" w:rsidRDefault="0095538B">
            <w:pPr>
              <w:rPr>
                <w:rFonts w:eastAsiaTheme="minorEastAsia"/>
              </w:rPr>
            </w:pPr>
          </w:p>
          <w:p w:rsidR="0095538B" w:rsidRDefault="0095538B">
            <w:pPr>
              <w:rPr>
                <w:rFonts w:eastAsiaTheme="minorEastAsia"/>
              </w:rPr>
            </w:pPr>
          </w:p>
          <w:p w:rsidR="0095538B" w:rsidRPr="00D70FAA" w:rsidRDefault="0095538B">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95538B" w:rsidRDefault="0095538B">
            <w:pPr>
              <w:rPr>
                <w:rFonts w:eastAsiaTheme="minorEastAsia"/>
              </w:rPr>
            </w:pPr>
            <w:r>
              <w:rPr>
                <w:rFonts w:eastAsiaTheme="minorEastAsia" w:hint="eastAsia"/>
              </w:rPr>
              <w:t>료칸은</w:t>
            </w:r>
            <w:r>
              <w:rPr>
                <w:rFonts w:eastAsiaTheme="minorEastAsia" w:hint="eastAsia"/>
              </w:rPr>
              <w:t xml:space="preserve"> </w:t>
            </w:r>
            <w:r w:rsidR="00410DF0">
              <w:rPr>
                <w:rFonts w:eastAsiaTheme="minorEastAsia" w:hint="eastAsia"/>
              </w:rPr>
              <w:t>전통적인</w:t>
            </w:r>
            <w:r w:rsidR="00410DF0">
              <w:rPr>
                <w:rFonts w:eastAsiaTheme="minorEastAsia" w:hint="eastAsia"/>
              </w:rPr>
              <w:t xml:space="preserve"> </w:t>
            </w:r>
            <w:r>
              <w:rPr>
                <w:rFonts w:eastAsiaTheme="minorEastAsia" w:hint="eastAsia"/>
              </w:rPr>
              <w:t>지역</w:t>
            </w:r>
            <w:r w:rsidR="00410DF0">
              <w:rPr>
                <w:rFonts w:eastAsiaTheme="minorEastAsia" w:hint="eastAsia"/>
              </w:rPr>
              <w:t xml:space="preserve"> </w:t>
            </w:r>
            <w:r w:rsidR="00410DF0">
              <w:rPr>
                <w:rFonts w:eastAsiaTheme="minorEastAsia" w:hint="eastAsia"/>
              </w:rPr>
              <w:t>문화를</w:t>
            </w:r>
            <w:r>
              <w:rPr>
                <w:rFonts w:eastAsiaTheme="minorEastAsia" w:hint="eastAsia"/>
              </w:rPr>
              <w:t xml:space="preserve"> </w:t>
            </w:r>
            <w:r>
              <w:rPr>
                <w:rFonts w:eastAsiaTheme="minorEastAsia" w:hint="eastAsia"/>
              </w:rPr>
              <w:t>체험</w:t>
            </w:r>
            <w:ins w:id="15" w:author="noel" w:date="2015-07-24T01:45:00Z">
              <w:r w:rsidR="00871A13">
                <w:rPr>
                  <w:rFonts w:eastAsiaTheme="minorEastAsia" w:hint="eastAsia"/>
                </w:rPr>
                <w:t>하기</w:t>
              </w:r>
              <w:r w:rsidR="00871A13">
                <w:rPr>
                  <w:rFonts w:eastAsiaTheme="minorEastAsia" w:hint="eastAsia"/>
                </w:rPr>
                <w:t xml:space="preserve"> </w:t>
              </w:r>
              <w:r w:rsidR="00871A13">
                <w:rPr>
                  <w:rFonts w:eastAsiaTheme="minorEastAsia" w:hint="eastAsia"/>
                </w:rPr>
                <w:t>좋은</w:t>
              </w:r>
              <w:r w:rsidR="00871A13">
                <w:rPr>
                  <w:rFonts w:eastAsiaTheme="minorEastAsia" w:hint="eastAsia"/>
                </w:rPr>
                <w:t xml:space="preserve"> </w:t>
              </w:r>
              <w:r w:rsidR="00871A13">
                <w:rPr>
                  <w:rFonts w:eastAsiaTheme="minorEastAsia" w:hint="eastAsia"/>
                </w:rPr>
                <w:t>곳입니다</w:t>
              </w:r>
            </w:ins>
            <w:del w:id="16" w:author="noel" w:date="2015-07-24T01:45:00Z">
              <w:r w:rsidDel="00871A13">
                <w:rPr>
                  <w:rFonts w:eastAsiaTheme="minorEastAsia" w:hint="eastAsia"/>
                </w:rPr>
                <w:delText>할</w:delText>
              </w:r>
              <w:r w:rsidDel="00871A13">
                <w:rPr>
                  <w:rFonts w:eastAsiaTheme="minorEastAsia" w:hint="eastAsia"/>
                </w:rPr>
                <w:delText xml:space="preserve"> </w:delText>
              </w:r>
              <w:r w:rsidDel="00871A13">
                <w:rPr>
                  <w:rFonts w:eastAsiaTheme="minorEastAsia" w:hint="eastAsia"/>
                </w:rPr>
                <w:delText>수</w:delText>
              </w:r>
              <w:r w:rsidDel="00871A13">
                <w:rPr>
                  <w:rFonts w:eastAsiaTheme="minorEastAsia" w:hint="eastAsia"/>
                </w:rPr>
                <w:delText xml:space="preserve"> </w:delText>
              </w:r>
              <w:r w:rsidDel="00871A13">
                <w:rPr>
                  <w:rFonts w:eastAsiaTheme="minorEastAsia" w:hint="eastAsia"/>
                </w:rPr>
                <w:delText>있는</w:delText>
              </w:r>
              <w:r w:rsidDel="00871A13">
                <w:rPr>
                  <w:rFonts w:eastAsiaTheme="minorEastAsia" w:hint="eastAsia"/>
                </w:rPr>
                <w:delText xml:space="preserve"> </w:delText>
              </w:r>
              <w:r w:rsidR="00473022" w:rsidDel="00871A13">
                <w:rPr>
                  <w:rFonts w:eastAsiaTheme="minorEastAsia" w:hint="eastAsia"/>
                </w:rPr>
                <w:delText>훌륭한</w:delText>
              </w:r>
              <w:r w:rsidR="00473022" w:rsidDel="00871A13">
                <w:rPr>
                  <w:rFonts w:eastAsiaTheme="minorEastAsia" w:hint="eastAsia"/>
                </w:rPr>
                <w:delText xml:space="preserve"> </w:delText>
              </w:r>
              <w:r w:rsidR="00473022" w:rsidDel="00871A13">
                <w:rPr>
                  <w:rFonts w:eastAsiaTheme="minorEastAsia" w:hint="eastAsia"/>
                </w:rPr>
                <w:delText>방법입니다</w:delText>
              </w:r>
            </w:del>
            <w:r w:rsidR="00473022">
              <w:rPr>
                <w:rFonts w:eastAsiaTheme="minorEastAsia" w:hint="eastAsia"/>
              </w:rPr>
              <w:t xml:space="preserve">. </w:t>
            </w:r>
            <w:r w:rsidR="00473022">
              <w:rPr>
                <w:rFonts w:eastAsiaTheme="minorEastAsia" w:hint="eastAsia"/>
              </w:rPr>
              <w:t>료칸은</w:t>
            </w:r>
            <w:r w:rsidR="00473022">
              <w:rPr>
                <w:rFonts w:eastAsiaTheme="minorEastAsia" w:hint="eastAsia"/>
              </w:rPr>
              <w:t xml:space="preserve"> </w:t>
            </w:r>
            <w:r w:rsidR="00473022">
              <w:rPr>
                <w:rFonts w:eastAsiaTheme="minorEastAsia" w:hint="eastAsia"/>
              </w:rPr>
              <w:t>에도</w:t>
            </w:r>
            <w:r w:rsidR="00473022">
              <w:rPr>
                <w:rFonts w:eastAsiaTheme="minorEastAsia" w:hint="eastAsia"/>
              </w:rPr>
              <w:t xml:space="preserve"> </w:t>
            </w:r>
            <w:r w:rsidR="00473022">
              <w:rPr>
                <w:rFonts w:eastAsiaTheme="minorEastAsia" w:hint="eastAsia"/>
              </w:rPr>
              <w:t>시대에</w:t>
            </w:r>
            <w:r w:rsidR="00473022">
              <w:rPr>
                <w:rFonts w:eastAsiaTheme="minorEastAsia" w:hint="eastAsia"/>
              </w:rPr>
              <w:t xml:space="preserve"> </w:t>
            </w:r>
            <w:r w:rsidR="00473022">
              <w:rPr>
                <w:rFonts w:eastAsiaTheme="minorEastAsia" w:hint="eastAsia"/>
              </w:rPr>
              <w:t>기원을</w:t>
            </w:r>
            <w:r w:rsidR="00473022">
              <w:rPr>
                <w:rFonts w:eastAsiaTheme="minorEastAsia" w:hint="eastAsia"/>
              </w:rPr>
              <w:t xml:space="preserve"> </w:t>
            </w:r>
            <w:r w:rsidR="00473022">
              <w:rPr>
                <w:rFonts w:eastAsiaTheme="minorEastAsia" w:hint="eastAsia"/>
              </w:rPr>
              <w:t>둔</w:t>
            </w:r>
            <w:r w:rsidR="00473022">
              <w:rPr>
                <w:rFonts w:eastAsiaTheme="minorEastAsia" w:hint="eastAsia"/>
              </w:rPr>
              <w:t xml:space="preserve"> </w:t>
            </w:r>
            <w:r w:rsidR="00473022">
              <w:rPr>
                <w:rFonts w:eastAsiaTheme="minorEastAsia" w:hint="eastAsia"/>
              </w:rPr>
              <w:t>일본식</w:t>
            </w:r>
            <w:r w:rsidR="00473022">
              <w:rPr>
                <w:rFonts w:eastAsiaTheme="minorEastAsia" w:hint="eastAsia"/>
              </w:rPr>
              <w:t xml:space="preserve"> </w:t>
            </w:r>
            <w:r w:rsidR="00473022">
              <w:rPr>
                <w:rFonts w:eastAsiaTheme="minorEastAsia" w:hint="eastAsia"/>
              </w:rPr>
              <w:t>전통</w:t>
            </w:r>
            <w:r w:rsidR="00473022">
              <w:rPr>
                <w:rFonts w:eastAsiaTheme="minorEastAsia" w:hint="eastAsia"/>
              </w:rPr>
              <w:t xml:space="preserve"> </w:t>
            </w:r>
            <w:r w:rsidR="00473022">
              <w:rPr>
                <w:rFonts w:eastAsiaTheme="minorEastAsia" w:hint="eastAsia"/>
              </w:rPr>
              <w:t>여관입니다</w:t>
            </w:r>
            <w:r w:rsidR="00473022">
              <w:rPr>
                <w:rFonts w:eastAsiaTheme="minorEastAsia" w:hint="eastAsia"/>
              </w:rPr>
              <w:t xml:space="preserve">. </w:t>
            </w:r>
            <w:r w:rsidR="00473022">
              <w:rPr>
                <w:rFonts w:eastAsiaTheme="minorEastAsia" w:hint="eastAsia"/>
              </w:rPr>
              <w:t>일본식</w:t>
            </w:r>
            <w:r w:rsidR="00473022">
              <w:rPr>
                <w:rFonts w:eastAsiaTheme="minorEastAsia" w:hint="eastAsia"/>
              </w:rPr>
              <w:t xml:space="preserve"> </w:t>
            </w:r>
            <w:r w:rsidR="00473022">
              <w:rPr>
                <w:rFonts w:eastAsiaTheme="minorEastAsia" w:hint="eastAsia"/>
              </w:rPr>
              <w:t>전통</w:t>
            </w:r>
            <w:r w:rsidR="00473022">
              <w:rPr>
                <w:rFonts w:eastAsiaTheme="minorEastAsia" w:hint="eastAsia"/>
              </w:rPr>
              <w:t xml:space="preserve"> </w:t>
            </w:r>
            <w:r w:rsidR="00473022">
              <w:rPr>
                <w:rFonts w:eastAsiaTheme="minorEastAsia" w:hint="eastAsia"/>
              </w:rPr>
              <w:t>다다미</w:t>
            </w:r>
            <w:r w:rsidR="00473022">
              <w:rPr>
                <w:rFonts w:eastAsiaTheme="minorEastAsia" w:hint="eastAsia"/>
              </w:rPr>
              <w:t xml:space="preserve"> </w:t>
            </w:r>
            <w:r w:rsidR="00473022">
              <w:rPr>
                <w:rFonts w:eastAsiaTheme="minorEastAsia" w:hint="eastAsia"/>
              </w:rPr>
              <w:t>바닥에</w:t>
            </w:r>
            <w:r w:rsidR="00473022">
              <w:rPr>
                <w:rFonts w:eastAsiaTheme="minorEastAsia" w:hint="eastAsia"/>
              </w:rPr>
              <w:t xml:space="preserve"> </w:t>
            </w:r>
            <w:r w:rsidR="00473022">
              <w:rPr>
                <w:rFonts w:eastAsiaTheme="minorEastAsia" w:hint="eastAsia"/>
              </w:rPr>
              <w:t>접이식</w:t>
            </w:r>
            <w:r w:rsidR="00473022">
              <w:rPr>
                <w:rFonts w:eastAsiaTheme="minorEastAsia" w:hint="eastAsia"/>
              </w:rPr>
              <w:t xml:space="preserve"> </w:t>
            </w:r>
            <w:r w:rsidR="00473022">
              <w:rPr>
                <w:rFonts w:eastAsiaTheme="minorEastAsia" w:hint="eastAsia"/>
              </w:rPr>
              <w:t>매트</w:t>
            </w:r>
            <w:r w:rsidR="00410DF0">
              <w:rPr>
                <w:rFonts w:eastAsiaTheme="minorEastAsia" w:hint="eastAsia"/>
              </w:rPr>
              <w:t>리스</w:t>
            </w:r>
            <w:r w:rsidR="00473022">
              <w:rPr>
                <w:rFonts w:eastAsiaTheme="minorEastAsia" w:hint="eastAsia"/>
              </w:rPr>
              <w:t>를</w:t>
            </w:r>
            <w:r w:rsidR="00473022">
              <w:rPr>
                <w:rFonts w:eastAsiaTheme="minorEastAsia" w:hint="eastAsia"/>
              </w:rPr>
              <w:t xml:space="preserve"> </w:t>
            </w:r>
            <w:r w:rsidR="00473022">
              <w:rPr>
                <w:rFonts w:eastAsiaTheme="minorEastAsia" w:hint="eastAsia"/>
              </w:rPr>
              <w:t>깔고</w:t>
            </w:r>
            <w:r w:rsidR="00473022">
              <w:rPr>
                <w:rFonts w:eastAsiaTheme="minorEastAsia" w:hint="eastAsia"/>
              </w:rPr>
              <w:t xml:space="preserve"> </w:t>
            </w:r>
            <w:r w:rsidR="00473022">
              <w:rPr>
                <w:rFonts w:eastAsiaTheme="minorEastAsia" w:hint="eastAsia"/>
              </w:rPr>
              <w:t>자</w:t>
            </w:r>
            <w:ins w:id="17" w:author="noel" w:date="2015-07-24T01:45:00Z">
              <w:r w:rsidR="00871A13">
                <w:rPr>
                  <w:rFonts w:eastAsiaTheme="minorEastAsia" w:hint="eastAsia"/>
                </w:rPr>
                <w:t>면서</w:t>
              </w:r>
              <w:r w:rsidR="00871A13">
                <w:rPr>
                  <w:rFonts w:eastAsiaTheme="minorEastAsia" w:hint="eastAsia"/>
                </w:rPr>
                <w:t xml:space="preserve"> </w:t>
              </w:r>
            </w:ins>
            <w:del w:id="18" w:author="noel" w:date="2015-07-24T01:45:00Z">
              <w:r w:rsidR="00473022" w:rsidDel="00871A13">
                <w:rPr>
                  <w:rFonts w:eastAsiaTheme="minorEastAsia" w:hint="eastAsia"/>
                </w:rPr>
                <w:delText>며</w:delText>
              </w:r>
              <w:r w:rsidR="00473022" w:rsidDel="00871A13">
                <w:rPr>
                  <w:rFonts w:eastAsiaTheme="minorEastAsia" w:hint="eastAsia"/>
                </w:rPr>
                <w:delText xml:space="preserve"> </w:delText>
              </w:r>
            </w:del>
            <w:r w:rsidR="00410DF0">
              <w:rPr>
                <w:rFonts w:eastAsiaTheme="minorEastAsia" w:hint="eastAsia"/>
              </w:rPr>
              <w:t>진정한</w:t>
            </w:r>
            <w:r w:rsidR="00410DF0">
              <w:rPr>
                <w:rFonts w:eastAsiaTheme="minorEastAsia" w:hint="eastAsia"/>
              </w:rPr>
              <w:t xml:space="preserve"> </w:t>
            </w:r>
            <w:r w:rsidR="00410DF0">
              <w:rPr>
                <w:rFonts w:eastAsiaTheme="minorEastAsia" w:hint="eastAsia"/>
              </w:rPr>
              <w:t>일식</w:t>
            </w:r>
            <w:r w:rsidR="00410DF0">
              <w:rPr>
                <w:rFonts w:eastAsiaTheme="minorEastAsia" w:hint="eastAsia"/>
              </w:rPr>
              <w:t xml:space="preserve"> </w:t>
            </w:r>
            <w:r w:rsidR="00410DF0">
              <w:rPr>
                <w:rFonts w:eastAsiaTheme="minorEastAsia" w:hint="eastAsia"/>
              </w:rPr>
              <w:t>전통</w:t>
            </w:r>
            <w:ins w:id="19" w:author="noel" w:date="2015-07-24T01:45:00Z">
              <w:r w:rsidR="00871A13">
                <w:rPr>
                  <w:rFonts w:eastAsiaTheme="minorEastAsia" w:hint="eastAsia"/>
                </w:rPr>
                <w:t xml:space="preserve"> </w:t>
              </w:r>
              <w:r w:rsidR="00871A13">
                <w:rPr>
                  <w:rFonts w:eastAsiaTheme="minorEastAsia" w:hint="eastAsia"/>
                </w:rPr>
                <w:t>생활양식을</w:t>
              </w:r>
            </w:ins>
            <w:del w:id="20" w:author="noel" w:date="2015-07-24T01:45:00Z">
              <w:r w:rsidR="00410DF0" w:rsidDel="00871A13">
                <w:rPr>
                  <w:rFonts w:eastAsiaTheme="minorEastAsia" w:hint="eastAsia"/>
                </w:rPr>
                <w:delText xml:space="preserve"> </w:delText>
              </w:r>
              <w:r w:rsidR="00410DF0" w:rsidDel="00871A13">
                <w:rPr>
                  <w:rFonts w:eastAsiaTheme="minorEastAsia" w:hint="eastAsia"/>
                </w:rPr>
                <w:delText>문화를</w:delText>
              </w:r>
            </w:del>
            <w:r w:rsidR="00473022">
              <w:rPr>
                <w:rFonts w:eastAsiaTheme="minorEastAsia" w:hint="eastAsia"/>
              </w:rPr>
              <w:t xml:space="preserve"> </w:t>
            </w:r>
            <w:ins w:id="21" w:author="noel" w:date="2015-07-24T01:45:00Z">
              <w:r w:rsidR="00871A13">
                <w:rPr>
                  <w:rFonts w:eastAsiaTheme="minorEastAsia" w:hint="eastAsia"/>
                </w:rPr>
                <w:t>체</w:t>
              </w:r>
            </w:ins>
            <w:del w:id="22" w:author="noel" w:date="2015-07-24T01:45:00Z">
              <w:r w:rsidR="00473022" w:rsidDel="00871A13">
                <w:rPr>
                  <w:rFonts w:eastAsiaTheme="minorEastAsia" w:hint="eastAsia"/>
                </w:rPr>
                <w:delText>경</w:delText>
              </w:r>
            </w:del>
            <w:r w:rsidR="00473022">
              <w:rPr>
                <w:rFonts w:eastAsiaTheme="minorEastAsia" w:hint="eastAsia"/>
              </w:rPr>
              <w:t>험하실</w:t>
            </w:r>
            <w:r w:rsidR="00473022">
              <w:rPr>
                <w:rFonts w:eastAsiaTheme="minorEastAsia" w:hint="eastAsia"/>
              </w:rPr>
              <w:t xml:space="preserve"> </w:t>
            </w:r>
            <w:r w:rsidR="00473022">
              <w:rPr>
                <w:rFonts w:eastAsiaTheme="minorEastAsia" w:hint="eastAsia"/>
              </w:rPr>
              <w:t>수</w:t>
            </w:r>
            <w:r w:rsidR="00473022">
              <w:rPr>
                <w:rFonts w:eastAsiaTheme="minorEastAsia" w:hint="eastAsia"/>
              </w:rPr>
              <w:t xml:space="preserve"> </w:t>
            </w:r>
            <w:r w:rsidR="00473022">
              <w:rPr>
                <w:rFonts w:eastAsiaTheme="minorEastAsia" w:hint="eastAsia"/>
              </w:rPr>
              <w:t>있습니다</w:t>
            </w:r>
            <w:r w:rsidR="00473022">
              <w:rPr>
                <w:rFonts w:eastAsiaTheme="minorEastAsia" w:hint="eastAsia"/>
              </w:rPr>
              <w:t xml:space="preserve">. </w:t>
            </w:r>
            <w:ins w:id="23" w:author="noel" w:date="2015-07-24T01:45:00Z">
              <w:r w:rsidR="00A96736">
                <w:rPr>
                  <w:rFonts w:eastAsiaTheme="minorEastAsia" w:hint="eastAsia"/>
                </w:rPr>
                <w:t>식당이</w:t>
              </w:r>
              <w:r w:rsidR="00A96736">
                <w:rPr>
                  <w:rFonts w:eastAsiaTheme="minorEastAsia" w:hint="eastAsia"/>
                </w:rPr>
                <w:t xml:space="preserve"> </w:t>
              </w:r>
              <w:r w:rsidR="00A96736">
                <w:rPr>
                  <w:rFonts w:eastAsiaTheme="minorEastAsia" w:hint="eastAsia"/>
                </w:rPr>
                <w:t>많은</w:t>
              </w:r>
              <w:r w:rsidR="00A96736">
                <w:rPr>
                  <w:rFonts w:eastAsiaTheme="minorEastAsia" w:hint="eastAsia"/>
                </w:rPr>
                <w:t xml:space="preserve"> </w:t>
              </w:r>
              <w:r w:rsidR="00A96736">
                <w:rPr>
                  <w:rFonts w:eastAsiaTheme="minorEastAsia" w:hint="eastAsia"/>
                </w:rPr>
                <w:t>소메타로와</w:t>
              </w:r>
              <w:r w:rsidR="00A96736">
                <w:rPr>
                  <w:rFonts w:eastAsiaTheme="minorEastAsia" w:hint="eastAsia"/>
                </w:rPr>
                <w:t xml:space="preserve"> </w:t>
              </w:r>
              <w:r w:rsidR="00A96736">
                <w:rPr>
                  <w:rFonts w:eastAsiaTheme="minorEastAsia" w:hint="eastAsia"/>
                </w:rPr>
                <w:t>이웃하고</w:t>
              </w:r>
              <w:r w:rsidR="00A96736">
                <w:rPr>
                  <w:rFonts w:eastAsiaTheme="minorEastAsia" w:hint="eastAsia"/>
                </w:rPr>
                <w:t xml:space="preserve"> </w:t>
              </w:r>
              <w:r w:rsidR="00A96736">
                <w:rPr>
                  <w:rFonts w:eastAsiaTheme="minorEastAsia" w:hint="eastAsia"/>
                </w:rPr>
                <w:t>있으며</w:t>
              </w:r>
              <w:r w:rsidR="00A96736">
                <w:rPr>
                  <w:rFonts w:eastAsiaTheme="minorEastAsia" w:hint="eastAsia"/>
                </w:rPr>
                <w:t xml:space="preserve">, </w:t>
              </w:r>
              <w:r w:rsidR="00A96736">
                <w:rPr>
                  <w:rFonts w:eastAsiaTheme="minorEastAsia" w:hint="eastAsia"/>
                </w:rPr>
                <w:t>긴자</w:t>
              </w:r>
              <w:r w:rsidR="00A96736">
                <w:rPr>
                  <w:rFonts w:eastAsiaTheme="minorEastAsia" w:hint="eastAsia"/>
                </w:rPr>
                <w:t xml:space="preserve"> </w:t>
              </w:r>
              <w:r w:rsidR="00A96736">
                <w:rPr>
                  <w:rFonts w:eastAsiaTheme="minorEastAsia" w:hint="eastAsia"/>
                </w:rPr>
                <w:t>노선이</w:t>
              </w:r>
              <w:r w:rsidR="00A96736">
                <w:rPr>
                  <w:rFonts w:eastAsiaTheme="minorEastAsia" w:hint="eastAsia"/>
                </w:rPr>
                <w:t xml:space="preserve"> </w:t>
              </w:r>
              <w:r w:rsidR="00A96736">
                <w:rPr>
                  <w:rFonts w:eastAsiaTheme="minorEastAsia" w:hint="eastAsia"/>
                </w:rPr>
                <w:t>운행되는</w:t>
              </w:r>
              <w:r w:rsidR="00A96736">
                <w:rPr>
                  <w:rFonts w:eastAsiaTheme="minorEastAsia" w:hint="eastAsia"/>
                </w:rPr>
                <w:t xml:space="preserve"> </w:t>
              </w:r>
              <w:r w:rsidR="00A96736">
                <w:rPr>
                  <w:rFonts w:eastAsiaTheme="minorEastAsia" w:hint="eastAsia"/>
                </w:rPr>
                <w:t>타라와마치</w:t>
              </w:r>
              <w:r w:rsidR="00A96736">
                <w:rPr>
                  <w:rFonts w:eastAsiaTheme="minorEastAsia" w:hint="eastAsia"/>
                </w:rPr>
                <w:t xml:space="preserve"> </w:t>
              </w:r>
              <w:r w:rsidR="00A96736">
                <w:rPr>
                  <w:rFonts w:eastAsiaTheme="minorEastAsia" w:hint="eastAsia"/>
                </w:rPr>
                <w:t>지하철역이</w:t>
              </w:r>
              <w:r w:rsidR="00A96736">
                <w:rPr>
                  <w:rFonts w:eastAsiaTheme="minorEastAsia" w:hint="eastAsia"/>
                </w:rPr>
                <w:t xml:space="preserve"> </w:t>
              </w:r>
              <w:r w:rsidR="00A96736">
                <w:rPr>
                  <w:rFonts w:eastAsiaTheme="minorEastAsia" w:hint="eastAsia"/>
                </w:rPr>
                <w:t>도보로</w:t>
              </w:r>
              <w:r w:rsidR="00A96736">
                <w:rPr>
                  <w:rFonts w:eastAsiaTheme="minorEastAsia" w:hint="eastAsia"/>
                </w:rPr>
                <w:t xml:space="preserve"> </w:t>
              </w:r>
              <w:r w:rsidR="00A96736">
                <w:rPr>
                  <w:rFonts w:eastAsiaTheme="minorEastAsia" w:hint="eastAsia"/>
                </w:rPr>
                <w:t>금방입니다</w:t>
              </w:r>
              <w:r w:rsidR="00A96736">
                <w:rPr>
                  <w:rFonts w:eastAsiaTheme="minorEastAsia" w:hint="eastAsia"/>
                </w:rPr>
                <w:t>.</w:t>
              </w:r>
            </w:ins>
            <w:del w:id="24" w:author="noel" w:date="2015-07-24T01:45:00Z">
              <w:r w:rsidR="00473022" w:rsidDel="00A96736">
                <w:rPr>
                  <w:rFonts w:eastAsiaTheme="minorEastAsia" w:hint="eastAsia"/>
                </w:rPr>
                <w:delText>소메타로</w:delText>
              </w:r>
              <w:r w:rsidR="00473022" w:rsidDel="00A96736">
                <w:rPr>
                  <w:rFonts w:eastAsiaTheme="minorEastAsia" w:hint="eastAsia"/>
                </w:rPr>
                <w:delText xml:space="preserve"> </w:delText>
              </w:r>
              <w:r w:rsidR="00473022" w:rsidDel="00A96736">
                <w:rPr>
                  <w:rFonts w:eastAsiaTheme="minorEastAsia" w:hint="eastAsia"/>
                </w:rPr>
                <w:delText>인근에는</w:delText>
              </w:r>
              <w:r w:rsidR="00473022" w:rsidDel="00A96736">
                <w:rPr>
                  <w:rFonts w:eastAsiaTheme="minorEastAsia" w:hint="eastAsia"/>
                </w:rPr>
                <w:delText xml:space="preserve"> </w:delText>
              </w:r>
              <w:r w:rsidR="00473022" w:rsidDel="00A96736">
                <w:rPr>
                  <w:rFonts w:eastAsiaTheme="minorEastAsia" w:hint="eastAsia"/>
                </w:rPr>
                <w:delText>매우</w:delText>
              </w:r>
              <w:r w:rsidR="00473022" w:rsidDel="00A96736">
                <w:rPr>
                  <w:rFonts w:eastAsiaTheme="minorEastAsia" w:hint="eastAsia"/>
                </w:rPr>
                <w:delText xml:space="preserve"> </w:delText>
              </w:r>
              <w:r w:rsidR="00473022" w:rsidDel="00A96736">
                <w:rPr>
                  <w:rFonts w:eastAsiaTheme="minorEastAsia" w:hint="eastAsia"/>
                </w:rPr>
                <w:delText>다양한</w:delText>
              </w:r>
              <w:r w:rsidR="00473022" w:rsidDel="00A96736">
                <w:rPr>
                  <w:rFonts w:eastAsiaTheme="minorEastAsia" w:hint="eastAsia"/>
                </w:rPr>
                <w:delText xml:space="preserve"> </w:delText>
              </w:r>
              <w:r w:rsidR="00473022" w:rsidDel="00A96736">
                <w:rPr>
                  <w:rFonts w:eastAsiaTheme="minorEastAsia" w:hint="eastAsia"/>
                </w:rPr>
                <w:delText>식당가가</w:delText>
              </w:r>
              <w:r w:rsidR="00473022" w:rsidDel="00A96736">
                <w:rPr>
                  <w:rFonts w:eastAsiaTheme="minorEastAsia" w:hint="eastAsia"/>
                </w:rPr>
                <w:delText xml:space="preserve"> </w:delText>
              </w:r>
              <w:r w:rsidR="00473022" w:rsidDel="00A96736">
                <w:rPr>
                  <w:rFonts w:eastAsiaTheme="minorEastAsia" w:hint="eastAsia"/>
                </w:rPr>
                <w:delText>있으며</w:delText>
              </w:r>
              <w:r w:rsidR="00473022" w:rsidDel="00A96736">
                <w:rPr>
                  <w:rFonts w:eastAsiaTheme="minorEastAsia" w:hint="eastAsia"/>
                </w:rPr>
                <w:delText xml:space="preserve">, </w:delText>
              </w:r>
              <w:r w:rsidR="00473022" w:rsidDel="00A96736">
                <w:rPr>
                  <w:rFonts w:eastAsiaTheme="minorEastAsia" w:hint="eastAsia"/>
                </w:rPr>
                <w:delText>긴자</w:delText>
              </w:r>
              <w:r w:rsidR="00473022" w:rsidDel="00A96736">
                <w:rPr>
                  <w:rFonts w:eastAsiaTheme="minorEastAsia" w:hint="eastAsia"/>
                </w:rPr>
                <w:delText xml:space="preserve"> </w:delText>
              </w:r>
              <w:r w:rsidR="00473022" w:rsidDel="00A96736">
                <w:rPr>
                  <w:rFonts w:eastAsiaTheme="minorEastAsia" w:hint="eastAsia"/>
                </w:rPr>
                <w:delText>노선이</w:delText>
              </w:r>
              <w:r w:rsidR="00473022" w:rsidDel="00A96736">
                <w:rPr>
                  <w:rFonts w:eastAsiaTheme="minorEastAsia" w:hint="eastAsia"/>
                </w:rPr>
                <w:delText xml:space="preserve"> </w:delText>
              </w:r>
              <w:r w:rsidR="00473022" w:rsidDel="00A96736">
                <w:rPr>
                  <w:rFonts w:eastAsiaTheme="minorEastAsia" w:hint="eastAsia"/>
                </w:rPr>
                <w:delText>운행되는</w:delText>
              </w:r>
              <w:r w:rsidR="00473022" w:rsidDel="00A96736">
                <w:rPr>
                  <w:rFonts w:eastAsiaTheme="minorEastAsia" w:hint="eastAsia"/>
                </w:rPr>
                <w:delText xml:space="preserve"> </w:delText>
              </w:r>
              <w:r w:rsidR="00473022" w:rsidDel="00A96736">
                <w:rPr>
                  <w:rFonts w:eastAsiaTheme="minorEastAsia" w:hint="eastAsia"/>
                </w:rPr>
                <w:delText>타라와마치</w:delText>
              </w:r>
              <w:r w:rsidR="00473022" w:rsidDel="00A96736">
                <w:rPr>
                  <w:rFonts w:eastAsiaTheme="minorEastAsia" w:hint="eastAsia"/>
                </w:rPr>
                <w:delText xml:space="preserve"> </w:delText>
              </w:r>
              <w:r w:rsidR="00410DF0" w:rsidDel="00A96736">
                <w:rPr>
                  <w:rFonts w:eastAsiaTheme="minorEastAsia" w:hint="eastAsia"/>
                </w:rPr>
                <w:delText>지하철역도</w:delText>
              </w:r>
              <w:r w:rsidR="00473022" w:rsidDel="00A96736">
                <w:rPr>
                  <w:rFonts w:eastAsiaTheme="minorEastAsia" w:hint="eastAsia"/>
                </w:rPr>
                <w:delText xml:space="preserve"> </w:delText>
              </w:r>
              <w:r w:rsidR="00473022" w:rsidDel="00A96736">
                <w:rPr>
                  <w:rFonts w:eastAsiaTheme="minorEastAsia" w:hint="eastAsia"/>
                </w:rPr>
                <w:delText>도보로</w:delText>
              </w:r>
              <w:r w:rsidR="00473022" w:rsidDel="00A96736">
                <w:rPr>
                  <w:rFonts w:eastAsiaTheme="minorEastAsia" w:hint="eastAsia"/>
                </w:rPr>
                <w:delText xml:space="preserve"> </w:delText>
              </w:r>
              <w:r w:rsidR="00473022" w:rsidDel="00A96736">
                <w:rPr>
                  <w:rFonts w:eastAsiaTheme="minorEastAsia" w:hint="eastAsia"/>
                </w:rPr>
                <w:delText>가까운</w:delText>
              </w:r>
              <w:r w:rsidR="00473022" w:rsidDel="00A96736">
                <w:rPr>
                  <w:rFonts w:eastAsiaTheme="minorEastAsia" w:hint="eastAsia"/>
                </w:rPr>
                <w:delText xml:space="preserve"> </w:delText>
              </w:r>
              <w:r w:rsidR="00473022" w:rsidDel="00A96736">
                <w:rPr>
                  <w:rFonts w:eastAsiaTheme="minorEastAsia" w:hint="eastAsia"/>
                </w:rPr>
                <w:delText>거리에</w:delText>
              </w:r>
              <w:r w:rsidR="00473022" w:rsidDel="00A96736">
                <w:rPr>
                  <w:rFonts w:eastAsiaTheme="minorEastAsia" w:hint="eastAsia"/>
                </w:rPr>
                <w:delText xml:space="preserve"> </w:delText>
              </w:r>
              <w:r w:rsidR="00473022" w:rsidDel="00A96736">
                <w:rPr>
                  <w:rFonts w:eastAsiaTheme="minorEastAsia" w:hint="eastAsia"/>
                </w:rPr>
                <w:delText>있습니다</w:delText>
              </w:r>
              <w:r w:rsidR="00473022" w:rsidDel="00A96736">
                <w:rPr>
                  <w:rFonts w:eastAsiaTheme="minorEastAsia" w:hint="eastAsia"/>
                </w:rPr>
                <w:delText>.</w:delText>
              </w:r>
            </w:del>
          </w:p>
          <w:p w:rsidR="0095538B" w:rsidRPr="00871A13" w:rsidRDefault="0095538B">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95538B" w:rsidRDefault="0095538B">
            <w:pPr>
              <w:rPr>
                <w:rFonts w:eastAsiaTheme="minorEastAsia"/>
              </w:rPr>
            </w:pPr>
          </w:p>
          <w:p w:rsidR="0095538B" w:rsidRPr="00D70FAA" w:rsidRDefault="0095538B">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Default="004B2130">
            <w:pPr>
              <w:rPr>
                <w:rFonts w:eastAsiaTheme="minorEastAsia"/>
              </w:rPr>
            </w:pPr>
          </w:p>
          <w:p w:rsidR="0095538B" w:rsidRDefault="0095538B">
            <w:pPr>
              <w:rPr>
                <w:rFonts w:eastAsiaTheme="minorEastAsia"/>
              </w:rPr>
            </w:pPr>
            <w:r>
              <w:rPr>
                <w:rFonts w:eastAsiaTheme="minorEastAsia" w:hint="eastAsia"/>
              </w:rPr>
              <w:t>미타케</w:t>
            </w:r>
            <w:r>
              <w:rPr>
                <w:rFonts w:eastAsiaTheme="minorEastAsia" w:hint="eastAsia"/>
              </w:rPr>
              <w:t xml:space="preserve"> </w:t>
            </w:r>
            <w:r>
              <w:rPr>
                <w:rFonts w:eastAsiaTheme="minorEastAsia" w:hint="eastAsia"/>
              </w:rPr>
              <w:t>산</w:t>
            </w:r>
          </w:p>
          <w:p w:rsidR="0095538B" w:rsidRPr="00D70FAA" w:rsidRDefault="0095538B">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95538B" w:rsidRDefault="0095538B">
            <w:pPr>
              <w:rPr>
                <w:rFonts w:eastAsiaTheme="minorEastAsia"/>
              </w:rPr>
            </w:pPr>
          </w:p>
          <w:p w:rsidR="0095538B" w:rsidRPr="00D70FAA" w:rsidRDefault="0095538B">
            <w:pPr>
              <w:rPr>
                <w:rFonts w:eastAsiaTheme="minorEastAsia"/>
              </w:rPr>
            </w:pPr>
          </w:p>
          <w:p w:rsidR="004B2130" w:rsidRDefault="00D70FAA">
            <w:pPr>
              <w:rPr>
                <w:rFonts w:eastAsiaTheme="minorEastAsia"/>
                <w:color w:val="0000FF"/>
              </w:rPr>
            </w:pPr>
            <w:r w:rsidRPr="00D70FAA">
              <w:rPr>
                <w:rFonts w:eastAsiaTheme="minorEastAsia"/>
                <w:color w:val="0000FF"/>
              </w:rPr>
              <w:t>&lt;/p&gt;</w:t>
            </w:r>
          </w:p>
          <w:p w:rsidR="0095538B" w:rsidRPr="00625C28" w:rsidRDefault="0095538B">
            <w:pPr>
              <w:rPr>
                <w:rFonts w:eastAsiaTheme="minorEastAsia"/>
                <w:color w:val="0000FF"/>
              </w:rPr>
            </w:pPr>
          </w:p>
          <w:p w:rsidR="004B2130" w:rsidRPr="00625C28" w:rsidRDefault="001E0686">
            <w:pPr>
              <w:rPr>
                <w:rFonts w:eastAsiaTheme="minorEastAsia"/>
              </w:rPr>
            </w:pPr>
            <w:del w:id="25" w:author="noel" w:date="2015-07-24T01:46:00Z">
              <w:r w:rsidDel="00B53A41">
                <w:rPr>
                  <w:rFonts w:eastAsiaTheme="minorEastAsia" w:hint="eastAsia"/>
                </w:rPr>
                <w:delText>여기에</w:delText>
              </w:r>
              <w:r w:rsidR="00625C28" w:rsidRPr="00625C28" w:rsidDel="00B53A41">
                <w:rPr>
                  <w:rFonts w:eastAsiaTheme="minorEastAsia" w:hint="eastAsia"/>
                </w:rPr>
                <w:delText>서</w:delText>
              </w:r>
              <w:r w:rsidR="00625C28" w:rsidRPr="00625C28" w:rsidDel="00B53A41">
                <w:rPr>
                  <w:rFonts w:eastAsiaTheme="minorEastAsia" w:hint="eastAsia"/>
                </w:rPr>
                <w:delText xml:space="preserve"> </w:delText>
              </w:r>
              <w:r w:rsidR="00625C28" w:rsidRPr="00625C28" w:rsidDel="00B53A41">
                <w:rPr>
                  <w:rFonts w:eastAsiaTheme="minorEastAsia" w:hint="eastAsia"/>
                </w:rPr>
                <w:delText>추천해</w:delText>
              </w:r>
              <w:r w:rsidR="00625C28" w:rsidRPr="00625C28" w:rsidDel="00B53A41">
                <w:rPr>
                  <w:rFonts w:eastAsiaTheme="minorEastAsia" w:hint="eastAsia"/>
                </w:rPr>
                <w:delText xml:space="preserve"> </w:delText>
              </w:r>
              <w:r w:rsidR="00625C28" w:rsidRPr="00625C28" w:rsidDel="00B53A41">
                <w:rPr>
                  <w:rFonts w:eastAsiaTheme="minorEastAsia" w:hint="eastAsia"/>
                </w:rPr>
                <w:delText>드리는</w:delText>
              </w:r>
              <w:r w:rsidR="00625C28" w:rsidRPr="00625C28" w:rsidDel="00B53A41">
                <w:rPr>
                  <w:rFonts w:eastAsiaTheme="minorEastAsia" w:hint="eastAsia"/>
                </w:rPr>
                <w:delText xml:space="preserve"> </w:delText>
              </w:r>
              <w:r w:rsidR="00625C28" w:rsidRPr="00625C28" w:rsidDel="00B53A41">
                <w:rPr>
                  <w:rFonts w:eastAsiaTheme="minorEastAsia" w:hint="eastAsia"/>
                </w:rPr>
                <w:delText>숙소에서</w:delText>
              </w:r>
              <w:r w:rsidR="00625C28" w:rsidRPr="00625C28" w:rsidDel="00B53A41">
                <w:rPr>
                  <w:rFonts w:eastAsiaTheme="minorEastAsia" w:hint="eastAsia"/>
                </w:rPr>
                <w:delText xml:space="preserve"> </w:delText>
              </w:r>
              <w:r w:rsidR="00625C28" w:rsidRPr="00625C28" w:rsidDel="00B53A41">
                <w:rPr>
                  <w:rFonts w:eastAsiaTheme="minorEastAsia" w:hint="eastAsia"/>
                </w:rPr>
                <w:delText>분위기를</w:delText>
              </w:r>
              <w:r w:rsidDel="00B53A41">
                <w:rPr>
                  <w:rFonts w:eastAsiaTheme="minorEastAsia" w:hint="eastAsia"/>
                </w:rPr>
                <w:delText xml:space="preserve"> </w:delText>
              </w:r>
              <w:r w:rsidDel="00B53A41">
                <w:rPr>
                  <w:rFonts w:eastAsiaTheme="minorEastAsia" w:hint="eastAsia"/>
                </w:rPr>
                <w:delText>한껏</w:delText>
              </w:r>
              <w:r w:rsidR="00625C28" w:rsidRPr="00625C28" w:rsidDel="00B53A41">
                <w:rPr>
                  <w:rFonts w:eastAsiaTheme="minorEastAsia" w:hint="eastAsia"/>
                </w:rPr>
                <w:delText xml:space="preserve"> </w:delText>
              </w:r>
              <w:r w:rsidR="00625C28" w:rsidRPr="00625C28" w:rsidDel="00B53A41">
                <w:rPr>
                  <w:rFonts w:eastAsiaTheme="minorEastAsia" w:hint="eastAsia"/>
                </w:rPr>
                <w:delText>만끽하거나</w:delText>
              </w:r>
              <w:r w:rsidR="00625C28" w:rsidRPr="00625C28" w:rsidDel="00B53A41">
                <w:rPr>
                  <w:rFonts w:eastAsiaTheme="minorEastAsia" w:hint="eastAsia"/>
                </w:rPr>
                <w:delText xml:space="preserve"> </w:delText>
              </w:r>
              <w:r w:rsidR="00625C28" w:rsidDel="00B53A41">
                <w:rPr>
                  <w:rFonts w:eastAsiaTheme="minorEastAsia" w:hint="eastAsia"/>
                </w:rPr>
                <w:delText>필수</w:delText>
              </w:r>
              <w:r w:rsidR="00625C28" w:rsidDel="00B53A41">
                <w:rPr>
                  <w:rFonts w:eastAsiaTheme="minorEastAsia" w:hint="eastAsia"/>
                </w:rPr>
                <w:delText xml:space="preserve"> </w:delText>
              </w:r>
              <w:r w:rsidR="00625C28" w:rsidDel="00B53A41">
                <w:rPr>
                  <w:rFonts w:eastAsiaTheme="minorEastAsia" w:hint="eastAsia"/>
                </w:rPr>
                <w:delText>숙소</w:delText>
              </w:r>
              <w:r w:rsidR="00625C28" w:rsidDel="00B53A41">
                <w:rPr>
                  <w:rFonts w:eastAsiaTheme="minorEastAsia" w:hint="eastAsia"/>
                </w:rPr>
                <w:delText xml:space="preserve"> </w:delText>
              </w:r>
              <w:r w:rsidR="00625C28" w:rsidRPr="00625C28" w:rsidDel="00B53A41">
                <w:rPr>
                  <w:rFonts w:eastAsiaTheme="minorEastAsia" w:hint="eastAsia"/>
                </w:rPr>
                <w:delText>리스</w:delText>
              </w:r>
              <w:r w:rsidR="00625C28" w:rsidDel="00B53A41">
                <w:rPr>
                  <w:rFonts w:eastAsiaTheme="minorEastAsia" w:hint="eastAsia"/>
                </w:rPr>
                <w:delText>트에</w:delText>
              </w:r>
              <w:r w:rsidR="00625C28" w:rsidDel="00B53A41">
                <w:rPr>
                  <w:rFonts w:eastAsiaTheme="minorEastAsia" w:hint="eastAsia"/>
                </w:rPr>
                <w:delText xml:space="preserve"> </w:delText>
              </w:r>
              <w:r w:rsidR="00625C28" w:rsidDel="00B53A41">
                <w:rPr>
                  <w:rFonts w:eastAsiaTheme="minorEastAsia" w:hint="eastAsia"/>
                </w:rPr>
                <w:delText>포함시키려면</w:delText>
              </w:r>
              <w:r w:rsidR="00625C28" w:rsidDel="00B53A41">
                <w:rPr>
                  <w:rFonts w:eastAsiaTheme="minorEastAsia" w:hint="eastAsia"/>
                </w:rPr>
                <w:delText xml:space="preserve"> </w:delText>
              </w:r>
              <w:r w:rsidR="00625C28" w:rsidRPr="00625C28" w:rsidDel="00B53A41">
                <w:rPr>
                  <w:rFonts w:eastAsiaTheme="minorEastAsia" w:hint="eastAsia"/>
                </w:rPr>
                <w:delText>도쿄</w:delText>
              </w:r>
              <w:r w:rsidR="00625C28" w:rsidRPr="00625C28" w:rsidDel="00B53A41">
                <w:rPr>
                  <w:rFonts w:eastAsiaTheme="minorEastAsia" w:hint="eastAsia"/>
                </w:rPr>
                <w:delText xml:space="preserve"> </w:delText>
              </w:r>
              <w:r w:rsidR="00625C28" w:rsidRPr="00625C28" w:rsidDel="00B53A41">
                <w:rPr>
                  <w:rFonts w:eastAsiaTheme="minorEastAsia" w:hint="eastAsia"/>
                </w:rPr>
                <w:delText>북부의</w:delText>
              </w:r>
              <w:r w:rsidR="00625C28" w:rsidRPr="00625C28" w:rsidDel="00B53A41">
                <w:rPr>
                  <w:rFonts w:eastAsiaTheme="minorEastAsia" w:hint="eastAsia"/>
                </w:rPr>
                <w:delText xml:space="preserve"> </w:delText>
              </w:r>
              <w:r w:rsidR="00625C28" w:rsidRPr="00625C28" w:rsidDel="00B53A41">
                <w:rPr>
                  <w:rStyle w:val="st"/>
                </w:rPr>
                <w:delText>지치부타마카이</w:delText>
              </w:r>
              <w:r w:rsidR="00625C28" w:rsidRPr="00625C28" w:rsidDel="00B53A41">
                <w:rPr>
                  <w:rStyle w:val="st"/>
                </w:rPr>
                <w:delText xml:space="preserve"> </w:delText>
              </w:r>
              <w:r w:rsidR="00625C28" w:rsidRPr="00625C28" w:rsidDel="00B53A41">
                <w:rPr>
                  <w:rStyle w:val="st"/>
                </w:rPr>
                <w:delText>국립</w:delText>
              </w:r>
              <w:r w:rsidR="00625C28" w:rsidRPr="00625C28" w:rsidDel="00B53A41">
                <w:rPr>
                  <w:rStyle w:val="a5"/>
                  <w:i w:val="0"/>
                </w:rPr>
                <w:delText>공</w:delText>
              </w:r>
              <w:r w:rsidR="00625C28" w:rsidRPr="00625C28" w:rsidDel="00B53A41">
                <w:rPr>
                  <w:rStyle w:val="a5"/>
                  <w:rFonts w:hint="eastAsia"/>
                  <w:i w:val="0"/>
                </w:rPr>
                <w:delText>원의</w:delText>
              </w:r>
              <w:r w:rsidR="00625C28" w:rsidRPr="00625C28" w:rsidDel="00B53A41">
                <w:rPr>
                  <w:rStyle w:val="a5"/>
                  <w:rFonts w:hint="eastAsia"/>
                  <w:i w:val="0"/>
                </w:rPr>
                <w:delText xml:space="preserve"> </w:delText>
              </w:r>
              <w:r w:rsidR="00C33863" w:rsidRPr="00625C28" w:rsidDel="00B53A41">
                <w:rPr>
                  <w:rStyle w:val="a5"/>
                  <w:rFonts w:hint="eastAsia"/>
                  <w:i w:val="0"/>
                </w:rPr>
                <w:delText>하이라이트인</w:delText>
              </w:r>
              <w:r w:rsidR="00625C28" w:rsidRPr="00625C28" w:rsidDel="00B53A41">
                <w:rPr>
                  <w:rStyle w:val="a5"/>
                  <w:rFonts w:hint="eastAsia"/>
                  <w:i w:val="0"/>
                </w:rPr>
                <w:delText xml:space="preserve"> </w:delText>
              </w:r>
              <w:r w:rsidR="00625C28" w:rsidRPr="00625C28" w:rsidDel="00B53A41">
                <w:rPr>
                  <w:rStyle w:val="a5"/>
                  <w:rFonts w:hint="eastAsia"/>
                  <w:i w:val="0"/>
                </w:rPr>
                <w:delText>마타케</w:delText>
              </w:r>
              <w:r w:rsidR="00625C28" w:rsidRPr="00625C28" w:rsidDel="00B53A41">
                <w:rPr>
                  <w:rStyle w:val="a5"/>
                  <w:rFonts w:hint="eastAsia"/>
                  <w:i w:val="0"/>
                </w:rPr>
                <w:delText xml:space="preserve"> </w:delText>
              </w:r>
              <w:r w:rsidDel="00B53A41">
                <w:rPr>
                  <w:rStyle w:val="a5"/>
                  <w:rFonts w:hint="eastAsia"/>
                  <w:i w:val="0"/>
                </w:rPr>
                <w:delText>산</w:delText>
              </w:r>
              <w:r w:rsidR="00625C28" w:rsidRPr="00625C28" w:rsidDel="00B53A41">
                <w:rPr>
                  <w:rStyle w:val="a5"/>
                  <w:rFonts w:hint="eastAsia"/>
                  <w:i w:val="0"/>
                </w:rPr>
                <w:delText xml:space="preserve"> </w:delText>
              </w:r>
              <w:r w:rsidR="00625C28" w:rsidRPr="00625C28" w:rsidDel="00B53A41">
                <w:rPr>
                  <w:rStyle w:val="a5"/>
                  <w:rFonts w:hint="eastAsia"/>
                  <w:i w:val="0"/>
                </w:rPr>
                <w:delText>사원의</w:delText>
              </w:r>
              <w:r w:rsidR="00625C28" w:rsidRPr="00625C28" w:rsidDel="00B53A41">
                <w:rPr>
                  <w:rStyle w:val="a5"/>
                  <w:rFonts w:hint="eastAsia"/>
                  <w:i w:val="0"/>
                </w:rPr>
                <w:delText xml:space="preserve"> </w:delText>
              </w:r>
              <w:r w:rsidR="00625C28" w:rsidRPr="00625C28" w:rsidDel="00B53A41">
                <w:rPr>
                  <w:rStyle w:val="a5"/>
                  <w:rFonts w:hint="eastAsia"/>
                  <w:i w:val="0"/>
                </w:rPr>
                <w:delText>숙소를</w:delText>
              </w:r>
              <w:r w:rsidR="00625C28" w:rsidRPr="00625C28" w:rsidDel="00B53A41">
                <w:rPr>
                  <w:rStyle w:val="a5"/>
                  <w:rFonts w:hint="eastAsia"/>
                  <w:i w:val="0"/>
                </w:rPr>
                <w:delText xml:space="preserve"> </w:delText>
              </w:r>
              <w:r w:rsidR="00625C28" w:rsidRPr="00625C28" w:rsidDel="00B53A41">
                <w:rPr>
                  <w:rStyle w:val="a5"/>
                  <w:rFonts w:hint="eastAsia"/>
                  <w:i w:val="0"/>
                </w:rPr>
                <w:delText>시도해</w:delText>
              </w:r>
              <w:r w:rsidDel="00B53A41">
                <w:rPr>
                  <w:rStyle w:val="a5"/>
                  <w:rFonts w:hint="eastAsia"/>
                  <w:i w:val="0"/>
                </w:rPr>
                <w:delText xml:space="preserve"> </w:delText>
              </w:r>
              <w:r w:rsidR="00625C28" w:rsidRPr="00625C28" w:rsidDel="00B53A41">
                <w:rPr>
                  <w:rStyle w:val="a5"/>
                  <w:rFonts w:hint="eastAsia"/>
                  <w:i w:val="0"/>
                </w:rPr>
                <w:delText>보시기</w:delText>
              </w:r>
              <w:r w:rsidR="00625C28" w:rsidRPr="00625C28" w:rsidDel="00B53A41">
                <w:rPr>
                  <w:rStyle w:val="a5"/>
                  <w:rFonts w:hint="eastAsia"/>
                  <w:i w:val="0"/>
                </w:rPr>
                <w:delText xml:space="preserve"> </w:delText>
              </w:r>
              <w:r w:rsidR="00625C28" w:rsidRPr="00625C28" w:rsidDel="00B53A41">
                <w:rPr>
                  <w:rStyle w:val="a5"/>
                  <w:rFonts w:hint="eastAsia"/>
                  <w:i w:val="0"/>
                </w:rPr>
                <w:delText>바랍니다</w:delText>
              </w:r>
              <w:r w:rsidR="00625C28" w:rsidRPr="00625C28" w:rsidDel="00B53A41">
                <w:rPr>
                  <w:rStyle w:val="a5"/>
                  <w:rFonts w:hint="eastAsia"/>
                  <w:i w:val="0"/>
                </w:rPr>
                <w:delText>.</w:delText>
              </w:r>
              <w:r w:rsidR="00625C28" w:rsidDel="00B53A41">
                <w:rPr>
                  <w:rStyle w:val="a5"/>
                  <w:rFonts w:hint="eastAsia"/>
                  <w:i w:val="0"/>
                </w:rPr>
                <w:delText xml:space="preserve"> </w:delText>
              </w:r>
            </w:del>
            <w:ins w:id="26" w:author="noel" w:date="2015-07-24T01:46:00Z">
              <w:r w:rsidR="00B53A41">
                <w:rPr>
                  <w:rFonts w:eastAsiaTheme="minorEastAsia" w:hint="eastAsia"/>
                </w:rPr>
                <w:t>좋은</w:t>
              </w:r>
              <w:r w:rsidR="00B53A41">
                <w:rPr>
                  <w:rFonts w:eastAsiaTheme="minorEastAsia" w:hint="eastAsia"/>
                </w:rPr>
                <w:t xml:space="preserve"> </w:t>
              </w:r>
              <w:r w:rsidR="00B53A41">
                <w:rPr>
                  <w:rFonts w:eastAsiaTheme="minorEastAsia" w:hint="eastAsia"/>
                </w:rPr>
                <w:t>공기를</w:t>
              </w:r>
              <w:r w:rsidR="00B53A41">
                <w:rPr>
                  <w:rFonts w:eastAsiaTheme="minorEastAsia" w:hint="eastAsia"/>
                </w:rPr>
                <w:t xml:space="preserve"> </w:t>
              </w:r>
              <w:r w:rsidR="00B53A41">
                <w:rPr>
                  <w:rFonts w:eastAsiaTheme="minorEastAsia" w:hint="eastAsia"/>
                </w:rPr>
                <w:t>마음껏</w:t>
              </w:r>
              <w:r w:rsidR="00B53A41">
                <w:rPr>
                  <w:rFonts w:eastAsiaTheme="minorEastAsia" w:hint="eastAsia"/>
                </w:rPr>
                <w:t xml:space="preserve"> </w:t>
              </w:r>
              <w:r w:rsidR="00B53A41">
                <w:rPr>
                  <w:rFonts w:eastAsiaTheme="minorEastAsia" w:hint="eastAsia"/>
                </w:rPr>
                <w:t>마시기</w:t>
              </w:r>
              <w:r w:rsidR="00B53A41">
                <w:rPr>
                  <w:rFonts w:eastAsiaTheme="minorEastAsia" w:hint="eastAsia"/>
                </w:rPr>
                <w:t xml:space="preserve"> </w:t>
              </w:r>
              <w:r w:rsidR="00B53A41">
                <w:rPr>
                  <w:rFonts w:eastAsiaTheme="minorEastAsia" w:hint="eastAsia"/>
                </w:rPr>
                <w:t>위해서든</w:t>
              </w:r>
              <w:r w:rsidR="00B53A41">
                <w:rPr>
                  <w:rFonts w:eastAsiaTheme="minorEastAsia" w:hint="eastAsia"/>
                </w:rPr>
                <w:t xml:space="preserve"> </w:t>
              </w:r>
              <w:r w:rsidR="00B53A41">
                <w:rPr>
                  <w:rFonts w:eastAsiaTheme="minorEastAsia" w:hint="eastAsia"/>
                </w:rPr>
                <w:t>아니면</w:t>
              </w:r>
              <w:r w:rsidR="00B53A41">
                <w:rPr>
                  <w:rFonts w:eastAsiaTheme="minorEastAsia" w:hint="eastAsia"/>
                </w:rPr>
                <w:t xml:space="preserve"> </w:t>
              </w:r>
              <w:r w:rsidR="00B53A41">
                <w:rPr>
                  <w:rFonts w:eastAsiaTheme="minorEastAsia" w:hint="eastAsia"/>
                </w:rPr>
                <w:t>목록에</w:t>
              </w:r>
              <w:r w:rsidR="00B53A41">
                <w:rPr>
                  <w:rFonts w:eastAsiaTheme="minorEastAsia" w:hint="eastAsia"/>
                </w:rPr>
                <w:t xml:space="preserve"> </w:t>
              </w:r>
              <w:r w:rsidR="00B53A41">
                <w:rPr>
                  <w:rFonts w:eastAsiaTheme="minorEastAsia" w:hint="eastAsia"/>
                </w:rPr>
                <w:t>있어서</w:t>
              </w:r>
              <w:r w:rsidR="00B53A41">
                <w:rPr>
                  <w:rFonts w:eastAsiaTheme="minorEastAsia" w:hint="eastAsia"/>
                </w:rPr>
                <w:t xml:space="preserve"> </w:t>
              </w:r>
              <w:r w:rsidR="00B53A41">
                <w:rPr>
                  <w:rFonts w:eastAsiaTheme="minorEastAsia" w:hint="eastAsia"/>
                </w:rPr>
                <w:t>방문하는</w:t>
              </w:r>
              <w:r w:rsidR="00B53A41">
                <w:rPr>
                  <w:rFonts w:eastAsiaTheme="minorEastAsia" w:hint="eastAsia"/>
                </w:rPr>
                <w:t xml:space="preserve"> </w:t>
              </w:r>
              <w:r w:rsidR="00B53A41">
                <w:rPr>
                  <w:rFonts w:eastAsiaTheme="minorEastAsia" w:hint="eastAsia"/>
                </w:rPr>
                <w:t>것이든</w:t>
              </w:r>
              <w:r w:rsidR="00B53A41">
                <w:rPr>
                  <w:rFonts w:eastAsiaTheme="minorEastAsia" w:hint="eastAsia"/>
                </w:rPr>
                <w:t xml:space="preserve">, </w:t>
              </w:r>
              <w:r w:rsidR="00B53A41" w:rsidRPr="00625C28">
                <w:rPr>
                  <w:rStyle w:val="a5"/>
                  <w:rFonts w:hint="eastAsia"/>
                  <w:i w:val="0"/>
                </w:rPr>
                <w:t>마타케</w:t>
              </w:r>
              <w:r w:rsidR="00B53A41" w:rsidRPr="00625C28">
                <w:rPr>
                  <w:rStyle w:val="a5"/>
                  <w:rFonts w:hint="eastAsia"/>
                  <w:i w:val="0"/>
                </w:rPr>
                <w:t xml:space="preserve"> </w:t>
              </w:r>
              <w:r w:rsidR="00B53A41">
                <w:rPr>
                  <w:rStyle w:val="a5"/>
                  <w:rFonts w:hint="eastAsia"/>
                  <w:i w:val="0"/>
                </w:rPr>
                <w:t>산</w:t>
              </w:r>
              <w:r w:rsidR="00B53A41" w:rsidRPr="00625C28">
                <w:rPr>
                  <w:rStyle w:val="a5"/>
                  <w:rFonts w:hint="eastAsia"/>
                  <w:i w:val="0"/>
                </w:rPr>
                <w:t xml:space="preserve"> </w:t>
              </w:r>
              <w:r w:rsidR="00B53A41">
                <w:rPr>
                  <w:rStyle w:val="a5"/>
                  <w:rFonts w:hint="eastAsia"/>
                  <w:i w:val="0"/>
                </w:rPr>
                <w:t>사원에서</w:t>
              </w:r>
              <w:r w:rsidR="00B53A41">
                <w:rPr>
                  <w:rStyle w:val="a5"/>
                  <w:rFonts w:hint="eastAsia"/>
                  <w:i w:val="0"/>
                </w:rPr>
                <w:t xml:space="preserve"> </w:t>
              </w:r>
              <w:r w:rsidR="00B53A41">
                <w:rPr>
                  <w:rStyle w:val="a5"/>
                  <w:rFonts w:hint="eastAsia"/>
                  <w:i w:val="0"/>
                </w:rPr>
                <w:t>한</w:t>
              </w:r>
              <w:r w:rsidR="00B53A41">
                <w:rPr>
                  <w:rStyle w:val="a5"/>
                  <w:rFonts w:hint="eastAsia"/>
                  <w:i w:val="0"/>
                </w:rPr>
                <w:t xml:space="preserve"> </w:t>
              </w:r>
              <w:r w:rsidR="00B53A41">
                <w:rPr>
                  <w:rStyle w:val="a5"/>
                  <w:rFonts w:hint="eastAsia"/>
                  <w:i w:val="0"/>
                </w:rPr>
                <w:t>번쯤은</w:t>
              </w:r>
              <w:r w:rsidR="00B53A41">
                <w:rPr>
                  <w:rStyle w:val="a5"/>
                  <w:rFonts w:hint="eastAsia"/>
                  <w:i w:val="0"/>
                </w:rPr>
                <w:t xml:space="preserve"> </w:t>
              </w:r>
              <w:r w:rsidR="00B53A41">
                <w:rPr>
                  <w:rStyle w:val="a5"/>
                  <w:rFonts w:hint="eastAsia"/>
                  <w:i w:val="0"/>
                </w:rPr>
                <w:t>묵어보시기</w:t>
              </w:r>
              <w:r w:rsidR="00B53A41">
                <w:rPr>
                  <w:rStyle w:val="a5"/>
                  <w:rFonts w:hint="eastAsia"/>
                  <w:i w:val="0"/>
                </w:rPr>
                <w:t xml:space="preserve"> </w:t>
              </w:r>
              <w:r w:rsidR="00B53A41">
                <w:rPr>
                  <w:rStyle w:val="a5"/>
                  <w:rFonts w:hint="eastAsia"/>
                  <w:i w:val="0"/>
                </w:rPr>
                <w:t>바랍니다</w:t>
              </w:r>
              <w:r w:rsidR="00B53A41">
                <w:rPr>
                  <w:rStyle w:val="a5"/>
                  <w:rFonts w:hint="eastAsia"/>
                  <w:i w:val="0"/>
                </w:rPr>
                <w:t xml:space="preserve">. </w:t>
              </w:r>
              <w:r w:rsidR="00B53A41" w:rsidRPr="00625C28">
                <w:rPr>
                  <w:rFonts w:eastAsiaTheme="minorEastAsia" w:hint="eastAsia"/>
                </w:rPr>
                <w:t>도쿄</w:t>
              </w:r>
              <w:r w:rsidR="00B53A41" w:rsidRPr="00625C28">
                <w:rPr>
                  <w:rFonts w:eastAsiaTheme="minorEastAsia" w:hint="eastAsia"/>
                </w:rPr>
                <w:t xml:space="preserve"> </w:t>
              </w:r>
              <w:r w:rsidR="00B53A41" w:rsidRPr="00625C28">
                <w:rPr>
                  <w:rFonts w:eastAsiaTheme="minorEastAsia" w:hint="eastAsia"/>
                </w:rPr>
                <w:t>북부</w:t>
              </w:r>
              <w:r w:rsidR="00B53A41" w:rsidRPr="00625C28">
                <w:rPr>
                  <w:rFonts w:eastAsiaTheme="minorEastAsia" w:hint="eastAsia"/>
                </w:rPr>
                <w:t xml:space="preserve"> </w:t>
              </w:r>
              <w:r w:rsidR="00B53A41" w:rsidRPr="00625C28">
                <w:rPr>
                  <w:rStyle w:val="st"/>
                </w:rPr>
                <w:t>지치부타마카이</w:t>
              </w:r>
              <w:r w:rsidR="00B53A41" w:rsidRPr="00625C28">
                <w:rPr>
                  <w:rStyle w:val="st"/>
                </w:rPr>
                <w:t xml:space="preserve"> </w:t>
              </w:r>
              <w:r w:rsidR="00B53A41" w:rsidRPr="00625C28">
                <w:rPr>
                  <w:rStyle w:val="st"/>
                </w:rPr>
                <w:t>국립</w:t>
              </w:r>
              <w:r w:rsidR="00B53A41" w:rsidRPr="00625C28">
                <w:rPr>
                  <w:rStyle w:val="a5"/>
                  <w:i w:val="0"/>
                </w:rPr>
                <w:t>공</w:t>
              </w:r>
              <w:r w:rsidR="00B53A41" w:rsidRPr="00625C28">
                <w:rPr>
                  <w:rStyle w:val="a5"/>
                  <w:rFonts w:hint="eastAsia"/>
                  <w:i w:val="0"/>
                </w:rPr>
                <w:t>원의</w:t>
              </w:r>
              <w:r w:rsidR="00B53A41" w:rsidRPr="00625C28">
                <w:rPr>
                  <w:rStyle w:val="a5"/>
                  <w:rFonts w:hint="eastAsia"/>
                  <w:i w:val="0"/>
                </w:rPr>
                <w:t xml:space="preserve"> </w:t>
              </w:r>
              <w:r w:rsidR="007D4797">
                <w:rPr>
                  <w:rStyle w:val="a5"/>
                  <w:rFonts w:hint="eastAsia"/>
                  <w:i w:val="0"/>
                </w:rPr>
                <w:t>하이라이트</w:t>
              </w:r>
            </w:ins>
            <w:ins w:id="27" w:author="noel" w:date="2015-07-24T01:50:00Z">
              <w:r w:rsidR="007D4797">
                <w:rPr>
                  <w:rStyle w:val="a5"/>
                  <w:rFonts w:hint="eastAsia"/>
                  <w:i w:val="0"/>
                </w:rPr>
                <w:t>로</w:t>
              </w:r>
              <w:r w:rsidR="007D4797">
                <w:rPr>
                  <w:rStyle w:val="a5"/>
                  <w:rFonts w:hint="eastAsia"/>
                  <w:i w:val="0"/>
                </w:rPr>
                <w:t xml:space="preserve"> </w:t>
              </w:r>
              <w:r w:rsidR="007D4797">
                <w:rPr>
                  <w:rStyle w:val="a5"/>
                  <w:rFonts w:hint="eastAsia"/>
                  <w:i w:val="0"/>
                </w:rPr>
                <w:t>꼽히기도</w:t>
              </w:r>
            </w:ins>
            <w:ins w:id="28" w:author="noel" w:date="2015-07-24T01:46:00Z">
              <w:r w:rsidR="00B53A41">
                <w:rPr>
                  <w:rStyle w:val="a5"/>
                  <w:rFonts w:hint="eastAsia"/>
                  <w:i w:val="0"/>
                </w:rPr>
                <w:t xml:space="preserve"> </w:t>
              </w:r>
              <w:r w:rsidR="00B53A41">
                <w:rPr>
                  <w:rStyle w:val="a5"/>
                  <w:rFonts w:hint="eastAsia"/>
                  <w:i w:val="0"/>
                </w:rPr>
                <w:t>합니다</w:t>
              </w:r>
              <w:r w:rsidR="00B53A41">
                <w:rPr>
                  <w:rStyle w:val="a5"/>
                  <w:rFonts w:hint="eastAsia"/>
                  <w:i w:val="0"/>
                </w:rPr>
                <w:t xml:space="preserve">. </w:t>
              </w:r>
            </w:ins>
            <w:r w:rsidR="00625C28">
              <w:rPr>
                <w:rStyle w:val="a5"/>
                <w:rFonts w:hint="eastAsia"/>
                <w:i w:val="0"/>
              </w:rPr>
              <w:t>이곳에서</w:t>
            </w:r>
            <w:r w:rsidR="00625C28">
              <w:rPr>
                <w:rStyle w:val="a5"/>
                <w:rFonts w:hint="eastAsia"/>
                <w:i w:val="0"/>
              </w:rPr>
              <w:t xml:space="preserve"> </w:t>
            </w:r>
            <w:r w:rsidR="00625C28">
              <w:rPr>
                <w:rStyle w:val="a5"/>
                <w:rFonts w:hint="eastAsia"/>
                <w:i w:val="0"/>
              </w:rPr>
              <w:t>쇼진</w:t>
            </w:r>
            <w:r w:rsidR="00625C28">
              <w:rPr>
                <w:rStyle w:val="a5"/>
                <w:rFonts w:hint="eastAsia"/>
                <w:i w:val="0"/>
              </w:rPr>
              <w:t xml:space="preserve"> </w:t>
            </w:r>
            <w:r w:rsidR="00625C28">
              <w:rPr>
                <w:rStyle w:val="a5"/>
                <w:rFonts w:hint="eastAsia"/>
                <w:i w:val="0"/>
              </w:rPr>
              <w:t>료리로</w:t>
            </w:r>
            <w:r w:rsidR="00625C28">
              <w:rPr>
                <w:rStyle w:val="a5"/>
                <w:rFonts w:hint="eastAsia"/>
                <w:i w:val="0"/>
              </w:rPr>
              <w:t xml:space="preserve"> </w:t>
            </w:r>
            <w:r w:rsidR="00625C28">
              <w:rPr>
                <w:rStyle w:val="a5"/>
                <w:rFonts w:hint="eastAsia"/>
                <w:i w:val="0"/>
              </w:rPr>
              <w:t>불리는</w:t>
            </w:r>
            <w:r w:rsidR="00625C28">
              <w:rPr>
                <w:rStyle w:val="a5"/>
                <w:rFonts w:hint="eastAsia"/>
                <w:i w:val="0"/>
              </w:rPr>
              <w:t xml:space="preserve"> </w:t>
            </w:r>
            <w:r w:rsidR="00625C28">
              <w:rPr>
                <w:rStyle w:val="a5"/>
                <w:rFonts w:hint="eastAsia"/>
                <w:i w:val="0"/>
              </w:rPr>
              <w:t>채식</w:t>
            </w:r>
            <w:ins w:id="29" w:author="noel" w:date="2015-07-24T01:46:00Z">
              <w:r w:rsidR="0072580B">
                <w:rPr>
                  <w:rStyle w:val="a5"/>
                  <w:rFonts w:hint="eastAsia"/>
                  <w:i w:val="0"/>
                </w:rPr>
                <w:t>을</w:t>
              </w:r>
            </w:ins>
            <w:del w:id="30" w:author="noel" w:date="2015-07-24T01:46:00Z">
              <w:r w:rsidR="00625C28" w:rsidDel="0072580B">
                <w:rPr>
                  <w:rStyle w:val="a5"/>
                  <w:rFonts w:hint="eastAsia"/>
                  <w:i w:val="0"/>
                </w:rPr>
                <w:delText xml:space="preserve"> </w:delText>
              </w:r>
              <w:r w:rsidR="00625C28" w:rsidDel="0072580B">
                <w:rPr>
                  <w:rStyle w:val="a5"/>
                  <w:rFonts w:hint="eastAsia"/>
                  <w:i w:val="0"/>
                </w:rPr>
                <w:delText>요리를</w:delText>
              </w:r>
            </w:del>
            <w:r w:rsidR="00625C28">
              <w:rPr>
                <w:rStyle w:val="a5"/>
                <w:rFonts w:hint="eastAsia"/>
                <w:i w:val="0"/>
              </w:rPr>
              <w:t xml:space="preserve"> </w:t>
            </w:r>
            <w:del w:id="31" w:author="noel" w:date="2015-07-24T01:46:00Z">
              <w:r w:rsidR="00625C28" w:rsidDel="0072580B">
                <w:rPr>
                  <w:rStyle w:val="a5"/>
                  <w:rFonts w:hint="eastAsia"/>
                  <w:i w:val="0"/>
                </w:rPr>
                <w:delText>맛보고</w:delText>
              </w:r>
            </w:del>
            <w:ins w:id="32" w:author="noel" w:date="2015-07-24T01:46:00Z">
              <w:r w:rsidR="0072580B">
                <w:rPr>
                  <w:rStyle w:val="a5"/>
                  <w:rFonts w:hint="eastAsia"/>
                  <w:i w:val="0"/>
                </w:rPr>
                <w:t>하고</w:t>
              </w:r>
            </w:ins>
            <w:r w:rsidR="00625C28">
              <w:rPr>
                <w:rStyle w:val="a5"/>
                <w:rFonts w:hint="eastAsia"/>
                <w:i w:val="0"/>
              </w:rPr>
              <w:t xml:space="preserve"> </w:t>
            </w:r>
            <w:r w:rsidR="00625C28">
              <w:rPr>
                <w:rStyle w:val="a5"/>
                <w:rFonts w:hint="eastAsia"/>
                <w:i w:val="0"/>
              </w:rPr>
              <w:t>새벽</w:t>
            </w:r>
            <w:r w:rsidR="00625C28">
              <w:rPr>
                <w:rStyle w:val="a5"/>
                <w:rFonts w:hint="eastAsia"/>
                <w:i w:val="0"/>
              </w:rPr>
              <w:t xml:space="preserve"> 6</w:t>
            </w:r>
            <w:r w:rsidR="00625C28">
              <w:rPr>
                <w:rStyle w:val="a5"/>
                <w:rFonts w:hint="eastAsia"/>
                <w:i w:val="0"/>
              </w:rPr>
              <w:t>시경의</w:t>
            </w:r>
            <w:r w:rsidR="00625C28">
              <w:rPr>
                <w:rStyle w:val="a5"/>
                <w:rFonts w:hint="eastAsia"/>
                <w:i w:val="0"/>
              </w:rPr>
              <w:t xml:space="preserve"> </w:t>
            </w:r>
            <w:r>
              <w:rPr>
                <w:rStyle w:val="a5"/>
                <w:rFonts w:hint="eastAsia"/>
                <w:i w:val="0"/>
              </w:rPr>
              <w:t>기도</w:t>
            </w:r>
            <w:r w:rsidR="00625C28">
              <w:rPr>
                <w:rStyle w:val="a5"/>
                <w:rFonts w:hint="eastAsia"/>
                <w:i w:val="0"/>
              </w:rPr>
              <w:t>에</w:t>
            </w:r>
            <w:r w:rsidR="00625C28">
              <w:rPr>
                <w:rStyle w:val="a5"/>
                <w:rFonts w:hint="eastAsia"/>
                <w:i w:val="0"/>
              </w:rPr>
              <w:t xml:space="preserve"> </w:t>
            </w:r>
            <w:r w:rsidR="00625C28">
              <w:rPr>
                <w:rStyle w:val="a5"/>
                <w:rFonts w:hint="eastAsia"/>
                <w:i w:val="0"/>
              </w:rPr>
              <w:t>참여하면서</w:t>
            </w:r>
            <w:r w:rsidR="00625C28">
              <w:rPr>
                <w:rStyle w:val="a5"/>
                <w:rFonts w:hint="eastAsia"/>
                <w:i w:val="0"/>
              </w:rPr>
              <w:t xml:space="preserve"> </w:t>
            </w:r>
            <w:r w:rsidR="00625C28">
              <w:rPr>
                <w:rStyle w:val="a5"/>
                <w:rFonts w:hint="eastAsia"/>
                <w:i w:val="0"/>
              </w:rPr>
              <w:t>불교</w:t>
            </w:r>
            <w:r w:rsidR="00625C28">
              <w:rPr>
                <w:rStyle w:val="a5"/>
                <w:rFonts w:hint="eastAsia"/>
                <w:i w:val="0"/>
              </w:rPr>
              <w:t xml:space="preserve"> </w:t>
            </w:r>
            <w:r w:rsidR="00625C28">
              <w:rPr>
                <w:rStyle w:val="a5"/>
                <w:rFonts w:hint="eastAsia"/>
                <w:i w:val="0"/>
              </w:rPr>
              <w:t>수도승의</w:t>
            </w:r>
            <w:r w:rsidR="00625C28">
              <w:rPr>
                <w:rStyle w:val="a5"/>
                <w:rFonts w:hint="eastAsia"/>
                <w:i w:val="0"/>
              </w:rPr>
              <w:t xml:space="preserve"> </w:t>
            </w:r>
            <w:r w:rsidR="00625C28">
              <w:rPr>
                <w:rStyle w:val="a5"/>
                <w:rFonts w:hint="eastAsia"/>
                <w:i w:val="0"/>
              </w:rPr>
              <w:t>간소하고</w:t>
            </w:r>
            <w:r w:rsidR="00625C28">
              <w:rPr>
                <w:rStyle w:val="a5"/>
                <w:rFonts w:hint="eastAsia"/>
                <w:i w:val="0"/>
              </w:rPr>
              <w:t xml:space="preserve"> </w:t>
            </w:r>
            <w:r w:rsidR="00625C28">
              <w:rPr>
                <w:rStyle w:val="a5"/>
                <w:rFonts w:hint="eastAsia"/>
                <w:i w:val="0"/>
              </w:rPr>
              <w:t>전통적인</w:t>
            </w:r>
            <w:r w:rsidR="00625C28">
              <w:rPr>
                <w:rStyle w:val="a5"/>
                <w:rFonts w:hint="eastAsia"/>
                <w:i w:val="0"/>
              </w:rPr>
              <w:t xml:space="preserve"> </w:t>
            </w:r>
            <w:r w:rsidR="00625C28">
              <w:rPr>
                <w:rStyle w:val="a5"/>
                <w:rFonts w:hint="eastAsia"/>
                <w:i w:val="0"/>
              </w:rPr>
              <w:t>생활</w:t>
            </w:r>
            <w:r w:rsidR="00625C28">
              <w:rPr>
                <w:rStyle w:val="a5"/>
                <w:rFonts w:hint="eastAsia"/>
                <w:i w:val="0"/>
              </w:rPr>
              <w:t xml:space="preserve"> </w:t>
            </w:r>
            <w:r w:rsidR="00625C28">
              <w:rPr>
                <w:rStyle w:val="a5"/>
                <w:rFonts w:hint="eastAsia"/>
                <w:i w:val="0"/>
              </w:rPr>
              <w:t>방식을</w:t>
            </w:r>
            <w:r w:rsidR="00625C28">
              <w:rPr>
                <w:rStyle w:val="a5"/>
                <w:rFonts w:hint="eastAsia"/>
                <w:i w:val="0"/>
              </w:rPr>
              <w:t xml:space="preserve"> </w:t>
            </w:r>
            <w:r w:rsidR="00625C28">
              <w:rPr>
                <w:rStyle w:val="a5"/>
                <w:rFonts w:hint="eastAsia"/>
                <w:i w:val="0"/>
              </w:rPr>
              <w:t>체험하실</w:t>
            </w:r>
            <w:r w:rsidR="00625C28">
              <w:rPr>
                <w:rStyle w:val="a5"/>
                <w:rFonts w:hint="eastAsia"/>
                <w:i w:val="0"/>
              </w:rPr>
              <w:t xml:space="preserve"> </w:t>
            </w:r>
            <w:r w:rsidR="00625C28">
              <w:rPr>
                <w:rStyle w:val="a5"/>
                <w:rFonts w:hint="eastAsia"/>
                <w:i w:val="0"/>
              </w:rPr>
              <w:t>수</w:t>
            </w:r>
            <w:r w:rsidR="00625C28">
              <w:rPr>
                <w:rStyle w:val="a5"/>
                <w:rFonts w:hint="eastAsia"/>
                <w:i w:val="0"/>
              </w:rPr>
              <w:t xml:space="preserve"> </w:t>
            </w:r>
            <w:r w:rsidR="00625C28">
              <w:rPr>
                <w:rStyle w:val="a5"/>
                <w:rFonts w:hint="eastAsia"/>
                <w:i w:val="0"/>
              </w:rPr>
              <w:t>있습니다</w:t>
            </w:r>
            <w:r w:rsidR="00625C28">
              <w:rPr>
                <w:rStyle w:val="a5"/>
                <w:rFonts w:hint="eastAsia"/>
                <w:i w:val="0"/>
              </w:rPr>
              <w:t xml:space="preserve">. </w:t>
            </w:r>
            <w:r w:rsidR="00625C28">
              <w:rPr>
                <w:rStyle w:val="a5"/>
                <w:rFonts w:hint="eastAsia"/>
                <w:i w:val="0"/>
              </w:rPr>
              <w:t>붉고</w:t>
            </w:r>
            <w:r w:rsidR="00625C28">
              <w:rPr>
                <w:rStyle w:val="a5"/>
                <w:rFonts w:hint="eastAsia"/>
                <w:i w:val="0"/>
              </w:rPr>
              <w:t xml:space="preserve"> </w:t>
            </w:r>
            <w:r w:rsidR="00625C28">
              <w:rPr>
                <w:rStyle w:val="a5"/>
                <w:rFonts w:hint="eastAsia"/>
                <w:i w:val="0"/>
              </w:rPr>
              <w:t>푸르게</w:t>
            </w:r>
            <w:r w:rsidR="00625C28">
              <w:rPr>
                <w:rStyle w:val="a5"/>
                <w:rFonts w:hint="eastAsia"/>
                <w:i w:val="0"/>
              </w:rPr>
              <w:t xml:space="preserve"> </w:t>
            </w:r>
            <w:r w:rsidR="00625C28">
              <w:rPr>
                <w:rStyle w:val="a5"/>
                <w:rFonts w:hint="eastAsia"/>
                <w:i w:val="0"/>
              </w:rPr>
              <w:t>물든</w:t>
            </w:r>
            <w:r w:rsidR="00625C28">
              <w:rPr>
                <w:rStyle w:val="a5"/>
                <w:rFonts w:hint="eastAsia"/>
                <w:i w:val="0"/>
              </w:rPr>
              <w:t xml:space="preserve"> </w:t>
            </w:r>
            <w:r w:rsidR="00625C28">
              <w:rPr>
                <w:rStyle w:val="a5"/>
                <w:rFonts w:hint="eastAsia"/>
                <w:i w:val="0"/>
              </w:rPr>
              <w:t>산</w:t>
            </w:r>
            <w:r w:rsidR="00625C28">
              <w:rPr>
                <w:rStyle w:val="a5"/>
                <w:rFonts w:hint="eastAsia"/>
                <w:i w:val="0"/>
              </w:rPr>
              <w:t xml:space="preserve"> </w:t>
            </w:r>
            <w:r w:rsidR="00625C28">
              <w:rPr>
                <w:rStyle w:val="a5"/>
                <w:rFonts w:hint="eastAsia"/>
                <w:i w:val="0"/>
              </w:rPr>
              <w:lastRenderedPageBreak/>
              <w:t>언덕에서</w:t>
            </w:r>
            <w:r w:rsidR="00625C28">
              <w:rPr>
                <w:rStyle w:val="a5"/>
                <w:rFonts w:hint="eastAsia"/>
                <w:i w:val="0"/>
              </w:rPr>
              <w:t xml:space="preserve"> </w:t>
            </w:r>
            <w:r w:rsidR="00C33863">
              <w:rPr>
                <w:rStyle w:val="a5"/>
                <w:rFonts w:hint="eastAsia"/>
                <w:i w:val="0"/>
              </w:rPr>
              <w:t>다다미</w:t>
            </w:r>
            <w:r w:rsidR="00625C28">
              <w:rPr>
                <w:rStyle w:val="a5"/>
                <w:rFonts w:hint="eastAsia"/>
                <w:i w:val="0"/>
              </w:rPr>
              <w:t xml:space="preserve"> </w:t>
            </w:r>
            <w:r w:rsidR="00625C28">
              <w:rPr>
                <w:rStyle w:val="a5"/>
                <w:rFonts w:hint="eastAsia"/>
                <w:i w:val="0"/>
              </w:rPr>
              <w:t>바닥</w:t>
            </w:r>
            <w:r w:rsidR="00625C28">
              <w:rPr>
                <w:rStyle w:val="a5"/>
                <w:rFonts w:hint="eastAsia"/>
                <w:i w:val="0"/>
              </w:rPr>
              <w:t xml:space="preserve">, </w:t>
            </w:r>
            <w:r w:rsidR="00625C28">
              <w:rPr>
                <w:rStyle w:val="a5"/>
                <w:rFonts w:hint="eastAsia"/>
                <w:i w:val="0"/>
              </w:rPr>
              <w:t>퓨톤</w:t>
            </w:r>
            <w:r w:rsidR="00625C28">
              <w:rPr>
                <w:rStyle w:val="a5"/>
                <w:rFonts w:hint="eastAsia"/>
                <w:i w:val="0"/>
              </w:rPr>
              <w:t>(</w:t>
            </w:r>
            <w:r w:rsidR="00625C28">
              <w:rPr>
                <w:rStyle w:val="a5"/>
                <w:rFonts w:hint="eastAsia"/>
                <w:i w:val="0"/>
              </w:rPr>
              <w:t>요이불</w:t>
            </w:r>
            <w:r w:rsidR="00625C28">
              <w:rPr>
                <w:rStyle w:val="a5"/>
                <w:rFonts w:hint="eastAsia"/>
                <w:i w:val="0"/>
              </w:rPr>
              <w:t xml:space="preserve">) </w:t>
            </w:r>
            <w:r w:rsidR="00625C28">
              <w:rPr>
                <w:rStyle w:val="a5"/>
                <w:rFonts w:hint="eastAsia"/>
                <w:i w:val="0"/>
              </w:rPr>
              <w:t>매트</w:t>
            </w:r>
            <w:r w:rsidR="00625C28">
              <w:rPr>
                <w:rStyle w:val="a5"/>
                <w:rFonts w:hint="eastAsia"/>
                <w:i w:val="0"/>
              </w:rPr>
              <w:t xml:space="preserve">, </w:t>
            </w:r>
            <w:r w:rsidR="00625C28">
              <w:rPr>
                <w:rStyle w:val="a5"/>
                <w:rFonts w:hint="eastAsia"/>
                <w:i w:val="0"/>
              </w:rPr>
              <w:t>미닫이문</w:t>
            </w:r>
            <w:r>
              <w:rPr>
                <w:rStyle w:val="a5"/>
                <w:rFonts w:hint="eastAsia"/>
                <w:i w:val="0"/>
              </w:rPr>
              <w:t xml:space="preserve"> </w:t>
            </w:r>
            <w:r w:rsidR="00625C28">
              <w:rPr>
                <w:rStyle w:val="a5"/>
                <w:rFonts w:hint="eastAsia"/>
                <w:i w:val="0"/>
              </w:rPr>
              <w:t>과</w:t>
            </w:r>
            <w:r w:rsidR="00625C28">
              <w:rPr>
                <w:rStyle w:val="a5"/>
                <w:rFonts w:hint="eastAsia"/>
                <w:i w:val="0"/>
              </w:rPr>
              <w:t xml:space="preserve"> </w:t>
            </w:r>
            <w:r w:rsidR="00625C28">
              <w:rPr>
                <w:rStyle w:val="a5"/>
                <w:rFonts w:hint="eastAsia"/>
                <w:i w:val="0"/>
              </w:rPr>
              <w:t>공용</w:t>
            </w:r>
            <w:r w:rsidR="00625C28">
              <w:rPr>
                <w:rStyle w:val="a5"/>
                <w:rFonts w:hint="eastAsia"/>
                <w:i w:val="0"/>
              </w:rPr>
              <w:t xml:space="preserve"> </w:t>
            </w:r>
            <w:r w:rsidR="00625C28">
              <w:rPr>
                <w:rStyle w:val="a5"/>
                <w:rFonts w:hint="eastAsia"/>
                <w:i w:val="0"/>
              </w:rPr>
              <w:t>욕실</w:t>
            </w:r>
            <w:r w:rsidR="00625C28">
              <w:rPr>
                <w:rStyle w:val="a5"/>
                <w:rFonts w:hint="eastAsia"/>
                <w:i w:val="0"/>
              </w:rPr>
              <w:t xml:space="preserve"> </w:t>
            </w:r>
            <w:r w:rsidR="00625C28">
              <w:rPr>
                <w:rStyle w:val="a5"/>
                <w:rFonts w:hint="eastAsia"/>
                <w:i w:val="0"/>
              </w:rPr>
              <w:t>등</w:t>
            </w:r>
            <w:r w:rsidR="00625C28">
              <w:rPr>
                <w:rStyle w:val="a5"/>
                <w:rFonts w:hint="eastAsia"/>
                <w:i w:val="0"/>
              </w:rPr>
              <w:t xml:space="preserve"> </w:t>
            </w:r>
            <w:r w:rsidR="00625C28">
              <w:rPr>
                <w:rStyle w:val="a5"/>
                <w:rFonts w:hint="eastAsia"/>
                <w:i w:val="0"/>
              </w:rPr>
              <w:t>전통</w:t>
            </w:r>
            <w:r w:rsidR="00625C28">
              <w:rPr>
                <w:rStyle w:val="a5"/>
                <w:rFonts w:hint="eastAsia"/>
                <w:i w:val="0"/>
              </w:rPr>
              <w:t xml:space="preserve"> </w:t>
            </w:r>
            <w:r w:rsidR="00625C28">
              <w:rPr>
                <w:rStyle w:val="a5"/>
                <w:rFonts w:hint="eastAsia"/>
                <w:i w:val="0"/>
              </w:rPr>
              <w:t>일본</w:t>
            </w:r>
            <w:r w:rsidR="00625C28">
              <w:rPr>
                <w:rStyle w:val="a5"/>
                <w:rFonts w:hint="eastAsia"/>
                <w:i w:val="0"/>
              </w:rPr>
              <w:t xml:space="preserve"> </w:t>
            </w:r>
            <w:r w:rsidR="00625C28">
              <w:rPr>
                <w:rStyle w:val="a5"/>
                <w:rFonts w:hint="eastAsia"/>
                <w:i w:val="0"/>
              </w:rPr>
              <w:t>문화를</w:t>
            </w:r>
            <w:r w:rsidR="00625C28">
              <w:rPr>
                <w:rStyle w:val="a5"/>
                <w:rFonts w:hint="eastAsia"/>
                <w:i w:val="0"/>
              </w:rPr>
              <w:t xml:space="preserve"> </w:t>
            </w:r>
            <w:r w:rsidR="00625C28">
              <w:rPr>
                <w:rStyle w:val="a5"/>
                <w:rFonts w:hint="eastAsia"/>
                <w:i w:val="0"/>
              </w:rPr>
              <w:t>만끽해보시기</w:t>
            </w:r>
            <w:r w:rsidR="00625C28">
              <w:rPr>
                <w:rStyle w:val="a5"/>
                <w:rFonts w:hint="eastAsia"/>
                <w:i w:val="0"/>
              </w:rPr>
              <w:t xml:space="preserve"> </w:t>
            </w:r>
            <w:r w:rsidR="00625C28">
              <w:rPr>
                <w:rStyle w:val="a5"/>
                <w:rFonts w:hint="eastAsia"/>
                <w:i w:val="0"/>
              </w:rPr>
              <w:t>바랍니다</w:t>
            </w:r>
            <w:r w:rsidR="00625C28">
              <w:rPr>
                <w:rStyle w:val="a5"/>
                <w:rFonts w:hint="eastAsia"/>
                <w:i w:val="0"/>
              </w:rPr>
              <w:t>.</w:t>
            </w:r>
          </w:p>
          <w:p w:rsidR="00625C28" w:rsidRPr="0072580B" w:rsidRDefault="00625C28">
            <w:pPr>
              <w:rPr>
                <w:rFonts w:eastAsiaTheme="minorEastAsia"/>
              </w:rPr>
            </w:pPr>
          </w:p>
          <w:p w:rsidR="0095538B" w:rsidRDefault="00D70FAA">
            <w:pPr>
              <w:rPr>
                <w:rFonts w:eastAsiaTheme="minorEastAsia"/>
              </w:rPr>
            </w:pPr>
            <w:r w:rsidRPr="00D70FAA">
              <w:rPr>
                <w:rFonts w:eastAsiaTheme="minorEastAsia"/>
                <w:color w:val="0000FF"/>
              </w:rPr>
              <w:t>&lt;p&gt;</w:t>
            </w:r>
          </w:p>
          <w:p w:rsidR="0095538B" w:rsidRDefault="0095538B">
            <w:pPr>
              <w:rPr>
                <w:rFonts w:eastAsiaTheme="minorEastAsia"/>
              </w:rPr>
            </w:pPr>
          </w:p>
          <w:p w:rsidR="0095538B" w:rsidRDefault="0095538B">
            <w:pPr>
              <w:rPr>
                <w:rFonts w:eastAsiaTheme="minorEastAsia"/>
              </w:rPr>
            </w:pPr>
          </w:p>
          <w:p w:rsidR="0095538B" w:rsidRPr="00D70FAA" w:rsidRDefault="0095538B">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tc>
      </w:tr>
      <w:tr w:rsidR="00D70FAA" w:rsidRPr="00D70FAA" w:rsidTr="00D70FAA">
        <w:tc>
          <w:tcPr>
            <w:tcW w:w="300" w:type="dxa"/>
          </w:tcPr>
          <w:p w:rsidR="004B2130" w:rsidRPr="00D70FAA" w:rsidRDefault="00D70FAA">
            <w:pPr>
              <w:rPr>
                <w:rFonts w:eastAsiaTheme="minorEastAsia"/>
              </w:rPr>
            </w:pPr>
            <w:r w:rsidRPr="00D70FAA">
              <w:rPr>
                <w:rFonts w:eastAsiaTheme="minorEastAsia"/>
              </w:rPr>
              <w:lastRenderedPageBreak/>
              <w:t>13</w:t>
            </w:r>
          </w:p>
        </w:tc>
        <w:tc>
          <w:tcPr>
            <w:tcW w:w="1050" w:type="dxa"/>
          </w:tcPr>
          <w:p w:rsidR="004B2130" w:rsidRPr="00D70FAA" w:rsidRDefault="00D70FAA">
            <w:pPr>
              <w:rPr>
                <w:rFonts w:eastAsiaTheme="minorEastAsia"/>
              </w:rPr>
            </w:pPr>
            <w:r w:rsidRPr="00D70FAA">
              <w:rPr>
                <w:rFonts w:eastAsiaTheme="minorEastAsia"/>
                <w:b/>
              </w:rPr>
              <w:t>Body 2</w:t>
            </w:r>
          </w:p>
        </w:tc>
        <w:tc>
          <w:tcPr>
            <w:tcW w:w="1060" w:type="dxa"/>
          </w:tcPr>
          <w:p w:rsidR="004B2130" w:rsidRPr="00D70FAA" w:rsidRDefault="00D70FAA">
            <w:pPr>
              <w:rPr>
                <w:rFonts w:eastAsiaTheme="minorEastAsia"/>
              </w:rPr>
            </w:pPr>
            <w:r w:rsidRPr="00D70FAA">
              <w:rPr>
                <w:rFonts w:eastAsiaTheme="minorEastAsia"/>
                <w:b/>
                <w:color w:val="00EC00"/>
              </w:rPr>
              <w:t>Localise</w:t>
            </w:r>
          </w:p>
        </w:tc>
        <w:tc>
          <w:tcPr>
            <w:tcW w:w="6900" w:type="dxa"/>
          </w:tcPr>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Shinagawa</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 </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In swanky Shinagawa, most views outside overlooking Mount Fuji are just as impressive as the comparable views inside the modern hotels where space is no object, but budget is. Take solace in hotels here that make for the perfect escape from the swirling city below. However, local life still swarms nearby in the form of the Tsukiji fish market and bustling Shibuya shopping district conveniently located nearby for when you need to get out.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 </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Akihabara</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 </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lastRenderedPageBreak/>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One of Japan's out there ideas is the capsule hotel. Really, it is logic partnered with convenience aimed at male business travelers for literally a place to rest your head. Akihabara has stylish capsule rooms literally four minutes from JR Akihabara Station, perfect for the business traveler. Most have separate male and female rooms with the few amenities you really need; expect double mattresses, a safe, flat screen TVs and sliding doors.</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 </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HI-Tokyo Ueno</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 </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Uneo has one of Toyko's three youth hostels. West meets east here as western beds and ensuite bathrooms mix with Japanese seating, providing the best of both worlds and within budget. It's situated a mere five minute walk from the Akhihabara area, known as Electric town where Japanese pop culture thrives in the form of animation, Manga and video games. Parks dotted with cherry blossom also make for a cheap and traditional activity. There are also lots of Metro and train stations nearby.</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rPr>
              <w:t> </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tc>
        <w:tc>
          <w:tcPr>
            <w:tcW w:w="6900" w:type="dxa"/>
          </w:tcPr>
          <w:p w:rsidR="004B2130" w:rsidRPr="00D70FAA" w:rsidRDefault="00D70FAA">
            <w:pPr>
              <w:rPr>
                <w:rFonts w:eastAsiaTheme="minorEastAsia"/>
              </w:rPr>
            </w:pPr>
            <w:r w:rsidRPr="00D70FAA">
              <w:rPr>
                <w:rFonts w:eastAsiaTheme="minorEastAsia"/>
                <w:color w:val="0000FF"/>
              </w:rPr>
              <w:lastRenderedPageBreak/>
              <w:t>&lt;strong&gt;</w:t>
            </w:r>
          </w:p>
          <w:p w:rsidR="004B2130" w:rsidRDefault="004B2130">
            <w:pPr>
              <w:rPr>
                <w:rFonts w:eastAsiaTheme="minorEastAsia"/>
              </w:rPr>
            </w:pPr>
          </w:p>
          <w:p w:rsidR="0095538B" w:rsidRDefault="0095538B">
            <w:pPr>
              <w:rPr>
                <w:rFonts w:eastAsiaTheme="minorEastAsia"/>
              </w:rPr>
            </w:pPr>
            <w:r>
              <w:rPr>
                <w:rFonts w:eastAsiaTheme="minorEastAsia" w:hint="eastAsia"/>
              </w:rPr>
              <w:t>시나가와</w:t>
            </w:r>
          </w:p>
          <w:p w:rsidR="0095538B" w:rsidRPr="00D70FAA" w:rsidRDefault="0095538B">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625C28" w:rsidRDefault="00625C28">
            <w:pPr>
              <w:rPr>
                <w:rFonts w:eastAsiaTheme="minorEastAsia"/>
              </w:rPr>
            </w:pPr>
          </w:p>
          <w:p w:rsidR="00625C28" w:rsidRPr="00D70FAA" w:rsidRDefault="00625C28">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625C28" w:rsidDel="003F1F0F" w:rsidRDefault="00557D41" w:rsidP="003149F1">
            <w:pPr>
              <w:ind w:leftChars="6" w:left="13" w:hanging="1"/>
              <w:rPr>
                <w:del w:id="33" w:author="noel" w:date="2015-07-24T01:47:00Z"/>
                <w:rFonts w:eastAsiaTheme="minorEastAsia"/>
              </w:rPr>
            </w:pPr>
            <w:del w:id="34" w:author="noel" w:date="2015-07-24T01:47:00Z">
              <w:r w:rsidDel="003F1F0F">
                <w:rPr>
                  <w:rFonts w:eastAsiaTheme="minorEastAsia" w:hint="eastAsia"/>
                </w:rPr>
                <w:delText>화려한</w:delText>
              </w:r>
              <w:r w:rsidDel="003F1F0F">
                <w:rPr>
                  <w:rFonts w:eastAsiaTheme="minorEastAsia" w:hint="eastAsia"/>
                </w:rPr>
                <w:delText xml:space="preserve"> </w:delText>
              </w:r>
              <w:r w:rsidDel="003F1F0F">
                <w:rPr>
                  <w:rFonts w:eastAsiaTheme="minorEastAsia" w:hint="eastAsia"/>
                </w:rPr>
                <w:delText>시나가와</w:delText>
              </w:r>
              <w:r w:rsidDel="003F1F0F">
                <w:rPr>
                  <w:rFonts w:eastAsiaTheme="minorEastAsia" w:hint="eastAsia"/>
                </w:rPr>
                <w:delText xml:space="preserve"> </w:delText>
              </w:r>
              <w:r w:rsidDel="003F1F0F">
                <w:rPr>
                  <w:rFonts w:eastAsiaTheme="minorEastAsia" w:hint="eastAsia"/>
                </w:rPr>
                <w:delText>구는</w:delText>
              </w:r>
              <w:r w:rsidDel="003F1F0F">
                <w:rPr>
                  <w:rFonts w:eastAsiaTheme="minorEastAsia" w:hint="eastAsia"/>
                </w:rPr>
                <w:delText xml:space="preserve"> </w:delText>
              </w:r>
              <w:r w:rsidR="003149F1" w:rsidDel="003F1F0F">
                <w:rPr>
                  <w:rFonts w:eastAsiaTheme="minorEastAsia" w:hint="eastAsia"/>
                </w:rPr>
                <w:delText>주로</w:delText>
              </w:r>
              <w:r w:rsidR="003149F1" w:rsidDel="003F1F0F">
                <w:rPr>
                  <w:rFonts w:eastAsiaTheme="minorEastAsia" w:hint="eastAsia"/>
                </w:rPr>
                <w:delText xml:space="preserve"> </w:delText>
              </w:r>
              <w:r w:rsidR="003149F1" w:rsidDel="003F1F0F">
                <w:rPr>
                  <w:rFonts w:eastAsiaTheme="minorEastAsia" w:hint="eastAsia"/>
                </w:rPr>
                <w:delText>후지산</w:delText>
              </w:r>
              <w:r w:rsidR="00804BC3" w:rsidDel="003F1F0F">
                <w:rPr>
                  <w:rFonts w:eastAsiaTheme="minorEastAsia" w:hint="eastAsia"/>
                </w:rPr>
                <w:delText>이</w:delText>
              </w:r>
              <w:r w:rsidR="003149F1" w:rsidDel="003F1F0F">
                <w:rPr>
                  <w:rFonts w:eastAsiaTheme="minorEastAsia" w:hint="eastAsia"/>
                </w:rPr>
                <w:delText xml:space="preserve"> </w:delText>
              </w:r>
              <w:r w:rsidR="003149F1" w:rsidDel="003F1F0F">
                <w:rPr>
                  <w:rFonts w:eastAsiaTheme="minorEastAsia" w:hint="eastAsia"/>
                </w:rPr>
                <w:delText>내려다보이는</w:delText>
              </w:r>
              <w:r w:rsidR="003149F1" w:rsidDel="003F1F0F">
                <w:rPr>
                  <w:rFonts w:eastAsiaTheme="minorEastAsia" w:hint="eastAsia"/>
                </w:rPr>
                <w:delText xml:space="preserve"> </w:delText>
              </w:r>
              <w:r w:rsidR="003149F1" w:rsidDel="003F1F0F">
                <w:rPr>
                  <w:rFonts w:eastAsiaTheme="minorEastAsia" w:hint="eastAsia"/>
                </w:rPr>
                <w:delText>웅장한</w:delText>
              </w:r>
              <w:r w:rsidR="003149F1" w:rsidDel="003F1F0F">
                <w:rPr>
                  <w:rFonts w:eastAsiaTheme="minorEastAsia" w:hint="eastAsia"/>
                </w:rPr>
                <w:delText xml:space="preserve"> </w:delText>
              </w:r>
              <w:r w:rsidR="003149F1" w:rsidDel="003F1F0F">
                <w:rPr>
                  <w:rFonts w:eastAsiaTheme="minorEastAsia" w:hint="eastAsia"/>
                </w:rPr>
                <w:delText>전망과</w:delText>
              </w:r>
              <w:r w:rsidR="003149F1" w:rsidDel="003F1F0F">
                <w:rPr>
                  <w:rFonts w:eastAsiaTheme="minorEastAsia" w:hint="eastAsia"/>
                </w:rPr>
                <w:delText xml:space="preserve"> </w:delText>
              </w:r>
              <w:r w:rsidR="003149F1" w:rsidDel="003F1F0F">
                <w:rPr>
                  <w:rFonts w:eastAsiaTheme="minorEastAsia" w:hint="eastAsia"/>
                </w:rPr>
                <w:delText>공간</w:delText>
              </w:r>
              <w:r w:rsidR="003149F1" w:rsidDel="003F1F0F">
                <w:rPr>
                  <w:rFonts w:eastAsiaTheme="minorEastAsia" w:hint="eastAsia"/>
                </w:rPr>
                <w:delText xml:space="preserve"> </w:delText>
              </w:r>
              <w:r w:rsidR="003149F1" w:rsidDel="003F1F0F">
                <w:rPr>
                  <w:rFonts w:eastAsiaTheme="minorEastAsia" w:hint="eastAsia"/>
                </w:rPr>
                <w:delText>제한이</w:delText>
              </w:r>
              <w:r w:rsidR="003149F1" w:rsidDel="003F1F0F">
                <w:rPr>
                  <w:rFonts w:eastAsiaTheme="minorEastAsia" w:hint="eastAsia"/>
                </w:rPr>
                <w:delText xml:space="preserve"> </w:delText>
              </w:r>
              <w:r w:rsidR="003149F1" w:rsidDel="003F1F0F">
                <w:rPr>
                  <w:rFonts w:eastAsiaTheme="minorEastAsia" w:hint="eastAsia"/>
                </w:rPr>
                <w:delText>없는</w:delText>
              </w:r>
              <w:r w:rsidR="00804BC3" w:rsidDel="003F1F0F">
                <w:rPr>
                  <w:rFonts w:eastAsiaTheme="minorEastAsia" w:hint="eastAsia"/>
                </w:rPr>
                <w:delText xml:space="preserve"> </w:delText>
              </w:r>
              <w:r w:rsidR="00912EE9" w:rsidDel="003F1F0F">
                <w:rPr>
                  <w:rFonts w:eastAsiaTheme="minorEastAsia" w:hint="eastAsia"/>
                </w:rPr>
                <w:delText>넓고</w:delText>
              </w:r>
              <w:r w:rsidR="00804BC3" w:rsidDel="003F1F0F">
                <w:rPr>
                  <w:rFonts w:eastAsiaTheme="minorEastAsia" w:hint="eastAsia"/>
                </w:rPr>
                <w:delText xml:space="preserve"> </w:delText>
              </w:r>
              <w:r w:rsidR="00804BC3" w:rsidDel="003F1F0F">
                <w:rPr>
                  <w:rFonts w:eastAsiaTheme="minorEastAsia" w:hint="eastAsia"/>
                </w:rPr>
                <w:delText>고급스러운</w:delText>
              </w:r>
              <w:r w:rsidR="003149F1" w:rsidDel="003F1F0F">
                <w:rPr>
                  <w:rFonts w:eastAsiaTheme="minorEastAsia" w:hint="eastAsia"/>
                </w:rPr>
                <w:delText xml:space="preserve"> </w:delText>
              </w:r>
              <w:r w:rsidR="003149F1" w:rsidDel="003F1F0F">
                <w:rPr>
                  <w:rFonts w:eastAsiaTheme="minorEastAsia" w:hint="eastAsia"/>
                </w:rPr>
                <w:delText>호텔</w:delText>
              </w:r>
              <w:r w:rsidR="00804BC3" w:rsidDel="003F1F0F">
                <w:rPr>
                  <w:rFonts w:eastAsiaTheme="minorEastAsia" w:hint="eastAsia"/>
                </w:rPr>
                <w:delText xml:space="preserve"> </w:delText>
              </w:r>
              <w:r w:rsidR="00804BC3" w:rsidDel="003F1F0F">
                <w:rPr>
                  <w:rFonts w:eastAsiaTheme="minorEastAsia" w:hint="eastAsia"/>
                </w:rPr>
                <w:delText>안</w:delText>
              </w:r>
              <w:r w:rsidR="003149F1" w:rsidDel="003F1F0F">
                <w:rPr>
                  <w:rFonts w:eastAsiaTheme="minorEastAsia" w:hint="eastAsia"/>
                </w:rPr>
                <w:delText>에서</w:delText>
              </w:r>
              <w:r w:rsidR="003149F1" w:rsidDel="003F1F0F">
                <w:rPr>
                  <w:rFonts w:eastAsiaTheme="minorEastAsia" w:hint="eastAsia"/>
                </w:rPr>
                <w:delText xml:space="preserve"> </w:delText>
              </w:r>
              <w:r w:rsidR="003149F1" w:rsidDel="003F1F0F">
                <w:rPr>
                  <w:rFonts w:eastAsiaTheme="minorEastAsia" w:hint="eastAsia"/>
                </w:rPr>
                <w:delText>보이는</w:delText>
              </w:r>
              <w:r w:rsidR="003149F1" w:rsidDel="003F1F0F">
                <w:rPr>
                  <w:rFonts w:eastAsiaTheme="minorEastAsia" w:hint="eastAsia"/>
                </w:rPr>
                <w:delText xml:space="preserve"> </w:delText>
              </w:r>
              <w:r w:rsidR="003149F1" w:rsidDel="003F1F0F">
                <w:rPr>
                  <w:rFonts w:eastAsiaTheme="minorEastAsia" w:hint="eastAsia"/>
                </w:rPr>
                <w:delText>인상적인</w:delText>
              </w:r>
              <w:r w:rsidR="003149F1" w:rsidDel="003F1F0F">
                <w:rPr>
                  <w:rFonts w:eastAsiaTheme="minorEastAsia" w:hint="eastAsia"/>
                </w:rPr>
                <w:delText xml:space="preserve"> </w:delText>
              </w:r>
              <w:r w:rsidR="003149F1" w:rsidDel="003F1F0F">
                <w:rPr>
                  <w:rFonts w:eastAsiaTheme="minorEastAsia" w:hint="eastAsia"/>
                </w:rPr>
                <w:delText>전망을</w:delText>
              </w:r>
              <w:r w:rsidR="003149F1" w:rsidDel="003F1F0F">
                <w:rPr>
                  <w:rFonts w:eastAsiaTheme="minorEastAsia" w:hint="eastAsia"/>
                </w:rPr>
                <w:delText xml:space="preserve"> </w:delText>
              </w:r>
              <w:r w:rsidR="003149F1" w:rsidDel="003F1F0F">
                <w:rPr>
                  <w:rFonts w:eastAsiaTheme="minorEastAsia" w:hint="eastAsia"/>
                </w:rPr>
                <w:delText>자랑합니다</w:delText>
              </w:r>
              <w:r w:rsidR="003149F1" w:rsidDel="003F1F0F">
                <w:rPr>
                  <w:rFonts w:eastAsiaTheme="minorEastAsia" w:hint="eastAsia"/>
                </w:rPr>
                <w:delText xml:space="preserve">. </w:delText>
              </w:r>
              <w:r w:rsidR="003149F1" w:rsidDel="003F1F0F">
                <w:rPr>
                  <w:rFonts w:eastAsiaTheme="minorEastAsia" w:hint="eastAsia"/>
                </w:rPr>
                <w:delText>복잡한</w:delText>
              </w:r>
              <w:r w:rsidR="003149F1" w:rsidDel="003F1F0F">
                <w:rPr>
                  <w:rFonts w:eastAsiaTheme="minorEastAsia" w:hint="eastAsia"/>
                </w:rPr>
                <w:delText xml:space="preserve"> </w:delText>
              </w:r>
              <w:r w:rsidR="003149F1" w:rsidDel="003F1F0F">
                <w:rPr>
                  <w:rFonts w:eastAsiaTheme="minorEastAsia" w:hint="eastAsia"/>
                </w:rPr>
                <w:delText>도심을</w:delText>
              </w:r>
              <w:r w:rsidR="003149F1" w:rsidDel="003F1F0F">
                <w:rPr>
                  <w:rFonts w:eastAsiaTheme="minorEastAsia" w:hint="eastAsia"/>
                </w:rPr>
                <w:delText xml:space="preserve"> </w:delText>
              </w:r>
              <w:r w:rsidR="003149F1" w:rsidDel="003F1F0F">
                <w:rPr>
                  <w:rFonts w:eastAsiaTheme="minorEastAsia" w:hint="eastAsia"/>
                </w:rPr>
                <w:delText>내려다보며</w:delText>
              </w:r>
              <w:r w:rsidR="003149F1" w:rsidDel="003F1F0F">
                <w:rPr>
                  <w:rFonts w:eastAsiaTheme="minorEastAsia" w:hint="eastAsia"/>
                </w:rPr>
                <w:delText xml:space="preserve"> </w:delText>
              </w:r>
              <w:r w:rsidR="003149F1" w:rsidDel="003F1F0F">
                <w:rPr>
                  <w:rFonts w:eastAsiaTheme="minorEastAsia" w:hint="eastAsia"/>
                </w:rPr>
                <w:delText>호텔에서</w:delText>
              </w:r>
              <w:r w:rsidR="003149F1" w:rsidDel="003F1F0F">
                <w:rPr>
                  <w:rFonts w:eastAsiaTheme="minorEastAsia" w:hint="eastAsia"/>
                </w:rPr>
                <w:delText xml:space="preserve"> </w:delText>
              </w:r>
              <w:r w:rsidR="003149F1" w:rsidDel="003F1F0F">
                <w:rPr>
                  <w:rFonts w:eastAsiaTheme="minorEastAsia" w:hint="eastAsia"/>
                </w:rPr>
                <w:delText>완벽한</w:delText>
              </w:r>
              <w:r w:rsidR="003149F1" w:rsidDel="003F1F0F">
                <w:rPr>
                  <w:rFonts w:eastAsiaTheme="minorEastAsia" w:hint="eastAsia"/>
                </w:rPr>
                <w:delText xml:space="preserve"> </w:delText>
              </w:r>
              <w:r w:rsidR="00C33863" w:rsidDel="003F1F0F">
                <w:rPr>
                  <w:rFonts w:eastAsiaTheme="minorEastAsia" w:hint="eastAsia"/>
                </w:rPr>
                <w:delText>휴식을</w:delText>
              </w:r>
              <w:r w:rsidR="00C33863" w:rsidDel="003F1F0F">
                <w:rPr>
                  <w:rFonts w:eastAsiaTheme="minorEastAsia" w:hint="eastAsia"/>
                </w:rPr>
                <w:delText xml:space="preserve"> </w:delText>
              </w:r>
              <w:r w:rsidR="00C33863" w:rsidDel="003F1F0F">
                <w:rPr>
                  <w:rFonts w:eastAsiaTheme="minorEastAsia" w:hint="eastAsia"/>
                </w:rPr>
                <w:delText>취하실</w:delText>
              </w:r>
              <w:r w:rsidR="003149F1" w:rsidDel="003F1F0F">
                <w:rPr>
                  <w:rFonts w:eastAsiaTheme="minorEastAsia" w:hint="eastAsia"/>
                </w:rPr>
                <w:delText xml:space="preserve"> </w:delText>
              </w:r>
              <w:r w:rsidR="003149F1" w:rsidDel="003F1F0F">
                <w:rPr>
                  <w:rFonts w:eastAsiaTheme="minorEastAsia" w:hint="eastAsia"/>
                </w:rPr>
                <w:delText>수</w:delText>
              </w:r>
              <w:r w:rsidR="003149F1" w:rsidDel="003F1F0F">
                <w:rPr>
                  <w:rFonts w:eastAsiaTheme="minorEastAsia" w:hint="eastAsia"/>
                </w:rPr>
                <w:delText xml:space="preserve"> </w:delText>
              </w:r>
              <w:r w:rsidR="003149F1" w:rsidDel="003F1F0F">
                <w:rPr>
                  <w:rFonts w:eastAsiaTheme="minorEastAsia" w:hint="eastAsia"/>
                </w:rPr>
                <w:delText>있습니다</w:delText>
              </w:r>
              <w:r w:rsidR="003149F1" w:rsidDel="003F1F0F">
                <w:rPr>
                  <w:rFonts w:eastAsiaTheme="minorEastAsia" w:hint="eastAsia"/>
                </w:rPr>
                <w:delText xml:space="preserve">. </w:delText>
              </w:r>
              <w:r w:rsidR="00957333" w:rsidDel="003F1F0F">
                <w:rPr>
                  <w:rFonts w:eastAsiaTheme="minorEastAsia" w:hint="eastAsia"/>
                </w:rPr>
                <w:delText>하지만</w:delText>
              </w:r>
              <w:r w:rsidR="00957333" w:rsidDel="003F1F0F">
                <w:rPr>
                  <w:rFonts w:eastAsiaTheme="minorEastAsia" w:hint="eastAsia"/>
                </w:rPr>
                <w:delText xml:space="preserve"> </w:delText>
              </w:r>
              <w:r w:rsidR="00804BC3" w:rsidDel="003F1F0F">
                <w:rPr>
                  <w:rFonts w:eastAsiaTheme="minorEastAsia" w:hint="eastAsia"/>
                </w:rPr>
                <w:delText>호텔</w:delText>
              </w:r>
              <w:r w:rsidR="00804BC3" w:rsidDel="003F1F0F">
                <w:rPr>
                  <w:rFonts w:eastAsiaTheme="minorEastAsia" w:hint="eastAsia"/>
                </w:rPr>
                <w:delText xml:space="preserve"> </w:delText>
              </w:r>
              <w:r w:rsidR="00804BC3" w:rsidDel="003F1F0F">
                <w:rPr>
                  <w:rFonts w:eastAsiaTheme="minorEastAsia" w:hint="eastAsia"/>
                </w:rPr>
                <w:delText>인근에</w:delText>
              </w:r>
              <w:r w:rsidR="00804BC3" w:rsidDel="003F1F0F">
                <w:rPr>
                  <w:rFonts w:eastAsiaTheme="minorEastAsia" w:hint="eastAsia"/>
                </w:rPr>
                <w:delText xml:space="preserve"> </w:delText>
              </w:r>
              <w:r w:rsidR="00804BC3" w:rsidDel="003F1F0F">
                <w:rPr>
                  <w:rFonts w:eastAsiaTheme="minorEastAsia" w:hint="eastAsia"/>
                </w:rPr>
                <w:delText>위치한</w:delText>
              </w:r>
              <w:r w:rsidR="003149F1" w:rsidDel="003F1F0F">
                <w:rPr>
                  <w:rFonts w:eastAsiaTheme="minorEastAsia" w:hint="eastAsia"/>
                </w:rPr>
                <w:delText xml:space="preserve"> </w:delText>
              </w:r>
              <w:r w:rsidR="00957333" w:rsidDel="003F1F0F">
                <w:rPr>
                  <w:rFonts w:eastAsiaTheme="minorEastAsia" w:hint="eastAsia"/>
                </w:rPr>
                <w:delText>츠키지</w:delText>
              </w:r>
              <w:r w:rsidR="00957333" w:rsidDel="003F1F0F">
                <w:rPr>
                  <w:rFonts w:eastAsiaTheme="minorEastAsia" w:hint="eastAsia"/>
                </w:rPr>
                <w:delText xml:space="preserve"> </w:delText>
              </w:r>
              <w:r w:rsidR="00957333" w:rsidDel="003F1F0F">
                <w:rPr>
                  <w:rFonts w:eastAsiaTheme="minorEastAsia" w:hint="eastAsia"/>
                </w:rPr>
                <w:delText>수산</w:delText>
              </w:r>
              <w:r w:rsidR="00957333" w:rsidDel="003F1F0F">
                <w:rPr>
                  <w:rFonts w:eastAsiaTheme="minorEastAsia" w:hint="eastAsia"/>
                </w:rPr>
                <w:delText xml:space="preserve"> </w:delText>
              </w:r>
              <w:r w:rsidR="00957333" w:rsidDel="003F1F0F">
                <w:rPr>
                  <w:rFonts w:eastAsiaTheme="minorEastAsia" w:hint="eastAsia"/>
                </w:rPr>
                <w:delText>시상</w:delText>
              </w:r>
              <w:r w:rsidR="00957333" w:rsidDel="003F1F0F">
                <w:rPr>
                  <w:rFonts w:eastAsiaTheme="minorEastAsia" w:hint="eastAsia"/>
                </w:rPr>
                <w:delText xml:space="preserve"> </w:delText>
              </w:r>
              <w:r w:rsidR="00957333" w:rsidDel="003F1F0F">
                <w:rPr>
                  <w:rFonts w:eastAsiaTheme="minorEastAsia" w:hint="eastAsia"/>
                </w:rPr>
                <w:delText>등</w:delText>
              </w:r>
              <w:r w:rsidR="00804BC3" w:rsidDel="003F1F0F">
                <w:rPr>
                  <w:rFonts w:eastAsiaTheme="minorEastAsia" w:hint="eastAsia"/>
                </w:rPr>
                <w:delText>에서</w:delText>
              </w:r>
              <w:r w:rsidR="00957333" w:rsidDel="003F1F0F">
                <w:rPr>
                  <w:rFonts w:eastAsiaTheme="minorEastAsia" w:hint="eastAsia"/>
                </w:rPr>
                <w:delText xml:space="preserve"> </w:delText>
              </w:r>
              <w:r w:rsidR="00912EE9" w:rsidDel="003F1F0F">
                <w:rPr>
                  <w:rFonts w:eastAsiaTheme="minorEastAsia" w:hint="eastAsia"/>
                </w:rPr>
                <w:delText>현지</w:delText>
              </w:r>
              <w:r w:rsidR="00912EE9" w:rsidDel="003F1F0F">
                <w:rPr>
                  <w:rFonts w:eastAsiaTheme="minorEastAsia" w:hint="eastAsia"/>
                </w:rPr>
                <w:delText xml:space="preserve"> </w:delText>
              </w:r>
              <w:r w:rsidR="00912EE9" w:rsidDel="003F1F0F">
                <w:rPr>
                  <w:rFonts w:eastAsiaTheme="minorEastAsia" w:hint="eastAsia"/>
                </w:rPr>
                <w:delText>문화</w:delText>
              </w:r>
              <w:r w:rsidR="00957333" w:rsidDel="003F1F0F">
                <w:rPr>
                  <w:rFonts w:eastAsiaTheme="minorEastAsia" w:hint="eastAsia"/>
                </w:rPr>
                <w:delText>도</w:delText>
              </w:r>
              <w:r w:rsidR="00957333" w:rsidDel="003F1F0F">
                <w:rPr>
                  <w:rFonts w:eastAsiaTheme="minorEastAsia" w:hint="eastAsia"/>
                </w:rPr>
                <w:delText xml:space="preserve"> </w:delText>
              </w:r>
              <w:r w:rsidR="00957333" w:rsidDel="003F1F0F">
                <w:rPr>
                  <w:rFonts w:eastAsiaTheme="minorEastAsia" w:hint="eastAsia"/>
                </w:rPr>
                <w:delText>체험할</w:delText>
              </w:r>
              <w:r w:rsidR="00957333" w:rsidDel="003F1F0F">
                <w:rPr>
                  <w:rFonts w:eastAsiaTheme="minorEastAsia" w:hint="eastAsia"/>
                </w:rPr>
                <w:delText xml:space="preserve"> </w:delText>
              </w:r>
              <w:r w:rsidR="00957333" w:rsidDel="003F1F0F">
                <w:rPr>
                  <w:rFonts w:eastAsiaTheme="minorEastAsia" w:hint="eastAsia"/>
                </w:rPr>
                <w:delText>수</w:delText>
              </w:r>
              <w:r w:rsidR="00957333" w:rsidDel="003F1F0F">
                <w:rPr>
                  <w:rFonts w:eastAsiaTheme="minorEastAsia" w:hint="eastAsia"/>
                </w:rPr>
                <w:delText xml:space="preserve"> </w:delText>
              </w:r>
              <w:r w:rsidR="00957333" w:rsidDel="003F1F0F">
                <w:rPr>
                  <w:rFonts w:eastAsiaTheme="minorEastAsia" w:hint="eastAsia"/>
                </w:rPr>
                <w:delText>있으며</w:delText>
              </w:r>
              <w:r w:rsidR="00957333" w:rsidDel="003F1F0F">
                <w:rPr>
                  <w:rFonts w:eastAsiaTheme="minorEastAsia" w:hint="eastAsia"/>
                </w:rPr>
                <w:delText xml:space="preserve">, </w:delText>
              </w:r>
              <w:r w:rsidR="00957333" w:rsidDel="003F1F0F">
                <w:rPr>
                  <w:rFonts w:eastAsiaTheme="minorEastAsia" w:hint="eastAsia"/>
                </w:rPr>
                <w:delText>역시</w:delText>
              </w:r>
              <w:r w:rsidR="00912EE9" w:rsidDel="003F1F0F">
                <w:rPr>
                  <w:rFonts w:eastAsiaTheme="minorEastAsia" w:hint="eastAsia"/>
                </w:rPr>
                <w:delText xml:space="preserve"> </w:delText>
              </w:r>
              <w:r w:rsidR="00912EE9" w:rsidDel="003F1F0F">
                <w:rPr>
                  <w:rFonts w:eastAsiaTheme="minorEastAsia" w:hint="eastAsia"/>
                </w:rPr>
                <w:delText>호텔</w:delText>
              </w:r>
              <w:r w:rsidR="00912EE9" w:rsidDel="003F1F0F">
                <w:rPr>
                  <w:rFonts w:eastAsiaTheme="minorEastAsia" w:hint="eastAsia"/>
                </w:rPr>
                <w:delText xml:space="preserve"> </w:delText>
              </w:r>
              <w:r w:rsidR="00912EE9" w:rsidDel="003F1F0F">
                <w:rPr>
                  <w:rFonts w:eastAsiaTheme="minorEastAsia" w:hint="eastAsia"/>
                </w:rPr>
                <w:delText>근처에</w:delText>
              </w:r>
              <w:r w:rsidR="00912EE9" w:rsidDel="003F1F0F">
                <w:rPr>
                  <w:rFonts w:eastAsiaTheme="minorEastAsia" w:hint="eastAsia"/>
                </w:rPr>
                <w:delText xml:space="preserve"> </w:delText>
              </w:r>
              <w:r w:rsidR="00912EE9" w:rsidDel="003F1F0F">
                <w:rPr>
                  <w:rFonts w:eastAsiaTheme="minorEastAsia" w:hint="eastAsia"/>
                </w:rPr>
                <w:delText>편리하게</w:delText>
              </w:r>
              <w:r w:rsidR="00912EE9" w:rsidDel="003F1F0F">
                <w:rPr>
                  <w:rFonts w:eastAsiaTheme="minorEastAsia" w:hint="eastAsia"/>
                </w:rPr>
                <w:delText xml:space="preserve"> </w:delText>
              </w:r>
              <w:r w:rsidR="00912EE9" w:rsidDel="003F1F0F">
                <w:rPr>
                  <w:rFonts w:eastAsiaTheme="minorEastAsia" w:hint="eastAsia"/>
                </w:rPr>
                <w:delText>위치한</w:delText>
              </w:r>
              <w:r w:rsidR="00957333" w:rsidDel="003F1F0F">
                <w:rPr>
                  <w:rFonts w:eastAsiaTheme="minorEastAsia" w:hint="eastAsia"/>
                </w:rPr>
                <w:delText xml:space="preserve"> </w:delText>
              </w:r>
              <w:r w:rsidR="00957333" w:rsidDel="003F1F0F">
                <w:rPr>
                  <w:rFonts w:eastAsiaTheme="minorEastAsia" w:hint="eastAsia"/>
                </w:rPr>
                <w:delText>번화한</w:delText>
              </w:r>
              <w:r w:rsidR="00957333" w:rsidDel="003F1F0F">
                <w:rPr>
                  <w:rFonts w:eastAsiaTheme="minorEastAsia" w:hint="eastAsia"/>
                </w:rPr>
                <w:delText xml:space="preserve"> </w:delText>
              </w:r>
              <w:r w:rsidR="00957333" w:rsidDel="003F1F0F">
                <w:rPr>
                  <w:rFonts w:eastAsiaTheme="minorEastAsia" w:hint="eastAsia"/>
                </w:rPr>
                <w:delText>시부야</w:delText>
              </w:r>
              <w:r w:rsidR="00957333" w:rsidDel="003F1F0F">
                <w:rPr>
                  <w:rFonts w:eastAsiaTheme="minorEastAsia" w:hint="eastAsia"/>
                </w:rPr>
                <w:delText xml:space="preserve"> </w:delText>
              </w:r>
              <w:r w:rsidR="00957333" w:rsidDel="003F1F0F">
                <w:rPr>
                  <w:rFonts w:eastAsiaTheme="minorEastAsia" w:hint="eastAsia"/>
                </w:rPr>
                <w:delText>쇼핑가도</w:delText>
              </w:r>
              <w:r w:rsidR="00957333" w:rsidDel="003F1F0F">
                <w:rPr>
                  <w:rFonts w:eastAsiaTheme="minorEastAsia" w:hint="eastAsia"/>
                </w:rPr>
                <w:delText xml:space="preserve"> </w:delText>
              </w:r>
              <w:r w:rsidR="00957333" w:rsidDel="003F1F0F">
                <w:rPr>
                  <w:rFonts w:eastAsiaTheme="minorEastAsia" w:hint="eastAsia"/>
                </w:rPr>
                <w:delText>방문하실</w:delText>
              </w:r>
              <w:r w:rsidR="00957333" w:rsidDel="003F1F0F">
                <w:rPr>
                  <w:rFonts w:eastAsiaTheme="minorEastAsia" w:hint="eastAsia"/>
                </w:rPr>
                <w:delText xml:space="preserve"> </w:delText>
              </w:r>
              <w:r w:rsidR="00957333" w:rsidDel="003F1F0F">
                <w:rPr>
                  <w:rFonts w:eastAsiaTheme="minorEastAsia" w:hint="eastAsia"/>
                </w:rPr>
                <w:delText>수</w:delText>
              </w:r>
              <w:r w:rsidR="00957333" w:rsidDel="003F1F0F">
                <w:rPr>
                  <w:rFonts w:eastAsiaTheme="minorEastAsia" w:hint="eastAsia"/>
                </w:rPr>
                <w:delText xml:space="preserve"> </w:delText>
              </w:r>
              <w:r w:rsidR="00957333" w:rsidDel="003F1F0F">
                <w:rPr>
                  <w:rFonts w:eastAsiaTheme="minorEastAsia" w:hint="eastAsia"/>
                </w:rPr>
                <w:delText>있습니다</w:delText>
              </w:r>
              <w:r w:rsidR="00957333" w:rsidDel="003F1F0F">
                <w:rPr>
                  <w:rFonts w:eastAsiaTheme="minorEastAsia" w:hint="eastAsia"/>
                </w:rPr>
                <w:delText>.</w:delText>
              </w:r>
            </w:del>
          </w:p>
          <w:p w:rsidR="003F1F0F" w:rsidRPr="00665ADE" w:rsidRDefault="003F1F0F" w:rsidP="00665ADE">
            <w:pPr>
              <w:ind w:leftChars="6" w:left="13" w:hanging="1"/>
              <w:rPr>
                <w:ins w:id="35" w:author="noel" w:date="2015-07-24T01:47:00Z"/>
                <w:rFonts w:eastAsiaTheme="minorEastAsia"/>
              </w:rPr>
            </w:pPr>
            <w:ins w:id="36" w:author="noel" w:date="2015-07-24T01:47:00Z">
              <w:r>
                <w:rPr>
                  <w:rFonts w:eastAsiaTheme="minorEastAsia" w:hint="eastAsia"/>
                </w:rPr>
                <w:t>화려한</w:t>
              </w:r>
              <w:r>
                <w:rPr>
                  <w:rFonts w:eastAsiaTheme="minorEastAsia" w:hint="eastAsia"/>
                </w:rPr>
                <w:t xml:space="preserve"> </w:t>
              </w:r>
              <w:r>
                <w:rPr>
                  <w:rFonts w:eastAsiaTheme="minorEastAsia" w:hint="eastAsia"/>
                </w:rPr>
                <w:t>시나가와의</w:t>
              </w:r>
              <w:r>
                <w:rPr>
                  <w:rFonts w:eastAsiaTheme="minorEastAsia" w:hint="eastAsia"/>
                </w:rPr>
                <w:t xml:space="preserve"> </w:t>
              </w:r>
              <w:r>
                <w:rPr>
                  <w:rFonts w:eastAsiaTheme="minorEastAsia" w:hint="eastAsia"/>
                </w:rPr>
                <w:t>호텔은</w:t>
              </w:r>
              <w:r>
                <w:rPr>
                  <w:rFonts w:eastAsiaTheme="minorEastAsia" w:hint="eastAsia"/>
                </w:rPr>
                <w:t xml:space="preserve"> </w:t>
              </w:r>
              <w:r>
                <w:rPr>
                  <w:rFonts w:eastAsiaTheme="minorEastAsia" w:hint="eastAsia"/>
                </w:rPr>
                <w:t>바깥으로</w:t>
              </w:r>
              <w:r>
                <w:rPr>
                  <w:rFonts w:eastAsiaTheme="minorEastAsia" w:hint="eastAsia"/>
                </w:rPr>
                <w:t xml:space="preserve"> </w:t>
              </w:r>
              <w:r>
                <w:rPr>
                  <w:rFonts w:eastAsiaTheme="minorEastAsia" w:hint="eastAsia"/>
                </w:rPr>
                <w:t>보이는</w:t>
              </w:r>
              <w:r>
                <w:rPr>
                  <w:rFonts w:eastAsiaTheme="minorEastAsia" w:hint="eastAsia"/>
                </w:rPr>
                <w:t xml:space="preserve"> </w:t>
              </w:r>
              <w:r>
                <w:rPr>
                  <w:rFonts w:eastAsiaTheme="minorEastAsia" w:hint="eastAsia"/>
                </w:rPr>
                <w:t>웅장한</w:t>
              </w:r>
              <w:r>
                <w:rPr>
                  <w:rFonts w:eastAsiaTheme="minorEastAsia" w:hint="eastAsia"/>
                </w:rPr>
                <w:t xml:space="preserve"> </w:t>
              </w:r>
              <w:r>
                <w:rPr>
                  <w:rFonts w:eastAsiaTheme="minorEastAsia" w:hint="eastAsia"/>
                </w:rPr>
                <w:t>후지산의</w:t>
              </w:r>
              <w:r>
                <w:rPr>
                  <w:rFonts w:eastAsiaTheme="minorEastAsia" w:hint="eastAsia"/>
                </w:rPr>
                <w:t xml:space="preserve"> </w:t>
              </w:r>
              <w:r>
                <w:rPr>
                  <w:rFonts w:eastAsiaTheme="minorEastAsia" w:hint="eastAsia"/>
                </w:rPr>
                <w:t>전경만큼이나</w:t>
              </w:r>
              <w:r>
                <w:rPr>
                  <w:rFonts w:eastAsiaTheme="minorEastAsia" w:hint="eastAsia"/>
                </w:rPr>
                <w:t xml:space="preserve"> </w:t>
              </w:r>
              <w:r>
                <w:rPr>
                  <w:rFonts w:eastAsiaTheme="minorEastAsia" w:hint="eastAsia"/>
                </w:rPr>
                <w:t>객실도</w:t>
              </w:r>
              <w:r>
                <w:rPr>
                  <w:rFonts w:eastAsiaTheme="minorEastAsia" w:hint="eastAsia"/>
                </w:rPr>
                <w:t xml:space="preserve"> </w:t>
              </w:r>
              <w:r>
                <w:rPr>
                  <w:rFonts w:eastAsiaTheme="minorEastAsia" w:hint="eastAsia"/>
                </w:rPr>
                <w:t>널찍합니다</w:t>
              </w:r>
              <w:r>
                <w:rPr>
                  <w:rFonts w:eastAsiaTheme="minorEastAsia" w:hint="eastAsia"/>
                </w:rPr>
                <w:t xml:space="preserve">. </w:t>
              </w:r>
              <w:r>
                <w:rPr>
                  <w:rFonts w:eastAsiaTheme="minorEastAsia" w:hint="eastAsia"/>
                </w:rPr>
                <w:t>다만</w:t>
              </w:r>
              <w:r>
                <w:rPr>
                  <w:rFonts w:eastAsiaTheme="minorEastAsia" w:hint="eastAsia"/>
                </w:rPr>
                <w:t xml:space="preserve"> </w:t>
              </w:r>
              <w:r>
                <w:rPr>
                  <w:rFonts w:eastAsiaTheme="minorEastAsia" w:hint="eastAsia"/>
                </w:rPr>
                <w:t>가격은</w:t>
              </w:r>
              <w:r>
                <w:rPr>
                  <w:rFonts w:eastAsiaTheme="minorEastAsia" w:hint="eastAsia"/>
                </w:rPr>
                <w:t xml:space="preserve"> </w:t>
              </w:r>
              <w:r>
                <w:rPr>
                  <w:rFonts w:eastAsiaTheme="minorEastAsia" w:hint="eastAsia"/>
                </w:rPr>
                <w:t>비싼</w:t>
              </w:r>
              <w:r>
                <w:rPr>
                  <w:rFonts w:eastAsiaTheme="minorEastAsia" w:hint="eastAsia"/>
                </w:rPr>
                <w:t xml:space="preserve"> </w:t>
              </w:r>
              <w:r>
                <w:rPr>
                  <w:rFonts w:eastAsiaTheme="minorEastAsia" w:hint="eastAsia"/>
                </w:rPr>
                <w:t>편입니다</w:t>
              </w:r>
              <w:r>
                <w:rPr>
                  <w:rFonts w:eastAsiaTheme="minorEastAsia" w:hint="eastAsia"/>
                </w:rPr>
                <w:t xml:space="preserve">. </w:t>
              </w:r>
              <w:r>
                <w:rPr>
                  <w:rFonts w:eastAsiaTheme="minorEastAsia" w:hint="eastAsia"/>
                </w:rPr>
                <w:t>복잡한</w:t>
              </w:r>
              <w:r>
                <w:rPr>
                  <w:rFonts w:eastAsiaTheme="minorEastAsia" w:hint="eastAsia"/>
                </w:rPr>
                <w:t xml:space="preserve"> </w:t>
              </w:r>
              <w:r>
                <w:rPr>
                  <w:rFonts w:eastAsiaTheme="minorEastAsia" w:hint="eastAsia"/>
                </w:rPr>
                <w:t>도심을</w:t>
              </w:r>
              <w:r>
                <w:rPr>
                  <w:rFonts w:eastAsiaTheme="minorEastAsia" w:hint="eastAsia"/>
                </w:rPr>
                <w:t xml:space="preserve"> </w:t>
              </w:r>
              <w:r>
                <w:rPr>
                  <w:rFonts w:eastAsiaTheme="minorEastAsia" w:hint="eastAsia"/>
                </w:rPr>
                <w:t>벗어나</w:t>
              </w:r>
              <w:r>
                <w:rPr>
                  <w:rFonts w:eastAsiaTheme="minorEastAsia" w:hint="eastAsia"/>
                </w:rPr>
                <w:t xml:space="preserve"> </w:t>
              </w:r>
              <w:r>
                <w:rPr>
                  <w:rFonts w:eastAsiaTheme="minorEastAsia" w:hint="eastAsia"/>
                </w:rPr>
                <w:t>호텔에서</w:t>
              </w:r>
              <w:r>
                <w:rPr>
                  <w:rFonts w:eastAsiaTheme="minorEastAsia" w:hint="eastAsia"/>
                </w:rPr>
                <w:t xml:space="preserve"> </w:t>
              </w:r>
              <w:r>
                <w:rPr>
                  <w:rFonts w:eastAsiaTheme="minorEastAsia" w:hint="eastAsia"/>
                </w:rPr>
                <w:t>완벽한</w:t>
              </w:r>
              <w:r>
                <w:rPr>
                  <w:rFonts w:eastAsiaTheme="minorEastAsia" w:hint="eastAsia"/>
                </w:rPr>
                <w:t xml:space="preserve"> </w:t>
              </w:r>
              <w:r>
                <w:rPr>
                  <w:rFonts w:eastAsiaTheme="minorEastAsia" w:hint="eastAsia"/>
                </w:rPr>
                <w:t>휴식을</w:t>
              </w:r>
              <w:r>
                <w:rPr>
                  <w:rFonts w:eastAsiaTheme="minorEastAsia" w:hint="eastAsia"/>
                </w:rPr>
                <w:t xml:space="preserve"> </w:t>
              </w:r>
              <w:r>
                <w:rPr>
                  <w:rFonts w:eastAsiaTheme="minorEastAsia" w:hint="eastAsia"/>
                </w:rPr>
                <w:t>누려보세요</w:t>
              </w:r>
              <w:r>
                <w:rPr>
                  <w:rFonts w:eastAsiaTheme="minorEastAsia" w:hint="eastAsia"/>
                </w:rPr>
                <w:t xml:space="preserve">. </w:t>
              </w:r>
              <w:r>
                <w:rPr>
                  <w:rFonts w:eastAsiaTheme="minorEastAsia" w:hint="eastAsia"/>
                </w:rPr>
                <w:t>인근에</w:t>
              </w:r>
              <w:r>
                <w:rPr>
                  <w:rFonts w:eastAsiaTheme="minorEastAsia" w:hint="eastAsia"/>
                </w:rPr>
                <w:t xml:space="preserve"> </w:t>
              </w:r>
              <w:r>
                <w:rPr>
                  <w:rFonts w:eastAsiaTheme="minorEastAsia" w:hint="eastAsia"/>
                </w:rPr>
                <w:t>츠키지</w:t>
              </w:r>
              <w:r>
                <w:rPr>
                  <w:rFonts w:eastAsiaTheme="minorEastAsia" w:hint="eastAsia"/>
                </w:rPr>
                <w:t xml:space="preserve"> </w:t>
              </w:r>
              <w:r>
                <w:rPr>
                  <w:rFonts w:eastAsiaTheme="minorEastAsia" w:hint="eastAsia"/>
                </w:rPr>
                <w:t>수산</w:t>
              </w:r>
              <w:r>
                <w:rPr>
                  <w:rFonts w:eastAsiaTheme="minorEastAsia" w:hint="eastAsia"/>
                </w:rPr>
                <w:t xml:space="preserve"> </w:t>
              </w:r>
              <w:r>
                <w:rPr>
                  <w:rFonts w:eastAsiaTheme="minorEastAsia" w:hint="eastAsia"/>
                </w:rPr>
                <w:t>시장이</w:t>
              </w:r>
              <w:r>
                <w:rPr>
                  <w:rFonts w:eastAsiaTheme="minorEastAsia" w:hint="eastAsia"/>
                </w:rPr>
                <w:t xml:space="preserve"> </w:t>
              </w:r>
              <w:r>
                <w:rPr>
                  <w:rFonts w:eastAsiaTheme="minorEastAsia" w:hint="eastAsia"/>
                </w:rPr>
                <w:t>있어</w:t>
              </w:r>
              <w:r>
                <w:rPr>
                  <w:rFonts w:eastAsiaTheme="minorEastAsia" w:hint="eastAsia"/>
                </w:rPr>
                <w:t xml:space="preserve"> </w:t>
              </w:r>
              <w:r>
                <w:rPr>
                  <w:rFonts w:eastAsiaTheme="minorEastAsia" w:hint="eastAsia"/>
                </w:rPr>
                <w:t>지역</w:t>
              </w:r>
              <w:r>
                <w:rPr>
                  <w:rFonts w:eastAsiaTheme="minorEastAsia" w:hint="eastAsia"/>
                </w:rPr>
                <w:t xml:space="preserve"> </w:t>
              </w:r>
              <w:r>
                <w:rPr>
                  <w:rFonts w:eastAsiaTheme="minorEastAsia" w:hint="eastAsia"/>
                </w:rPr>
                <w:t>주민들이</w:t>
              </w:r>
              <w:r>
                <w:rPr>
                  <w:rFonts w:eastAsiaTheme="minorEastAsia" w:hint="eastAsia"/>
                </w:rPr>
                <w:t xml:space="preserve"> </w:t>
              </w:r>
              <w:r>
                <w:rPr>
                  <w:rFonts w:eastAsiaTheme="minorEastAsia" w:hint="eastAsia"/>
                </w:rPr>
                <w:t>많이</w:t>
              </w:r>
              <w:r>
                <w:rPr>
                  <w:rFonts w:eastAsiaTheme="minorEastAsia" w:hint="eastAsia"/>
                </w:rPr>
                <w:t xml:space="preserve"> </w:t>
              </w:r>
              <w:r>
                <w:rPr>
                  <w:rFonts w:eastAsiaTheme="minorEastAsia" w:hint="eastAsia"/>
                </w:rPr>
                <w:t>모이며</w:t>
              </w:r>
              <w:r>
                <w:rPr>
                  <w:rFonts w:eastAsiaTheme="minorEastAsia" w:hint="eastAsia"/>
                </w:rPr>
                <w:t xml:space="preserve">, </w:t>
              </w:r>
              <w:r>
                <w:rPr>
                  <w:rFonts w:eastAsiaTheme="minorEastAsia" w:hint="eastAsia"/>
                </w:rPr>
                <w:t>시부야</w:t>
              </w:r>
              <w:r>
                <w:rPr>
                  <w:rFonts w:eastAsiaTheme="minorEastAsia" w:hint="eastAsia"/>
                </w:rPr>
                <w:t xml:space="preserve"> </w:t>
              </w:r>
              <w:r>
                <w:rPr>
                  <w:rFonts w:eastAsiaTheme="minorEastAsia" w:hint="eastAsia"/>
                </w:rPr>
                <w:t>쇼핑</w:t>
              </w:r>
              <w:r>
                <w:rPr>
                  <w:rFonts w:eastAsiaTheme="minorEastAsia" w:hint="eastAsia"/>
                </w:rPr>
                <w:t xml:space="preserve"> </w:t>
              </w:r>
              <w:r>
                <w:rPr>
                  <w:rFonts w:eastAsiaTheme="minorEastAsia" w:hint="eastAsia"/>
                </w:rPr>
                <w:t>지역도</w:t>
              </w:r>
              <w:r>
                <w:rPr>
                  <w:rFonts w:eastAsiaTheme="minorEastAsia" w:hint="eastAsia"/>
                </w:rPr>
                <w:t xml:space="preserve"> </w:t>
              </w:r>
              <w:r>
                <w:rPr>
                  <w:rFonts w:eastAsiaTheme="minorEastAsia" w:hint="eastAsia"/>
                </w:rPr>
                <w:t>근처라서</w:t>
              </w:r>
              <w:r>
                <w:rPr>
                  <w:rFonts w:eastAsiaTheme="minorEastAsia" w:hint="eastAsia"/>
                </w:rPr>
                <w:t xml:space="preserve"> </w:t>
              </w:r>
              <w:r>
                <w:rPr>
                  <w:rFonts w:eastAsiaTheme="minorEastAsia" w:hint="eastAsia"/>
                </w:rPr>
                <w:t>외출하기</w:t>
              </w:r>
              <w:r>
                <w:rPr>
                  <w:rFonts w:eastAsiaTheme="minorEastAsia" w:hint="eastAsia"/>
                </w:rPr>
                <w:t xml:space="preserve"> </w:t>
              </w:r>
              <w:r>
                <w:rPr>
                  <w:rFonts w:eastAsiaTheme="minorEastAsia" w:hint="eastAsia"/>
                </w:rPr>
                <w:t>좋은</w:t>
              </w:r>
              <w:r>
                <w:rPr>
                  <w:rFonts w:eastAsiaTheme="minorEastAsia" w:hint="eastAsia"/>
                </w:rPr>
                <w:t xml:space="preserve"> </w:t>
              </w:r>
              <w:r>
                <w:rPr>
                  <w:rFonts w:eastAsiaTheme="minorEastAsia" w:hint="eastAsia"/>
                </w:rPr>
                <w:t>위치입니다</w:t>
              </w:r>
              <w:r>
                <w:rPr>
                  <w:rFonts w:eastAsiaTheme="minorEastAsia" w:hint="eastAsia"/>
                </w:rPr>
                <w:t>.</w:t>
              </w:r>
            </w:ins>
          </w:p>
          <w:p w:rsidR="00957333" w:rsidRPr="003F1F0F" w:rsidRDefault="00957333">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625C28" w:rsidRDefault="00625C28">
            <w:pPr>
              <w:rPr>
                <w:rFonts w:eastAsiaTheme="minorEastAsia"/>
              </w:rPr>
            </w:pPr>
          </w:p>
          <w:p w:rsidR="00625C28" w:rsidRPr="00D70FAA" w:rsidRDefault="00625C28">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Default="004B2130">
            <w:pPr>
              <w:rPr>
                <w:rFonts w:eastAsiaTheme="minorEastAsia"/>
              </w:rPr>
            </w:pPr>
          </w:p>
          <w:p w:rsidR="00625C28" w:rsidRDefault="00625C28">
            <w:pPr>
              <w:rPr>
                <w:rFonts w:eastAsiaTheme="minorEastAsia"/>
              </w:rPr>
            </w:pPr>
            <w:r>
              <w:rPr>
                <w:rFonts w:eastAsiaTheme="minorEastAsia" w:hint="eastAsia"/>
              </w:rPr>
              <w:t>아키하바라</w:t>
            </w:r>
            <w:r>
              <w:rPr>
                <w:rFonts w:eastAsiaTheme="minorEastAsia" w:hint="eastAsia"/>
              </w:rPr>
              <w:t xml:space="preserve"> </w:t>
            </w:r>
          </w:p>
          <w:p w:rsidR="00625C28" w:rsidRPr="00D70FAA" w:rsidRDefault="00625C28">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557D41" w:rsidRDefault="00557D41">
            <w:pPr>
              <w:rPr>
                <w:rFonts w:eastAsiaTheme="minorEastAsia"/>
              </w:rPr>
            </w:pPr>
          </w:p>
          <w:p w:rsidR="00557D41" w:rsidRPr="00D70FAA" w:rsidRDefault="00557D41">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625C28" w:rsidRDefault="00625C28">
            <w:pPr>
              <w:rPr>
                <w:rFonts w:eastAsiaTheme="minorEastAsia"/>
              </w:rPr>
            </w:pPr>
          </w:p>
          <w:p w:rsidR="00625C28" w:rsidRPr="00D70FAA" w:rsidRDefault="00625C28">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625C28" w:rsidRDefault="00957333">
            <w:pPr>
              <w:rPr>
                <w:ins w:id="37" w:author="noel" w:date="2015-07-24T01:47:00Z"/>
                <w:rFonts w:eastAsiaTheme="minorEastAsia"/>
              </w:rPr>
            </w:pPr>
            <w:del w:id="38" w:author="noel" w:date="2015-07-24T01:47:00Z">
              <w:r w:rsidDel="00EB720C">
                <w:rPr>
                  <w:rFonts w:eastAsiaTheme="minorEastAsia" w:hint="eastAsia"/>
                </w:rPr>
                <w:delText>일본의</w:delText>
              </w:r>
              <w:r w:rsidDel="00EB720C">
                <w:rPr>
                  <w:rFonts w:eastAsiaTheme="minorEastAsia" w:hint="eastAsia"/>
                </w:rPr>
                <w:delText xml:space="preserve"> </w:delText>
              </w:r>
              <w:r w:rsidDel="00EB720C">
                <w:rPr>
                  <w:rFonts w:eastAsiaTheme="minorEastAsia" w:hint="eastAsia"/>
                </w:rPr>
                <w:delText>독특한</w:delText>
              </w:r>
              <w:r w:rsidDel="00EB720C">
                <w:rPr>
                  <w:rFonts w:eastAsiaTheme="minorEastAsia" w:hint="eastAsia"/>
                </w:rPr>
                <w:delText xml:space="preserve"> </w:delText>
              </w:r>
              <w:r w:rsidDel="00EB720C">
                <w:rPr>
                  <w:rFonts w:eastAsiaTheme="minorEastAsia" w:hint="eastAsia"/>
                </w:rPr>
                <w:delText>숙소</w:delText>
              </w:r>
              <w:r w:rsidDel="00EB720C">
                <w:rPr>
                  <w:rFonts w:eastAsiaTheme="minorEastAsia" w:hint="eastAsia"/>
                </w:rPr>
                <w:delText xml:space="preserve"> </w:delText>
              </w:r>
              <w:r w:rsidDel="00EB720C">
                <w:rPr>
                  <w:rFonts w:eastAsiaTheme="minorEastAsia" w:hint="eastAsia"/>
                </w:rPr>
                <w:delText>가운데</w:delText>
              </w:r>
              <w:r w:rsidDel="00EB720C">
                <w:rPr>
                  <w:rFonts w:eastAsiaTheme="minorEastAsia" w:hint="eastAsia"/>
                </w:rPr>
                <w:delText xml:space="preserve"> </w:delText>
              </w:r>
              <w:r w:rsidDel="00EB720C">
                <w:rPr>
                  <w:rFonts w:eastAsiaTheme="minorEastAsia" w:hint="eastAsia"/>
                </w:rPr>
                <w:delText>하나</w:delText>
              </w:r>
              <w:r w:rsidR="00410DF0" w:rsidDel="00EB720C">
                <w:rPr>
                  <w:rFonts w:eastAsiaTheme="minorEastAsia" w:hint="eastAsia"/>
                </w:rPr>
                <w:delText>는</w:delText>
              </w:r>
              <w:r w:rsidR="00410DF0" w:rsidDel="00EB720C">
                <w:rPr>
                  <w:rFonts w:eastAsiaTheme="minorEastAsia" w:hint="eastAsia"/>
                </w:rPr>
                <w:delText xml:space="preserve"> </w:delText>
              </w:r>
              <w:r w:rsidR="00410DF0" w:rsidDel="00EB720C">
                <w:rPr>
                  <w:rFonts w:eastAsiaTheme="minorEastAsia" w:hint="eastAsia"/>
                </w:rPr>
                <w:delText>바로</w:delText>
              </w:r>
              <w:r w:rsidDel="00EB720C">
                <w:rPr>
                  <w:rFonts w:eastAsiaTheme="minorEastAsia" w:hint="eastAsia"/>
                </w:rPr>
                <w:delText xml:space="preserve"> </w:delText>
              </w:r>
              <w:r w:rsidDel="00EB720C">
                <w:rPr>
                  <w:rFonts w:eastAsiaTheme="minorEastAsia" w:hint="eastAsia"/>
                </w:rPr>
                <w:delText>캡슐</w:delText>
              </w:r>
              <w:r w:rsidDel="00EB720C">
                <w:rPr>
                  <w:rFonts w:eastAsiaTheme="minorEastAsia" w:hint="eastAsia"/>
                </w:rPr>
                <w:delText xml:space="preserve"> </w:delText>
              </w:r>
              <w:r w:rsidDel="00EB720C">
                <w:rPr>
                  <w:rFonts w:eastAsiaTheme="minorEastAsia" w:hint="eastAsia"/>
                </w:rPr>
                <w:delText>호텔입니다</w:delText>
              </w:r>
              <w:r w:rsidDel="00EB720C">
                <w:rPr>
                  <w:rFonts w:eastAsiaTheme="minorEastAsia" w:hint="eastAsia"/>
                </w:rPr>
                <w:delText xml:space="preserve">. </w:delText>
              </w:r>
            </w:del>
            <w:ins w:id="39" w:author="noel" w:date="2015-07-24T01:47:00Z">
              <w:r w:rsidR="00EB720C">
                <w:rPr>
                  <w:rFonts w:eastAsiaTheme="minorEastAsia" w:hint="eastAsia"/>
                </w:rPr>
                <w:t>캡슐</w:t>
              </w:r>
              <w:r w:rsidR="00EB720C">
                <w:rPr>
                  <w:rFonts w:eastAsiaTheme="minorEastAsia" w:hint="eastAsia"/>
                </w:rPr>
                <w:t xml:space="preserve"> </w:t>
              </w:r>
              <w:r w:rsidR="00EB720C">
                <w:rPr>
                  <w:rFonts w:eastAsiaTheme="minorEastAsia" w:hint="eastAsia"/>
                </w:rPr>
                <w:t>호텔은</w:t>
              </w:r>
              <w:r w:rsidR="00EB720C">
                <w:rPr>
                  <w:rFonts w:eastAsiaTheme="minorEastAsia" w:hint="eastAsia"/>
                </w:rPr>
                <w:t xml:space="preserve"> </w:t>
              </w:r>
              <w:r w:rsidR="00EB720C">
                <w:rPr>
                  <w:rFonts w:eastAsiaTheme="minorEastAsia" w:hint="eastAsia"/>
                </w:rPr>
                <w:t>일본만의</w:t>
              </w:r>
              <w:r w:rsidR="00EB720C">
                <w:rPr>
                  <w:rFonts w:eastAsiaTheme="minorEastAsia" w:hint="eastAsia"/>
                </w:rPr>
                <w:t xml:space="preserve"> </w:t>
              </w:r>
              <w:r w:rsidR="00EB720C">
                <w:rPr>
                  <w:rFonts w:eastAsiaTheme="minorEastAsia" w:hint="eastAsia"/>
                </w:rPr>
                <w:t>독특한</w:t>
              </w:r>
              <w:r w:rsidR="00EB720C">
                <w:rPr>
                  <w:rFonts w:eastAsiaTheme="minorEastAsia" w:hint="eastAsia"/>
                </w:rPr>
                <w:t xml:space="preserve"> </w:t>
              </w:r>
              <w:r w:rsidR="00EB720C">
                <w:rPr>
                  <w:rFonts w:eastAsiaTheme="minorEastAsia" w:hint="eastAsia"/>
                </w:rPr>
                <w:t>숙소형태입니다</w:t>
              </w:r>
              <w:r w:rsidR="00EB720C">
                <w:rPr>
                  <w:rFonts w:eastAsiaTheme="minorEastAsia" w:hint="eastAsia"/>
                </w:rPr>
                <w:t xml:space="preserve">. </w:t>
              </w:r>
            </w:ins>
            <w:r>
              <w:rPr>
                <w:rFonts w:eastAsiaTheme="minorEastAsia" w:hint="eastAsia"/>
              </w:rPr>
              <w:t>캡슐</w:t>
            </w:r>
            <w:r>
              <w:rPr>
                <w:rFonts w:eastAsiaTheme="minorEastAsia" w:hint="eastAsia"/>
              </w:rPr>
              <w:t xml:space="preserve"> </w:t>
            </w:r>
            <w:r>
              <w:rPr>
                <w:rFonts w:eastAsiaTheme="minorEastAsia" w:hint="eastAsia"/>
              </w:rPr>
              <w:t>호텔은</w:t>
            </w:r>
            <w:r>
              <w:rPr>
                <w:rFonts w:eastAsiaTheme="minorEastAsia" w:hint="eastAsia"/>
              </w:rPr>
              <w:t xml:space="preserve"> </w:t>
            </w:r>
            <w:r w:rsidR="00B87E4A">
              <w:rPr>
                <w:rFonts w:eastAsiaTheme="minorEastAsia" w:hint="eastAsia"/>
              </w:rPr>
              <w:t>말</w:t>
            </w:r>
            <w:r w:rsidR="00B87E4A">
              <w:rPr>
                <w:rFonts w:eastAsiaTheme="minorEastAsia" w:hint="eastAsia"/>
              </w:rPr>
              <w:t xml:space="preserve"> </w:t>
            </w:r>
            <w:r w:rsidR="00B87E4A">
              <w:rPr>
                <w:rFonts w:eastAsiaTheme="minorEastAsia" w:hint="eastAsia"/>
              </w:rPr>
              <w:t>그대로</w:t>
            </w:r>
            <w:r w:rsidR="00410DF0">
              <w:rPr>
                <w:rFonts w:eastAsiaTheme="minorEastAsia" w:hint="eastAsia"/>
              </w:rPr>
              <w:t xml:space="preserve"> </w:t>
            </w:r>
            <w:del w:id="40" w:author="noel" w:date="2015-07-24T01:47:00Z">
              <w:r w:rsidR="00410DF0" w:rsidDel="00A14087">
                <w:rPr>
                  <w:rFonts w:eastAsiaTheme="minorEastAsia" w:hint="eastAsia"/>
                </w:rPr>
                <w:delText>잠만</w:delText>
              </w:r>
              <w:r w:rsidR="00410DF0" w:rsidDel="00A14087">
                <w:rPr>
                  <w:rFonts w:eastAsiaTheme="minorEastAsia" w:hint="eastAsia"/>
                </w:rPr>
                <w:delText xml:space="preserve"> </w:delText>
              </w:r>
              <w:r w:rsidR="00410DF0" w:rsidDel="00A14087">
                <w:rPr>
                  <w:rFonts w:eastAsiaTheme="minorEastAsia" w:hint="eastAsia"/>
                </w:rPr>
                <w:delText>잘</w:delText>
              </w:r>
              <w:r w:rsidDel="00A14087">
                <w:rPr>
                  <w:rFonts w:eastAsiaTheme="minorEastAsia" w:hint="eastAsia"/>
                </w:rPr>
                <w:delText xml:space="preserve"> </w:delText>
              </w:r>
              <w:r w:rsidDel="00A14087">
                <w:rPr>
                  <w:rFonts w:eastAsiaTheme="minorEastAsia" w:hint="eastAsia"/>
                </w:rPr>
                <w:delText>간단한</w:delText>
              </w:r>
              <w:r w:rsidDel="00A14087">
                <w:rPr>
                  <w:rFonts w:eastAsiaTheme="minorEastAsia" w:hint="eastAsia"/>
                </w:rPr>
                <w:delText xml:space="preserve"> </w:delText>
              </w:r>
              <w:r w:rsidR="00410DF0" w:rsidDel="00A14087">
                <w:rPr>
                  <w:rFonts w:eastAsiaTheme="minorEastAsia" w:hint="eastAsia"/>
                </w:rPr>
                <w:delText>숙소를</w:delText>
              </w:r>
              <w:r w:rsidDel="00A14087">
                <w:rPr>
                  <w:rFonts w:eastAsiaTheme="minorEastAsia" w:hint="eastAsia"/>
                </w:rPr>
                <w:delText xml:space="preserve"> </w:delText>
              </w:r>
              <w:r w:rsidDel="00A14087">
                <w:rPr>
                  <w:rFonts w:eastAsiaTheme="minorEastAsia" w:hint="eastAsia"/>
                </w:rPr>
                <w:delText>찾는</w:delText>
              </w:r>
              <w:r w:rsidDel="00A14087">
                <w:rPr>
                  <w:rFonts w:eastAsiaTheme="minorEastAsia" w:hint="eastAsia"/>
                </w:rPr>
                <w:delText xml:space="preserve"> </w:delText>
              </w:r>
              <w:r w:rsidDel="00A14087">
                <w:rPr>
                  <w:rFonts w:eastAsiaTheme="minorEastAsia" w:hint="eastAsia"/>
                </w:rPr>
                <w:delText>남성</w:delText>
              </w:r>
              <w:r w:rsidDel="00A14087">
                <w:rPr>
                  <w:rFonts w:eastAsiaTheme="minorEastAsia" w:hint="eastAsia"/>
                </w:rPr>
                <w:delText xml:space="preserve"> </w:delText>
              </w:r>
              <w:r w:rsidR="00C33863" w:rsidDel="00A14087">
                <w:rPr>
                  <w:rFonts w:eastAsiaTheme="minorEastAsia" w:hint="eastAsia"/>
                </w:rPr>
                <w:delText>비즈니스</w:delText>
              </w:r>
              <w:r w:rsidDel="00A14087">
                <w:rPr>
                  <w:rFonts w:eastAsiaTheme="minorEastAsia" w:hint="eastAsia"/>
                </w:rPr>
                <w:delText xml:space="preserve"> </w:delText>
              </w:r>
              <w:r w:rsidDel="00A14087">
                <w:rPr>
                  <w:rFonts w:eastAsiaTheme="minorEastAsia" w:hint="eastAsia"/>
                </w:rPr>
                <w:delText>여행객</w:delText>
              </w:r>
              <w:r w:rsidR="00410DF0" w:rsidDel="00A14087">
                <w:rPr>
                  <w:rFonts w:eastAsiaTheme="minorEastAsia" w:hint="eastAsia"/>
                </w:rPr>
                <w:delText>들이</w:delText>
              </w:r>
              <w:r w:rsidR="00410DF0" w:rsidDel="00A14087">
                <w:rPr>
                  <w:rFonts w:eastAsiaTheme="minorEastAsia" w:hint="eastAsia"/>
                </w:rPr>
                <w:delText xml:space="preserve"> </w:delText>
              </w:r>
              <w:r w:rsidR="00410DF0" w:rsidDel="00A14087">
                <w:rPr>
                  <w:rFonts w:eastAsiaTheme="minorEastAsia" w:hint="eastAsia"/>
                </w:rPr>
                <w:delText>편의를</w:delText>
              </w:r>
              <w:r w:rsidR="00410DF0" w:rsidDel="00A14087">
                <w:rPr>
                  <w:rFonts w:eastAsiaTheme="minorEastAsia" w:hint="eastAsia"/>
                </w:rPr>
                <w:delText xml:space="preserve"> </w:delText>
              </w:r>
              <w:r w:rsidR="00410DF0" w:rsidDel="00A14087">
                <w:rPr>
                  <w:rFonts w:eastAsiaTheme="minorEastAsia" w:hint="eastAsia"/>
                </w:rPr>
                <w:delText>위해</w:delText>
              </w:r>
              <w:r w:rsidR="00410DF0" w:rsidDel="00A14087">
                <w:rPr>
                  <w:rFonts w:eastAsiaTheme="minorEastAsia" w:hint="eastAsia"/>
                </w:rPr>
                <w:delText xml:space="preserve"> </w:delText>
              </w:r>
              <w:r w:rsidR="00410DF0" w:rsidDel="00A14087">
                <w:rPr>
                  <w:rFonts w:eastAsiaTheme="minorEastAsia" w:hint="eastAsia"/>
                </w:rPr>
                <w:delText>주로</w:delText>
              </w:r>
              <w:r w:rsidR="00410DF0" w:rsidDel="00A14087">
                <w:rPr>
                  <w:rFonts w:eastAsiaTheme="minorEastAsia" w:hint="eastAsia"/>
                </w:rPr>
                <w:delText xml:space="preserve"> </w:delText>
              </w:r>
              <w:r w:rsidDel="00A14087">
                <w:rPr>
                  <w:rFonts w:eastAsiaTheme="minorEastAsia" w:hint="eastAsia"/>
                </w:rPr>
                <w:delText>이용하고</w:delText>
              </w:r>
              <w:r w:rsidDel="00A14087">
                <w:rPr>
                  <w:rFonts w:eastAsiaTheme="minorEastAsia" w:hint="eastAsia"/>
                </w:rPr>
                <w:delText xml:space="preserve"> </w:delText>
              </w:r>
              <w:r w:rsidDel="00A14087">
                <w:rPr>
                  <w:rFonts w:eastAsiaTheme="minorEastAsia" w:hint="eastAsia"/>
                </w:rPr>
                <w:delText>있습니다</w:delText>
              </w:r>
              <w:r w:rsidDel="00A14087">
                <w:rPr>
                  <w:rFonts w:eastAsiaTheme="minorEastAsia" w:hint="eastAsia"/>
                </w:rPr>
                <w:delText>.</w:delText>
              </w:r>
              <w:r w:rsidR="00557D41" w:rsidDel="00A14087">
                <w:rPr>
                  <w:rFonts w:eastAsiaTheme="minorEastAsia" w:hint="eastAsia"/>
                </w:rPr>
                <w:delText xml:space="preserve"> </w:delText>
              </w:r>
            </w:del>
            <w:ins w:id="41" w:author="noel" w:date="2015-07-24T01:47:00Z">
              <w:r w:rsidR="00A14087">
                <w:rPr>
                  <w:rFonts w:eastAsiaTheme="minorEastAsia" w:hint="eastAsia"/>
                </w:rPr>
                <w:t>눈만</w:t>
              </w:r>
              <w:r w:rsidR="00A14087">
                <w:rPr>
                  <w:rFonts w:eastAsiaTheme="minorEastAsia" w:hint="eastAsia"/>
                </w:rPr>
                <w:t xml:space="preserve"> </w:t>
              </w:r>
              <w:r w:rsidR="00A14087">
                <w:rPr>
                  <w:rFonts w:eastAsiaTheme="minorEastAsia" w:hint="eastAsia"/>
                </w:rPr>
                <w:t>붙일</w:t>
              </w:r>
              <w:r w:rsidR="00A14087">
                <w:rPr>
                  <w:rFonts w:eastAsiaTheme="minorEastAsia" w:hint="eastAsia"/>
                </w:rPr>
                <w:t xml:space="preserve"> </w:t>
              </w:r>
              <w:r w:rsidR="00A14087">
                <w:rPr>
                  <w:rFonts w:eastAsiaTheme="minorEastAsia" w:hint="eastAsia"/>
                </w:rPr>
                <w:t>간단한</w:t>
              </w:r>
              <w:r w:rsidR="00A14087">
                <w:rPr>
                  <w:rFonts w:eastAsiaTheme="minorEastAsia" w:hint="eastAsia"/>
                </w:rPr>
                <w:t xml:space="preserve"> </w:t>
              </w:r>
              <w:r w:rsidR="00A14087">
                <w:rPr>
                  <w:rFonts w:eastAsiaTheme="minorEastAsia" w:hint="eastAsia"/>
                </w:rPr>
                <w:t>숙소를</w:t>
              </w:r>
              <w:r w:rsidR="00A14087">
                <w:rPr>
                  <w:rFonts w:eastAsiaTheme="minorEastAsia" w:hint="eastAsia"/>
                </w:rPr>
                <w:t xml:space="preserve"> </w:t>
              </w:r>
              <w:r w:rsidR="00A14087">
                <w:rPr>
                  <w:rFonts w:eastAsiaTheme="minorEastAsia" w:hint="eastAsia"/>
                </w:rPr>
                <w:t>찾는</w:t>
              </w:r>
              <w:r w:rsidR="00A14087">
                <w:rPr>
                  <w:rFonts w:eastAsiaTheme="minorEastAsia" w:hint="eastAsia"/>
                </w:rPr>
                <w:t xml:space="preserve"> </w:t>
              </w:r>
              <w:r w:rsidR="00A14087">
                <w:rPr>
                  <w:rFonts w:eastAsiaTheme="minorEastAsia" w:hint="eastAsia"/>
                </w:rPr>
                <w:t>남성</w:t>
              </w:r>
              <w:r w:rsidR="00A14087">
                <w:rPr>
                  <w:rFonts w:eastAsiaTheme="minorEastAsia" w:hint="eastAsia"/>
                </w:rPr>
                <w:t xml:space="preserve"> </w:t>
              </w:r>
              <w:r w:rsidR="00A14087">
                <w:rPr>
                  <w:rFonts w:eastAsiaTheme="minorEastAsia" w:hint="eastAsia"/>
                </w:rPr>
                <w:t>비즈니스</w:t>
              </w:r>
              <w:r w:rsidR="00A14087">
                <w:rPr>
                  <w:rFonts w:eastAsiaTheme="minorEastAsia" w:hint="eastAsia"/>
                </w:rPr>
                <w:t xml:space="preserve"> </w:t>
              </w:r>
              <w:r w:rsidR="00A14087">
                <w:rPr>
                  <w:rFonts w:eastAsiaTheme="minorEastAsia" w:hint="eastAsia"/>
                </w:rPr>
                <w:t>여행객들을</w:t>
              </w:r>
              <w:r w:rsidR="00A14087">
                <w:rPr>
                  <w:rFonts w:eastAsiaTheme="minorEastAsia" w:hint="eastAsia"/>
                </w:rPr>
                <w:t xml:space="preserve"> </w:t>
              </w:r>
              <w:r w:rsidR="00A14087">
                <w:rPr>
                  <w:rFonts w:eastAsiaTheme="minorEastAsia" w:hint="eastAsia"/>
                </w:rPr>
                <w:t>주요</w:t>
              </w:r>
              <w:r w:rsidR="00A14087">
                <w:rPr>
                  <w:rFonts w:eastAsiaTheme="minorEastAsia" w:hint="eastAsia"/>
                </w:rPr>
                <w:t xml:space="preserve"> </w:t>
              </w:r>
              <w:r w:rsidR="00A14087">
                <w:rPr>
                  <w:rFonts w:eastAsiaTheme="minorEastAsia" w:hint="eastAsia"/>
                </w:rPr>
                <w:t>대상으로</w:t>
              </w:r>
              <w:r w:rsidR="00A14087">
                <w:rPr>
                  <w:rFonts w:eastAsiaTheme="minorEastAsia" w:hint="eastAsia"/>
                </w:rPr>
                <w:t xml:space="preserve"> </w:t>
              </w:r>
              <w:r w:rsidR="00A14087">
                <w:rPr>
                  <w:rFonts w:eastAsiaTheme="minorEastAsia" w:hint="eastAsia"/>
                </w:rPr>
                <w:t>합니다</w:t>
              </w:r>
              <w:r w:rsidR="00A14087">
                <w:rPr>
                  <w:rFonts w:eastAsiaTheme="minorEastAsia" w:hint="eastAsia"/>
                </w:rPr>
                <w:t xml:space="preserve">. </w:t>
              </w:r>
            </w:ins>
            <w:r w:rsidR="00C33863">
              <w:rPr>
                <w:rFonts w:eastAsiaTheme="minorEastAsia" w:hint="eastAsia"/>
              </w:rPr>
              <w:t>아키하바라에는</w:t>
            </w:r>
            <w:r w:rsidR="00C33863">
              <w:rPr>
                <w:rFonts w:eastAsiaTheme="minorEastAsia" w:hint="eastAsia"/>
              </w:rPr>
              <w:t xml:space="preserve"> JR </w:t>
            </w:r>
            <w:r w:rsidR="00C33863">
              <w:rPr>
                <w:rFonts w:eastAsiaTheme="minorEastAsia" w:hint="eastAsia"/>
              </w:rPr>
              <w:t>아키하바라</w:t>
            </w:r>
            <w:r w:rsidR="00C33863">
              <w:rPr>
                <w:rFonts w:eastAsiaTheme="minorEastAsia" w:hint="eastAsia"/>
              </w:rPr>
              <w:t xml:space="preserve"> </w:t>
            </w:r>
            <w:r w:rsidR="00C33863">
              <w:rPr>
                <w:rFonts w:eastAsiaTheme="minorEastAsia" w:hint="eastAsia"/>
              </w:rPr>
              <w:t>역에서</w:t>
            </w:r>
            <w:r w:rsidR="00C33863">
              <w:rPr>
                <w:rFonts w:eastAsiaTheme="minorEastAsia" w:hint="eastAsia"/>
              </w:rPr>
              <w:t xml:space="preserve"> </w:t>
            </w:r>
            <w:r w:rsidR="00C33863">
              <w:rPr>
                <w:rFonts w:eastAsiaTheme="minorEastAsia" w:hint="eastAsia"/>
              </w:rPr>
              <w:t>도보로</w:t>
            </w:r>
            <w:r w:rsidR="00C33863">
              <w:rPr>
                <w:rFonts w:eastAsiaTheme="minorEastAsia" w:hint="eastAsia"/>
              </w:rPr>
              <w:t xml:space="preserve"> </w:t>
            </w:r>
            <w:r w:rsidR="00C33863">
              <w:rPr>
                <w:rFonts w:eastAsiaTheme="minorEastAsia" w:hint="eastAsia"/>
              </w:rPr>
              <w:t>약</w:t>
            </w:r>
            <w:r w:rsidR="00C33863">
              <w:rPr>
                <w:rFonts w:eastAsiaTheme="minorEastAsia" w:hint="eastAsia"/>
              </w:rPr>
              <w:t xml:space="preserve"> 4</w:t>
            </w:r>
            <w:r w:rsidR="00C33863">
              <w:rPr>
                <w:rFonts w:eastAsiaTheme="minorEastAsia" w:hint="eastAsia"/>
              </w:rPr>
              <w:t>분</w:t>
            </w:r>
            <w:r w:rsidR="00C33863">
              <w:rPr>
                <w:rFonts w:eastAsiaTheme="minorEastAsia" w:hint="eastAsia"/>
              </w:rPr>
              <w:t xml:space="preserve"> </w:t>
            </w:r>
            <w:r w:rsidR="00C33863">
              <w:rPr>
                <w:rFonts w:eastAsiaTheme="minorEastAsia" w:hint="eastAsia"/>
              </w:rPr>
              <w:t>거리에</w:t>
            </w:r>
            <w:r w:rsidR="00C33863">
              <w:rPr>
                <w:rFonts w:eastAsiaTheme="minorEastAsia" w:hint="eastAsia"/>
              </w:rPr>
              <w:t xml:space="preserve"> </w:t>
            </w:r>
            <w:ins w:id="42" w:author="noel" w:date="2015-07-24T01:48:00Z">
              <w:r w:rsidR="005567E3">
                <w:rPr>
                  <w:rFonts w:eastAsiaTheme="minorEastAsia" w:hint="eastAsia"/>
                </w:rPr>
                <w:t>멋진</w:t>
              </w:r>
            </w:ins>
            <w:del w:id="43" w:author="noel" w:date="2015-07-24T01:48:00Z">
              <w:r w:rsidR="00410DF0" w:rsidDel="005567E3">
                <w:rPr>
                  <w:rFonts w:eastAsiaTheme="minorEastAsia" w:hint="eastAsia"/>
                </w:rPr>
                <w:delText>세련된</w:delText>
              </w:r>
            </w:del>
            <w:r w:rsidR="00410DF0">
              <w:rPr>
                <w:rFonts w:eastAsiaTheme="minorEastAsia" w:hint="eastAsia"/>
              </w:rPr>
              <w:t xml:space="preserve"> </w:t>
            </w:r>
            <w:r w:rsidR="00410DF0">
              <w:rPr>
                <w:rFonts w:eastAsiaTheme="minorEastAsia" w:hint="eastAsia"/>
              </w:rPr>
              <w:t>캡슐</w:t>
            </w:r>
            <w:r w:rsidR="00410DF0">
              <w:rPr>
                <w:rFonts w:eastAsiaTheme="minorEastAsia" w:hint="eastAsia"/>
              </w:rPr>
              <w:t xml:space="preserve"> </w:t>
            </w:r>
            <w:r w:rsidR="00410DF0">
              <w:rPr>
                <w:rFonts w:eastAsiaTheme="minorEastAsia" w:hint="eastAsia"/>
              </w:rPr>
              <w:t>호텔이</w:t>
            </w:r>
            <w:r w:rsidR="00410DF0">
              <w:rPr>
                <w:rFonts w:eastAsiaTheme="minorEastAsia" w:hint="eastAsia"/>
              </w:rPr>
              <w:t xml:space="preserve"> </w:t>
            </w:r>
            <w:r w:rsidR="00410DF0">
              <w:rPr>
                <w:rFonts w:eastAsiaTheme="minorEastAsia" w:hint="eastAsia"/>
              </w:rPr>
              <w:t>있어</w:t>
            </w:r>
            <w:r w:rsidR="00410DF0">
              <w:rPr>
                <w:rFonts w:eastAsiaTheme="minorEastAsia" w:hint="eastAsia"/>
              </w:rPr>
              <w:t xml:space="preserve"> </w:t>
            </w:r>
            <w:r w:rsidR="00410DF0">
              <w:rPr>
                <w:rFonts w:eastAsiaTheme="minorEastAsia" w:hint="eastAsia"/>
              </w:rPr>
              <w:t>비즈니스</w:t>
            </w:r>
            <w:r w:rsidR="00410DF0">
              <w:rPr>
                <w:rFonts w:eastAsiaTheme="minorEastAsia" w:hint="eastAsia"/>
              </w:rPr>
              <w:t xml:space="preserve"> </w:t>
            </w:r>
            <w:r w:rsidR="00410DF0">
              <w:rPr>
                <w:rFonts w:eastAsiaTheme="minorEastAsia" w:hint="eastAsia"/>
              </w:rPr>
              <w:t>여행객들에</w:t>
            </w:r>
            <w:r w:rsidR="00410DF0">
              <w:rPr>
                <w:rFonts w:eastAsiaTheme="minorEastAsia" w:hint="eastAsia"/>
              </w:rPr>
              <w:t xml:space="preserve"> </w:t>
            </w:r>
            <w:r w:rsidR="00410DF0">
              <w:rPr>
                <w:rFonts w:eastAsiaTheme="minorEastAsia" w:hint="eastAsia"/>
              </w:rPr>
              <w:t>안성맞춤입니다</w:t>
            </w:r>
            <w:r w:rsidR="00410DF0">
              <w:rPr>
                <w:rFonts w:eastAsiaTheme="minorEastAsia" w:hint="eastAsia"/>
              </w:rPr>
              <w:t xml:space="preserve">. </w:t>
            </w:r>
            <w:r w:rsidR="00557D41">
              <w:rPr>
                <w:rFonts w:eastAsiaTheme="minorEastAsia" w:hint="eastAsia"/>
              </w:rPr>
              <w:t>대부분의</w:t>
            </w:r>
            <w:r w:rsidR="00557D41">
              <w:rPr>
                <w:rFonts w:eastAsiaTheme="minorEastAsia" w:hint="eastAsia"/>
              </w:rPr>
              <w:t xml:space="preserve"> </w:t>
            </w:r>
            <w:r w:rsidR="00557D41">
              <w:rPr>
                <w:rFonts w:eastAsiaTheme="minorEastAsia" w:hint="eastAsia"/>
              </w:rPr>
              <w:t>캡슐</w:t>
            </w:r>
            <w:r w:rsidR="00557D41">
              <w:rPr>
                <w:rFonts w:eastAsiaTheme="minorEastAsia" w:hint="eastAsia"/>
              </w:rPr>
              <w:t xml:space="preserve"> </w:t>
            </w:r>
            <w:r w:rsidR="00557D41">
              <w:rPr>
                <w:rFonts w:eastAsiaTheme="minorEastAsia" w:hint="eastAsia"/>
              </w:rPr>
              <w:t>호텔은</w:t>
            </w:r>
            <w:r w:rsidR="00557D41">
              <w:rPr>
                <w:rFonts w:eastAsiaTheme="minorEastAsia" w:hint="eastAsia"/>
              </w:rPr>
              <w:t xml:space="preserve"> </w:t>
            </w:r>
            <w:r w:rsidR="00557D41">
              <w:rPr>
                <w:rFonts w:eastAsiaTheme="minorEastAsia" w:hint="eastAsia"/>
              </w:rPr>
              <w:t>남성</w:t>
            </w:r>
            <w:r w:rsidR="00557D41">
              <w:rPr>
                <w:rFonts w:eastAsiaTheme="minorEastAsia" w:hint="eastAsia"/>
              </w:rPr>
              <w:t xml:space="preserve"> </w:t>
            </w:r>
            <w:r w:rsidR="00557D41">
              <w:rPr>
                <w:rFonts w:eastAsiaTheme="minorEastAsia" w:hint="eastAsia"/>
              </w:rPr>
              <w:t>객실과</w:t>
            </w:r>
            <w:r w:rsidR="00557D41">
              <w:rPr>
                <w:rFonts w:eastAsiaTheme="minorEastAsia" w:hint="eastAsia"/>
              </w:rPr>
              <w:t xml:space="preserve"> </w:t>
            </w:r>
            <w:r w:rsidR="00557D41">
              <w:rPr>
                <w:rFonts w:eastAsiaTheme="minorEastAsia" w:hint="eastAsia"/>
              </w:rPr>
              <w:t>여성</w:t>
            </w:r>
            <w:r w:rsidR="00557D41">
              <w:rPr>
                <w:rFonts w:eastAsiaTheme="minorEastAsia" w:hint="eastAsia"/>
              </w:rPr>
              <w:t xml:space="preserve"> </w:t>
            </w:r>
            <w:r w:rsidR="00557D41">
              <w:rPr>
                <w:rFonts w:eastAsiaTheme="minorEastAsia" w:hint="eastAsia"/>
              </w:rPr>
              <w:t>객실이</w:t>
            </w:r>
            <w:r w:rsidR="00557D41">
              <w:rPr>
                <w:rFonts w:eastAsiaTheme="minorEastAsia" w:hint="eastAsia"/>
              </w:rPr>
              <w:t xml:space="preserve"> </w:t>
            </w:r>
            <w:r w:rsidR="00557D41">
              <w:rPr>
                <w:rFonts w:eastAsiaTheme="minorEastAsia" w:hint="eastAsia"/>
              </w:rPr>
              <w:t>분리되어</w:t>
            </w:r>
            <w:r w:rsidR="00557D41">
              <w:rPr>
                <w:rFonts w:eastAsiaTheme="minorEastAsia" w:hint="eastAsia"/>
              </w:rPr>
              <w:t xml:space="preserve"> </w:t>
            </w:r>
            <w:r w:rsidR="00557D41">
              <w:rPr>
                <w:rFonts w:eastAsiaTheme="minorEastAsia" w:hint="eastAsia"/>
              </w:rPr>
              <w:t>있으며</w:t>
            </w:r>
            <w:r w:rsidR="00557D41">
              <w:rPr>
                <w:rFonts w:eastAsiaTheme="minorEastAsia" w:hint="eastAsia"/>
              </w:rPr>
              <w:t xml:space="preserve">, </w:t>
            </w:r>
            <w:r w:rsidR="00410DF0">
              <w:rPr>
                <w:rFonts w:eastAsiaTheme="minorEastAsia" w:hint="eastAsia"/>
              </w:rPr>
              <w:t>2</w:t>
            </w:r>
            <w:r w:rsidR="00410DF0">
              <w:rPr>
                <w:rFonts w:eastAsiaTheme="minorEastAsia" w:hint="eastAsia"/>
              </w:rPr>
              <w:t>인</w:t>
            </w:r>
            <w:r w:rsidR="00557D41">
              <w:rPr>
                <w:rFonts w:eastAsiaTheme="minorEastAsia" w:hint="eastAsia"/>
              </w:rPr>
              <w:t>용</w:t>
            </w:r>
            <w:r w:rsidR="00557D41">
              <w:rPr>
                <w:rFonts w:eastAsiaTheme="minorEastAsia" w:hint="eastAsia"/>
              </w:rPr>
              <w:t xml:space="preserve"> </w:t>
            </w:r>
            <w:r w:rsidR="00557D41">
              <w:rPr>
                <w:rFonts w:eastAsiaTheme="minorEastAsia" w:hint="eastAsia"/>
              </w:rPr>
              <w:t>매트리스</w:t>
            </w:r>
            <w:r w:rsidR="00557D41">
              <w:rPr>
                <w:rFonts w:eastAsiaTheme="minorEastAsia" w:hint="eastAsia"/>
              </w:rPr>
              <w:t xml:space="preserve">, </w:t>
            </w:r>
            <w:r w:rsidR="00557D41">
              <w:rPr>
                <w:rFonts w:eastAsiaTheme="minorEastAsia" w:hint="eastAsia"/>
              </w:rPr>
              <w:t>금고</w:t>
            </w:r>
            <w:r w:rsidR="00557D41">
              <w:rPr>
                <w:rFonts w:eastAsiaTheme="minorEastAsia" w:hint="eastAsia"/>
              </w:rPr>
              <w:t xml:space="preserve">, </w:t>
            </w:r>
            <w:r w:rsidR="00557D41">
              <w:rPr>
                <w:rFonts w:eastAsiaTheme="minorEastAsia" w:hint="eastAsia"/>
              </w:rPr>
              <w:t>평면</w:t>
            </w:r>
            <w:r w:rsidR="00557D41">
              <w:rPr>
                <w:rFonts w:eastAsiaTheme="minorEastAsia" w:hint="eastAsia"/>
              </w:rPr>
              <w:t xml:space="preserve"> TV</w:t>
            </w:r>
            <w:r w:rsidR="00557D41">
              <w:rPr>
                <w:rFonts w:eastAsiaTheme="minorEastAsia" w:hint="eastAsia"/>
              </w:rPr>
              <w:t>와</w:t>
            </w:r>
            <w:r w:rsidR="00557D41">
              <w:rPr>
                <w:rFonts w:eastAsiaTheme="minorEastAsia" w:hint="eastAsia"/>
              </w:rPr>
              <w:t xml:space="preserve"> </w:t>
            </w:r>
            <w:r w:rsidR="00557D41">
              <w:rPr>
                <w:rFonts w:eastAsiaTheme="minorEastAsia" w:hint="eastAsia"/>
              </w:rPr>
              <w:t>미닫이</w:t>
            </w:r>
            <w:r w:rsidR="00557D41">
              <w:rPr>
                <w:rFonts w:eastAsiaTheme="minorEastAsia" w:hint="eastAsia"/>
              </w:rPr>
              <w:t xml:space="preserve"> </w:t>
            </w:r>
            <w:r w:rsidR="00557D41">
              <w:rPr>
                <w:rFonts w:eastAsiaTheme="minorEastAsia" w:hint="eastAsia"/>
              </w:rPr>
              <w:t>문</w:t>
            </w:r>
            <w:r w:rsidR="00557D41">
              <w:rPr>
                <w:rFonts w:eastAsiaTheme="minorEastAsia" w:hint="eastAsia"/>
              </w:rPr>
              <w:t xml:space="preserve"> </w:t>
            </w:r>
            <w:r w:rsidR="00557D41">
              <w:rPr>
                <w:rFonts w:eastAsiaTheme="minorEastAsia" w:hint="eastAsia"/>
              </w:rPr>
              <w:t>등의</w:t>
            </w:r>
            <w:r w:rsidR="00557D41">
              <w:rPr>
                <w:rFonts w:eastAsiaTheme="minorEastAsia" w:hint="eastAsia"/>
              </w:rPr>
              <w:t xml:space="preserve"> </w:t>
            </w:r>
            <w:r w:rsidR="00557D41">
              <w:rPr>
                <w:rFonts w:eastAsiaTheme="minorEastAsia" w:hint="eastAsia"/>
              </w:rPr>
              <w:t>기본적인</w:t>
            </w:r>
            <w:r w:rsidR="00557D41">
              <w:rPr>
                <w:rFonts w:eastAsiaTheme="minorEastAsia" w:hint="eastAsia"/>
              </w:rPr>
              <w:t xml:space="preserve"> </w:t>
            </w:r>
            <w:r w:rsidR="00557D41">
              <w:rPr>
                <w:rFonts w:eastAsiaTheme="minorEastAsia" w:hint="eastAsia"/>
              </w:rPr>
              <w:t>편의시설을</w:t>
            </w:r>
            <w:r w:rsidR="00557D41">
              <w:rPr>
                <w:rFonts w:eastAsiaTheme="minorEastAsia" w:hint="eastAsia"/>
              </w:rPr>
              <w:t xml:space="preserve"> </w:t>
            </w:r>
            <w:r w:rsidR="00557D41">
              <w:rPr>
                <w:rFonts w:eastAsiaTheme="minorEastAsia" w:hint="eastAsia"/>
              </w:rPr>
              <w:t>갖추고</w:t>
            </w:r>
            <w:r w:rsidR="00557D41">
              <w:rPr>
                <w:rFonts w:eastAsiaTheme="minorEastAsia" w:hint="eastAsia"/>
              </w:rPr>
              <w:t xml:space="preserve"> </w:t>
            </w:r>
            <w:r w:rsidR="00557D41">
              <w:rPr>
                <w:rFonts w:eastAsiaTheme="minorEastAsia" w:hint="eastAsia"/>
              </w:rPr>
              <w:t>있습니다</w:t>
            </w:r>
            <w:r w:rsidR="00557D41">
              <w:rPr>
                <w:rFonts w:eastAsiaTheme="minorEastAsia" w:hint="eastAsia"/>
              </w:rPr>
              <w:t>.</w:t>
            </w:r>
          </w:p>
          <w:p w:rsidR="00EB720C" w:rsidRPr="00EB720C" w:rsidDel="00BA79C2" w:rsidRDefault="00EB720C">
            <w:pPr>
              <w:rPr>
                <w:del w:id="44" w:author="noel" w:date="2015-07-24T01:48:00Z"/>
                <w:rFonts w:eastAsiaTheme="minorEastAsia"/>
              </w:rPr>
            </w:pPr>
          </w:p>
          <w:p w:rsidR="00625C28" w:rsidRPr="00D70FAA" w:rsidRDefault="00625C28">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Default="004B2130">
            <w:pPr>
              <w:rPr>
                <w:rFonts w:eastAsiaTheme="minorEastAsia"/>
              </w:rPr>
            </w:pPr>
          </w:p>
          <w:p w:rsidR="00557D41" w:rsidRPr="00D70FAA" w:rsidRDefault="00557D41" w:rsidP="00557D41">
            <w:pPr>
              <w:rPr>
                <w:rFonts w:eastAsiaTheme="minorEastAsia"/>
              </w:rPr>
            </w:pPr>
            <w:r>
              <w:rPr>
                <w:rFonts w:eastAsiaTheme="minorEastAsia" w:hint="eastAsia"/>
              </w:rPr>
              <w:t>하이</w:t>
            </w:r>
            <w:r>
              <w:rPr>
                <w:rFonts w:eastAsiaTheme="minorEastAsia" w:hint="eastAsia"/>
              </w:rPr>
              <w:t>-</w:t>
            </w:r>
            <w:r>
              <w:rPr>
                <w:rFonts w:eastAsiaTheme="minorEastAsia" w:hint="eastAsia"/>
              </w:rPr>
              <w:t>도쿄</w:t>
            </w:r>
            <w:r>
              <w:rPr>
                <w:rFonts w:eastAsiaTheme="minorEastAsia" w:hint="eastAsia"/>
              </w:rPr>
              <w:t xml:space="preserve"> </w:t>
            </w:r>
            <w:r>
              <w:rPr>
                <w:rFonts w:eastAsiaTheme="minorEastAsia" w:hint="eastAsia"/>
              </w:rPr>
              <w:t>우에노</w:t>
            </w:r>
          </w:p>
          <w:p w:rsidR="00557D41" w:rsidRPr="00D70FAA" w:rsidRDefault="00557D41">
            <w:pPr>
              <w:rPr>
                <w:rFonts w:eastAsiaTheme="minorEastAsia"/>
              </w:rPr>
            </w:pPr>
          </w:p>
          <w:p w:rsidR="004B2130" w:rsidRPr="00D70FAA" w:rsidRDefault="00D70FAA">
            <w:pPr>
              <w:rPr>
                <w:rFonts w:eastAsiaTheme="minorEastAsia"/>
              </w:rPr>
            </w:pPr>
            <w:r w:rsidRPr="00D70FAA">
              <w:rPr>
                <w:rFonts w:eastAsiaTheme="minorEastAsia"/>
                <w:color w:val="0000FF"/>
              </w:rPr>
              <w:t>&lt;/strong&gt;</w:t>
            </w:r>
          </w:p>
          <w:p w:rsidR="004B2130" w:rsidRPr="00D70FAA" w:rsidRDefault="004B2130">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557D41" w:rsidRDefault="00557D41">
            <w:pPr>
              <w:rPr>
                <w:rFonts w:eastAsiaTheme="minorEastAsia"/>
              </w:rPr>
            </w:pPr>
          </w:p>
          <w:p w:rsidR="00557D41" w:rsidRPr="00D70FAA" w:rsidRDefault="00557D41">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557D41" w:rsidRPr="009F5813" w:rsidDel="00617A39" w:rsidRDefault="00557D41">
            <w:pPr>
              <w:rPr>
                <w:del w:id="45" w:author="noel" w:date="2015-07-24T01:49:00Z"/>
                <w:rFonts w:eastAsiaTheme="minorEastAsia"/>
              </w:rPr>
            </w:pPr>
            <w:r>
              <w:rPr>
                <w:rFonts w:eastAsiaTheme="minorEastAsia" w:hint="eastAsia"/>
              </w:rPr>
              <w:t>도쿄</w:t>
            </w:r>
            <w:r>
              <w:rPr>
                <w:rFonts w:eastAsiaTheme="minorEastAsia" w:hint="eastAsia"/>
              </w:rPr>
              <w:t xml:space="preserve"> </w:t>
            </w:r>
            <w:r>
              <w:rPr>
                <w:rFonts w:eastAsiaTheme="minorEastAsia" w:hint="eastAsia"/>
              </w:rPr>
              <w:t>내</w:t>
            </w:r>
            <w:r>
              <w:rPr>
                <w:rFonts w:eastAsiaTheme="minorEastAsia" w:hint="eastAsia"/>
              </w:rPr>
              <w:t xml:space="preserve"> 3</w:t>
            </w:r>
            <w:r>
              <w:rPr>
                <w:rFonts w:eastAsiaTheme="minorEastAsia" w:hint="eastAsia"/>
              </w:rPr>
              <w:t>개의</w:t>
            </w:r>
            <w:r>
              <w:rPr>
                <w:rFonts w:eastAsiaTheme="minorEastAsia" w:hint="eastAsia"/>
              </w:rPr>
              <w:t xml:space="preserve"> </w:t>
            </w:r>
            <w:r>
              <w:rPr>
                <w:rFonts w:eastAsiaTheme="minorEastAsia" w:hint="eastAsia"/>
              </w:rPr>
              <w:t>유스호스텔</w:t>
            </w:r>
            <w:r>
              <w:rPr>
                <w:rFonts w:eastAsiaTheme="minorEastAsia" w:hint="eastAsia"/>
              </w:rPr>
              <w:t xml:space="preserve"> </w:t>
            </w:r>
            <w:r>
              <w:rPr>
                <w:rFonts w:eastAsiaTheme="minorEastAsia" w:hint="eastAsia"/>
              </w:rPr>
              <w:t>중</w:t>
            </w:r>
            <w:r>
              <w:rPr>
                <w:rFonts w:eastAsiaTheme="minorEastAsia" w:hint="eastAsia"/>
              </w:rPr>
              <w:t xml:space="preserve"> </w:t>
            </w:r>
            <w:r>
              <w:rPr>
                <w:rFonts w:eastAsiaTheme="minorEastAsia" w:hint="eastAsia"/>
              </w:rPr>
              <w:t>한</w:t>
            </w:r>
            <w:r>
              <w:rPr>
                <w:rFonts w:eastAsiaTheme="minorEastAsia" w:hint="eastAsia"/>
              </w:rPr>
              <w:t xml:space="preserve"> </w:t>
            </w:r>
            <w:r>
              <w:rPr>
                <w:rFonts w:eastAsiaTheme="minorEastAsia" w:hint="eastAsia"/>
              </w:rPr>
              <w:t>곳이</w:t>
            </w:r>
            <w:r>
              <w:rPr>
                <w:rFonts w:eastAsiaTheme="minorEastAsia" w:hint="eastAsia"/>
              </w:rPr>
              <w:t xml:space="preserve"> </w:t>
            </w:r>
            <w:r>
              <w:rPr>
                <w:rFonts w:eastAsiaTheme="minorEastAsia" w:hint="eastAsia"/>
              </w:rPr>
              <w:t>우에노에</w:t>
            </w:r>
            <w:r>
              <w:rPr>
                <w:rFonts w:eastAsiaTheme="minorEastAsia" w:hint="eastAsia"/>
              </w:rPr>
              <w:t xml:space="preserve"> </w:t>
            </w:r>
            <w:r>
              <w:rPr>
                <w:rFonts w:eastAsiaTheme="minorEastAsia" w:hint="eastAsia"/>
              </w:rPr>
              <w:t>위치</w:t>
            </w:r>
            <w:ins w:id="46" w:author="noel" w:date="2015-07-24T01:48:00Z">
              <w:r w:rsidR="009E7E56">
                <w:rPr>
                  <w:rFonts w:eastAsiaTheme="minorEastAsia" w:hint="eastAsia"/>
                </w:rPr>
                <w:t>합니</w:t>
              </w:r>
            </w:ins>
            <w:del w:id="47" w:author="noel" w:date="2015-07-24T01:48:00Z">
              <w:r w:rsidDel="009E7E56">
                <w:rPr>
                  <w:rFonts w:eastAsiaTheme="minorEastAsia" w:hint="eastAsia"/>
                </w:rPr>
                <w:delText>해</w:delText>
              </w:r>
              <w:r w:rsidDel="009E7E56">
                <w:rPr>
                  <w:rFonts w:eastAsiaTheme="minorEastAsia" w:hint="eastAsia"/>
                </w:rPr>
                <w:delText xml:space="preserve"> </w:delText>
              </w:r>
              <w:r w:rsidDel="009E7E56">
                <w:rPr>
                  <w:rFonts w:eastAsiaTheme="minorEastAsia" w:hint="eastAsia"/>
                </w:rPr>
                <w:delText>있습니</w:delText>
              </w:r>
            </w:del>
            <w:r>
              <w:rPr>
                <w:rFonts w:eastAsiaTheme="minorEastAsia" w:hint="eastAsia"/>
              </w:rPr>
              <w:t>다</w:t>
            </w:r>
            <w:r>
              <w:rPr>
                <w:rFonts w:eastAsiaTheme="minorEastAsia" w:hint="eastAsia"/>
              </w:rPr>
              <w:t xml:space="preserve">. </w:t>
            </w:r>
            <w:r w:rsidR="00410DF0">
              <w:rPr>
                <w:rFonts w:eastAsiaTheme="minorEastAsia" w:hint="eastAsia"/>
              </w:rPr>
              <w:t>유스호스텔은</w:t>
            </w:r>
            <w:r w:rsidR="00410DF0">
              <w:rPr>
                <w:rFonts w:eastAsiaTheme="minorEastAsia" w:hint="eastAsia"/>
              </w:rPr>
              <w:t xml:space="preserve"> </w:t>
            </w:r>
            <w:r>
              <w:rPr>
                <w:rFonts w:eastAsiaTheme="minorEastAsia" w:hint="eastAsia"/>
              </w:rPr>
              <w:t>서양식</w:t>
            </w:r>
            <w:r>
              <w:rPr>
                <w:rFonts w:eastAsiaTheme="minorEastAsia" w:hint="eastAsia"/>
              </w:rPr>
              <w:t xml:space="preserve"> </w:t>
            </w:r>
            <w:r w:rsidR="00410DF0">
              <w:rPr>
                <w:rFonts w:eastAsiaTheme="minorEastAsia" w:hint="eastAsia"/>
              </w:rPr>
              <w:t>침대</w:t>
            </w:r>
            <w:r w:rsidR="00410DF0">
              <w:rPr>
                <w:rFonts w:eastAsiaTheme="minorEastAsia" w:hint="eastAsia"/>
              </w:rPr>
              <w:t xml:space="preserve"> </w:t>
            </w:r>
            <w:r w:rsidR="00410DF0">
              <w:rPr>
                <w:rFonts w:eastAsiaTheme="minorEastAsia" w:hint="eastAsia"/>
              </w:rPr>
              <w:t>및</w:t>
            </w:r>
            <w:r>
              <w:rPr>
                <w:rFonts w:eastAsiaTheme="minorEastAsia" w:hint="eastAsia"/>
              </w:rPr>
              <w:t xml:space="preserve"> </w:t>
            </w:r>
            <w:r>
              <w:rPr>
                <w:rFonts w:eastAsiaTheme="minorEastAsia" w:hint="eastAsia"/>
              </w:rPr>
              <w:t>실내</w:t>
            </w:r>
            <w:r>
              <w:rPr>
                <w:rFonts w:eastAsiaTheme="minorEastAsia" w:hint="eastAsia"/>
              </w:rPr>
              <w:t xml:space="preserve"> </w:t>
            </w:r>
            <w:r>
              <w:rPr>
                <w:rFonts w:eastAsiaTheme="minorEastAsia" w:hint="eastAsia"/>
              </w:rPr>
              <w:t>욕실과</w:t>
            </w:r>
            <w:r>
              <w:rPr>
                <w:rFonts w:eastAsiaTheme="minorEastAsia" w:hint="eastAsia"/>
              </w:rPr>
              <w:t xml:space="preserve"> </w:t>
            </w:r>
            <w:r>
              <w:rPr>
                <w:rFonts w:eastAsiaTheme="minorEastAsia" w:hint="eastAsia"/>
              </w:rPr>
              <w:t>일본식</w:t>
            </w:r>
            <w:r>
              <w:rPr>
                <w:rFonts w:eastAsiaTheme="minorEastAsia" w:hint="eastAsia"/>
              </w:rPr>
              <w:t xml:space="preserve"> </w:t>
            </w:r>
            <w:ins w:id="48" w:author="noel" w:date="2015-07-24T01:48:00Z">
              <w:r w:rsidR="009E7E56">
                <w:rPr>
                  <w:rFonts w:eastAsiaTheme="minorEastAsia" w:hint="eastAsia"/>
                </w:rPr>
                <w:t>좌석</w:t>
              </w:r>
            </w:ins>
            <w:del w:id="49" w:author="noel" w:date="2015-07-24T01:48:00Z">
              <w:r w:rsidDel="009E7E56">
                <w:rPr>
                  <w:rFonts w:eastAsiaTheme="minorEastAsia" w:hint="eastAsia"/>
                </w:rPr>
                <w:delText>휴식</w:delText>
              </w:r>
              <w:r w:rsidDel="009E7E56">
                <w:rPr>
                  <w:rFonts w:eastAsiaTheme="minorEastAsia" w:hint="eastAsia"/>
                </w:rPr>
                <w:delText xml:space="preserve"> </w:delText>
              </w:r>
              <w:r w:rsidR="00410DF0" w:rsidDel="009E7E56">
                <w:rPr>
                  <w:rFonts w:eastAsiaTheme="minorEastAsia" w:hint="eastAsia"/>
                </w:rPr>
                <w:delText>공간</w:delText>
              </w:r>
            </w:del>
            <w:r w:rsidR="00410DF0">
              <w:rPr>
                <w:rFonts w:eastAsiaTheme="minorEastAsia" w:hint="eastAsia"/>
              </w:rPr>
              <w:t xml:space="preserve"> </w:t>
            </w:r>
            <w:r w:rsidR="00410DF0">
              <w:rPr>
                <w:rFonts w:eastAsiaTheme="minorEastAsia" w:hint="eastAsia"/>
              </w:rPr>
              <w:t>등</w:t>
            </w:r>
            <w:r>
              <w:rPr>
                <w:rFonts w:eastAsiaTheme="minorEastAsia" w:hint="eastAsia"/>
              </w:rPr>
              <w:t xml:space="preserve"> </w:t>
            </w:r>
            <w:r>
              <w:rPr>
                <w:rFonts w:eastAsiaTheme="minorEastAsia" w:hint="eastAsia"/>
              </w:rPr>
              <w:t>동서양</w:t>
            </w:r>
            <w:r w:rsidR="00410DF0">
              <w:rPr>
                <w:rFonts w:eastAsiaTheme="minorEastAsia" w:hint="eastAsia"/>
              </w:rPr>
              <w:t>의</w:t>
            </w:r>
            <w:r w:rsidR="00410DF0">
              <w:rPr>
                <w:rFonts w:eastAsiaTheme="minorEastAsia" w:hint="eastAsia"/>
              </w:rPr>
              <w:t xml:space="preserve"> </w:t>
            </w:r>
            <w:r w:rsidR="00410DF0">
              <w:rPr>
                <w:rFonts w:eastAsiaTheme="minorEastAsia" w:hint="eastAsia"/>
              </w:rPr>
              <w:t>편의</w:t>
            </w:r>
            <w:r w:rsidR="00410DF0">
              <w:rPr>
                <w:rFonts w:eastAsiaTheme="minorEastAsia" w:hint="eastAsia"/>
              </w:rPr>
              <w:t xml:space="preserve"> </w:t>
            </w:r>
            <w:r w:rsidR="00410DF0">
              <w:rPr>
                <w:rFonts w:eastAsiaTheme="minorEastAsia" w:hint="eastAsia"/>
              </w:rPr>
              <w:t>시설</w:t>
            </w:r>
            <w:r>
              <w:rPr>
                <w:rFonts w:eastAsiaTheme="minorEastAsia" w:hint="eastAsia"/>
              </w:rPr>
              <w:t>이</w:t>
            </w:r>
            <w:r>
              <w:rPr>
                <w:rFonts w:eastAsiaTheme="minorEastAsia" w:hint="eastAsia"/>
              </w:rPr>
              <w:t xml:space="preserve"> </w:t>
            </w:r>
            <w:r>
              <w:rPr>
                <w:rFonts w:eastAsiaTheme="minorEastAsia" w:hint="eastAsia"/>
              </w:rPr>
              <w:t>조화</w:t>
            </w:r>
            <w:r w:rsidR="00410DF0">
              <w:rPr>
                <w:rFonts w:eastAsiaTheme="minorEastAsia" w:hint="eastAsia"/>
              </w:rPr>
              <w:t>된</w:t>
            </w:r>
            <w:r w:rsidR="00410DF0">
              <w:rPr>
                <w:rFonts w:eastAsiaTheme="minorEastAsia" w:hint="eastAsia"/>
              </w:rPr>
              <w:t xml:space="preserve"> </w:t>
            </w:r>
            <w:r w:rsidR="00410DF0">
              <w:rPr>
                <w:rFonts w:eastAsiaTheme="minorEastAsia" w:hint="eastAsia"/>
              </w:rPr>
              <w:t>저렴한</w:t>
            </w:r>
            <w:r w:rsidR="00410DF0">
              <w:rPr>
                <w:rFonts w:eastAsiaTheme="minorEastAsia" w:hint="eastAsia"/>
              </w:rPr>
              <w:t xml:space="preserve"> </w:t>
            </w:r>
            <w:r w:rsidR="00410DF0">
              <w:rPr>
                <w:rFonts w:eastAsiaTheme="minorEastAsia" w:hint="eastAsia"/>
              </w:rPr>
              <w:t>숙소입니다</w:t>
            </w:r>
            <w:r w:rsidR="00410DF0">
              <w:rPr>
                <w:rFonts w:eastAsiaTheme="minorEastAsia" w:hint="eastAsia"/>
              </w:rPr>
              <w:t xml:space="preserve">. </w:t>
            </w:r>
            <w:r>
              <w:rPr>
                <w:rFonts w:eastAsiaTheme="minorEastAsia" w:hint="eastAsia"/>
              </w:rPr>
              <w:t>유스호스텔은</w:t>
            </w:r>
            <w:r>
              <w:rPr>
                <w:rFonts w:eastAsiaTheme="minorEastAsia" w:hint="eastAsia"/>
              </w:rPr>
              <w:t xml:space="preserve"> </w:t>
            </w:r>
            <w:r>
              <w:rPr>
                <w:rFonts w:eastAsiaTheme="minorEastAsia" w:hint="eastAsia"/>
              </w:rPr>
              <w:t>애니메이션</w:t>
            </w:r>
            <w:r>
              <w:rPr>
                <w:rFonts w:eastAsiaTheme="minorEastAsia" w:hint="eastAsia"/>
              </w:rPr>
              <w:t xml:space="preserve">, </w:t>
            </w:r>
            <w:r>
              <w:rPr>
                <w:rFonts w:eastAsiaTheme="minorEastAsia" w:hint="eastAsia"/>
              </w:rPr>
              <w:t>만화</w:t>
            </w:r>
            <w:ins w:id="50" w:author="noel" w:date="2015-07-24T01:48:00Z">
              <w:r w:rsidR="00AA17F1">
                <w:rPr>
                  <w:rFonts w:eastAsiaTheme="minorEastAsia" w:hint="eastAsia"/>
                </w:rPr>
                <w:t>,</w:t>
              </w:r>
            </w:ins>
            <w:del w:id="51" w:author="noel" w:date="2015-07-24T01:48:00Z">
              <w:r w:rsidDel="00AA17F1">
                <w:rPr>
                  <w:rFonts w:eastAsiaTheme="minorEastAsia" w:hint="eastAsia"/>
                </w:rPr>
                <w:delText>와</w:delText>
              </w:r>
            </w:del>
            <w:r>
              <w:rPr>
                <w:rFonts w:eastAsiaTheme="minorEastAsia" w:hint="eastAsia"/>
              </w:rPr>
              <w:t xml:space="preserve"> </w:t>
            </w:r>
            <w:r>
              <w:rPr>
                <w:rFonts w:eastAsiaTheme="minorEastAsia" w:hint="eastAsia"/>
              </w:rPr>
              <w:t>비디오</w:t>
            </w:r>
            <w:r>
              <w:rPr>
                <w:rFonts w:eastAsiaTheme="minorEastAsia" w:hint="eastAsia"/>
              </w:rPr>
              <w:t xml:space="preserve"> </w:t>
            </w:r>
            <w:r>
              <w:rPr>
                <w:rFonts w:eastAsiaTheme="minorEastAsia" w:hint="eastAsia"/>
              </w:rPr>
              <w:t>게임</w:t>
            </w:r>
            <w:r>
              <w:rPr>
                <w:rFonts w:eastAsiaTheme="minorEastAsia" w:hint="eastAsia"/>
              </w:rPr>
              <w:t xml:space="preserve"> </w:t>
            </w:r>
            <w:r>
              <w:rPr>
                <w:rFonts w:eastAsiaTheme="minorEastAsia" w:hint="eastAsia"/>
              </w:rPr>
              <w:t>등</w:t>
            </w:r>
            <w:r>
              <w:rPr>
                <w:rFonts w:eastAsiaTheme="minorEastAsia" w:hint="eastAsia"/>
              </w:rPr>
              <w:t xml:space="preserve"> </w:t>
            </w:r>
            <w:r>
              <w:rPr>
                <w:rFonts w:eastAsiaTheme="minorEastAsia" w:hint="eastAsia"/>
              </w:rPr>
              <w:t>일본</w:t>
            </w:r>
            <w:r>
              <w:rPr>
                <w:rFonts w:eastAsiaTheme="minorEastAsia" w:hint="eastAsia"/>
              </w:rPr>
              <w:t xml:space="preserve"> </w:t>
            </w:r>
            <w:r w:rsidR="00410DF0">
              <w:rPr>
                <w:rFonts w:eastAsiaTheme="minorEastAsia" w:hint="eastAsia"/>
              </w:rPr>
              <w:t>대중문화</w:t>
            </w:r>
            <w:r w:rsidR="00410DF0">
              <w:rPr>
                <w:rFonts w:eastAsiaTheme="minorEastAsia" w:hint="eastAsia"/>
              </w:rPr>
              <w:t xml:space="preserve"> </w:t>
            </w:r>
            <w:r w:rsidR="00410DF0">
              <w:rPr>
                <w:rFonts w:eastAsiaTheme="minorEastAsia" w:hint="eastAsia"/>
              </w:rPr>
              <w:t>상품이</w:t>
            </w:r>
            <w:r w:rsidR="00410DF0">
              <w:rPr>
                <w:rFonts w:eastAsiaTheme="minorEastAsia" w:hint="eastAsia"/>
              </w:rPr>
              <w:t xml:space="preserve"> </w:t>
            </w:r>
            <w:r w:rsidR="00410DF0">
              <w:rPr>
                <w:rFonts w:eastAsiaTheme="minorEastAsia" w:hint="eastAsia"/>
              </w:rPr>
              <w:t>가득한</w:t>
            </w:r>
            <w:r>
              <w:rPr>
                <w:rFonts w:eastAsiaTheme="minorEastAsia" w:hint="eastAsia"/>
              </w:rPr>
              <w:t xml:space="preserve"> </w:t>
            </w:r>
            <w:r>
              <w:rPr>
                <w:rFonts w:eastAsiaTheme="minorEastAsia" w:hint="eastAsia"/>
              </w:rPr>
              <w:t>전자상가로</w:t>
            </w:r>
            <w:r>
              <w:rPr>
                <w:rFonts w:eastAsiaTheme="minorEastAsia" w:hint="eastAsia"/>
              </w:rPr>
              <w:t xml:space="preserve"> </w:t>
            </w:r>
            <w:r>
              <w:rPr>
                <w:rFonts w:eastAsiaTheme="minorEastAsia" w:hint="eastAsia"/>
              </w:rPr>
              <w:t>알려진</w:t>
            </w:r>
            <w:r>
              <w:rPr>
                <w:rFonts w:eastAsiaTheme="minorEastAsia" w:hint="eastAsia"/>
              </w:rPr>
              <w:t xml:space="preserve"> </w:t>
            </w:r>
            <w:r>
              <w:rPr>
                <w:rFonts w:eastAsiaTheme="minorEastAsia" w:hint="eastAsia"/>
              </w:rPr>
              <w:t>아키하바라에서</w:t>
            </w:r>
            <w:r>
              <w:rPr>
                <w:rFonts w:eastAsiaTheme="minorEastAsia" w:hint="eastAsia"/>
              </w:rPr>
              <w:t xml:space="preserve"> </w:t>
            </w:r>
            <w:r>
              <w:rPr>
                <w:rFonts w:eastAsiaTheme="minorEastAsia" w:hint="eastAsia"/>
              </w:rPr>
              <w:t>도보로</w:t>
            </w:r>
            <w:r>
              <w:rPr>
                <w:rFonts w:eastAsiaTheme="minorEastAsia" w:hint="eastAsia"/>
              </w:rPr>
              <w:t xml:space="preserve"> </w:t>
            </w:r>
            <w:r>
              <w:rPr>
                <w:rFonts w:eastAsiaTheme="minorEastAsia" w:hint="eastAsia"/>
              </w:rPr>
              <w:t>단</w:t>
            </w:r>
            <w:r>
              <w:rPr>
                <w:rFonts w:eastAsiaTheme="minorEastAsia" w:hint="eastAsia"/>
              </w:rPr>
              <w:t xml:space="preserve"> 5</w:t>
            </w:r>
            <w:r>
              <w:rPr>
                <w:rFonts w:eastAsiaTheme="minorEastAsia" w:hint="eastAsia"/>
              </w:rPr>
              <w:t>분</w:t>
            </w:r>
            <w:r>
              <w:rPr>
                <w:rFonts w:eastAsiaTheme="minorEastAsia" w:hint="eastAsia"/>
              </w:rPr>
              <w:t xml:space="preserve"> </w:t>
            </w:r>
            <w:r>
              <w:rPr>
                <w:rFonts w:eastAsiaTheme="minorEastAsia" w:hint="eastAsia"/>
              </w:rPr>
              <w:t>거리에</w:t>
            </w:r>
            <w:ins w:id="52" w:author="noel" w:date="2015-07-24T01:48:00Z">
              <w:r w:rsidR="00AA17F1">
                <w:rPr>
                  <w:rFonts w:eastAsiaTheme="minorEastAsia" w:hint="eastAsia"/>
                </w:rPr>
                <w:t xml:space="preserve"> </w:t>
              </w:r>
              <w:r w:rsidR="00AA17F1">
                <w:rPr>
                  <w:rFonts w:eastAsiaTheme="minorEastAsia" w:hint="eastAsia"/>
                </w:rPr>
                <w:t>위치합</w:t>
              </w:r>
            </w:ins>
            <w:del w:id="53" w:author="noel" w:date="2015-07-24T01:48:00Z">
              <w:r w:rsidDel="00AA17F1">
                <w:rPr>
                  <w:rFonts w:eastAsiaTheme="minorEastAsia" w:hint="eastAsia"/>
                </w:rPr>
                <w:delText xml:space="preserve"> </w:delText>
              </w:r>
              <w:r w:rsidDel="00AA17F1">
                <w:rPr>
                  <w:rFonts w:eastAsiaTheme="minorEastAsia" w:hint="eastAsia"/>
                </w:rPr>
                <w:delText>있습</w:delText>
              </w:r>
            </w:del>
            <w:r>
              <w:rPr>
                <w:rFonts w:eastAsiaTheme="minorEastAsia" w:hint="eastAsia"/>
              </w:rPr>
              <w:t>니다</w:t>
            </w:r>
            <w:r>
              <w:rPr>
                <w:rFonts w:eastAsiaTheme="minorEastAsia" w:hint="eastAsia"/>
              </w:rPr>
              <w:t xml:space="preserve">. </w:t>
            </w:r>
            <w:ins w:id="54" w:author="noel" w:date="2015-07-24T02:37:00Z">
              <w:r w:rsidR="00C912D6">
                <w:rPr>
                  <w:rFonts w:eastAsiaTheme="minorEastAsia" w:hint="eastAsia"/>
                </w:rPr>
                <w:t>벚</w:t>
              </w:r>
            </w:ins>
            <w:del w:id="55" w:author="noel" w:date="2015-07-24T02:37:00Z">
              <w:r w:rsidR="00B87E4A" w:rsidDel="00C912D6">
                <w:rPr>
                  <w:rFonts w:eastAsiaTheme="minorEastAsia" w:hint="eastAsia"/>
                </w:rPr>
                <w:delText>벗</w:delText>
              </w:r>
            </w:del>
            <w:r w:rsidR="00B87E4A">
              <w:rPr>
                <w:rFonts w:eastAsiaTheme="minorEastAsia" w:hint="eastAsia"/>
              </w:rPr>
              <w:t>꽃</w:t>
            </w:r>
            <w:r w:rsidR="00B87E4A">
              <w:rPr>
                <w:rFonts w:eastAsiaTheme="minorEastAsia" w:hint="eastAsia"/>
              </w:rPr>
              <w:t xml:space="preserve"> </w:t>
            </w:r>
            <w:r w:rsidR="00B87E4A">
              <w:rPr>
                <w:rFonts w:eastAsiaTheme="minorEastAsia" w:hint="eastAsia"/>
              </w:rPr>
              <w:t>나무가</w:t>
            </w:r>
            <w:r w:rsidR="00B87E4A">
              <w:rPr>
                <w:rFonts w:eastAsiaTheme="minorEastAsia" w:hint="eastAsia"/>
              </w:rPr>
              <w:t xml:space="preserve"> </w:t>
            </w:r>
            <w:ins w:id="56" w:author="noel" w:date="2015-07-24T01:49:00Z">
              <w:r w:rsidR="00AA17F1">
                <w:rPr>
                  <w:rFonts w:eastAsiaTheme="minorEastAsia" w:hint="eastAsia"/>
                </w:rPr>
                <w:t>가득</w:t>
              </w:r>
            </w:ins>
            <w:del w:id="57" w:author="noel" w:date="2015-07-24T01:48:00Z">
              <w:r w:rsidR="00B87E4A" w:rsidDel="00AA17F1">
                <w:rPr>
                  <w:rFonts w:eastAsiaTheme="minorEastAsia" w:hint="eastAsia"/>
                </w:rPr>
                <w:delText>울창</w:delText>
              </w:r>
            </w:del>
            <w:r w:rsidR="00B87E4A">
              <w:rPr>
                <w:rFonts w:eastAsiaTheme="minorEastAsia" w:hint="eastAsia"/>
              </w:rPr>
              <w:t>한</w:t>
            </w:r>
            <w:r w:rsidR="00B87E4A">
              <w:rPr>
                <w:rFonts w:eastAsiaTheme="minorEastAsia" w:hint="eastAsia"/>
              </w:rPr>
              <w:t xml:space="preserve"> </w:t>
            </w:r>
            <w:r w:rsidR="00B87E4A">
              <w:rPr>
                <w:rFonts w:eastAsiaTheme="minorEastAsia" w:hint="eastAsia"/>
              </w:rPr>
              <w:t>공원에서</w:t>
            </w:r>
            <w:r w:rsidR="00B87E4A">
              <w:rPr>
                <w:rFonts w:eastAsiaTheme="minorEastAsia" w:hint="eastAsia"/>
              </w:rPr>
              <w:t xml:space="preserve"> </w:t>
            </w:r>
            <w:r w:rsidR="00B87E4A">
              <w:rPr>
                <w:rFonts w:eastAsiaTheme="minorEastAsia" w:hint="eastAsia"/>
              </w:rPr>
              <w:t>저렴한</w:t>
            </w:r>
            <w:r w:rsidR="00B87E4A">
              <w:rPr>
                <w:rFonts w:eastAsiaTheme="minorEastAsia" w:hint="eastAsia"/>
              </w:rPr>
              <w:t xml:space="preserve"> </w:t>
            </w:r>
            <w:r w:rsidR="00B87E4A">
              <w:rPr>
                <w:rFonts w:eastAsiaTheme="minorEastAsia" w:hint="eastAsia"/>
              </w:rPr>
              <w:t>비용으로</w:t>
            </w:r>
            <w:r w:rsidR="00B87E4A">
              <w:rPr>
                <w:rFonts w:eastAsiaTheme="minorEastAsia" w:hint="eastAsia"/>
              </w:rPr>
              <w:t xml:space="preserve"> </w:t>
            </w:r>
            <w:r w:rsidR="00B87E4A">
              <w:rPr>
                <w:rFonts w:eastAsiaTheme="minorEastAsia" w:hint="eastAsia"/>
              </w:rPr>
              <w:t>전통</w:t>
            </w:r>
            <w:r w:rsidR="00B87E4A">
              <w:rPr>
                <w:rFonts w:eastAsiaTheme="minorEastAsia" w:hint="eastAsia"/>
              </w:rPr>
              <w:t xml:space="preserve"> </w:t>
            </w:r>
            <w:r w:rsidR="00B87E4A">
              <w:rPr>
                <w:rFonts w:eastAsiaTheme="minorEastAsia" w:hint="eastAsia"/>
              </w:rPr>
              <w:t>문화도</w:t>
            </w:r>
            <w:r w:rsidR="00B87E4A">
              <w:rPr>
                <w:rFonts w:eastAsiaTheme="minorEastAsia" w:hint="eastAsia"/>
              </w:rPr>
              <w:t xml:space="preserve"> </w:t>
            </w:r>
            <w:r w:rsidR="00B87E4A">
              <w:rPr>
                <w:rFonts w:eastAsiaTheme="minorEastAsia" w:hint="eastAsia"/>
              </w:rPr>
              <w:t>체험하실</w:t>
            </w:r>
            <w:r w:rsidR="00B87E4A">
              <w:rPr>
                <w:rFonts w:eastAsiaTheme="minorEastAsia" w:hint="eastAsia"/>
              </w:rPr>
              <w:t xml:space="preserve"> </w:t>
            </w:r>
            <w:r w:rsidR="00B87E4A">
              <w:rPr>
                <w:rFonts w:eastAsiaTheme="minorEastAsia" w:hint="eastAsia"/>
              </w:rPr>
              <w:t>수</w:t>
            </w:r>
            <w:r w:rsidR="00B87E4A">
              <w:rPr>
                <w:rFonts w:eastAsiaTheme="minorEastAsia" w:hint="eastAsia"/>
              </w:rPr>
              <w:t xml:space="preserve"> </w:t>
            </w:r>
            <w:r w:rsidR="00B87E4A">
              <w:rPr>
                <w:rFonts w:eastAsiaTheme="minorEastAsia" w:hint="eastAsia"/>
              </w:rPr>
              <w:t>있습니다</w:t>
            </w:r>
            <w:r w:rsidR="00B87E4A">
              <w:rPr>
                <w:rFonts w:eastAsiaTheme="minorEastAsia" w:hint="eastAsia"/>
              </w:rPr>
              <w:t xml:space="preserve">. </w:t>
            </w:r>
            <w:del w:id="58" w:author="noel" w:date="2015-07-24T01:49:00Z">
              <w:r w:rsidDel="009F5813">
                <w:rPr>
                  <w:rFonts w:eastAsiaTheme="minorEastAsia" w:hint="eastAsia"/>
                </w:rPr>
                <w:delText>숙소</w:delText>
              </w:r>
              <w:r w:rsidDel="009F5813">
                <w:rPr>
                  <w:rFonts w:eastAsiaTheme="minorEastAsia" w:hint="eastAsia"/>
                </w:rPr>
                <w:delText xml:space="preserve"> </w:delText>
              </w:r>
              <w:r w:rsidDel="009F5813">
                <w:rPr>
                  <w:rFonts w:eastAsiaTheme="minorEastAsia" w:hint="eastAsia"/>
                </w:rPr>
                <w:delText>인근에는</w:delText>
              </w:r>
              <w:r w:rsidDel="009F5813">
                <w:rPr>
                  <w:rFonts w:eastAsiaTheme="minorEastAsia" w:hint="eastAsia"/>
                </w:rPr>
                <w:delText xml:space="preserve"> </w:delText>
              </w:r>
              <w:r w:rsidDel="009F5813">
                <w:rPr>
                  <w:rFonts w:eastAsiaTheme="minorEastAsia" w:hint="eastAsia"/>
                </w:rPr>
                <w:delText>다양한</w:delText>
              </w:r>
              <w:r w:rsidDel="009F5813">
                <w:rPr>
                  <w:rFonts w:eastAsiaTheme="minorEastAsia" w:hint="eastAsia"/>
                </w:rPr>
                <w:delText xml:space="preserve"> </w:delText>
              </w:r>
              <w:r w:rsidDel="009F5813">
                <w:rPr>
                  <w:rFonts w:eastAsiaTheme="minorEastAsia" w:hint="eastAsia"/>
                </w:rPr>
                <w:delText>지하철역과</w:delText>
              </w:r>
              <w:r w:rsidDel="009F5813">
                <w:rPr>
                  <w:rFonts w:eastAsiaTheme="minorEastAsia" w:hint="eastAsia"/>
                </w:rPr>
                <w:delText xml:space="preserve"> </w:delText>
              </w:r>
              <w:r w:rsidDel="009F5813">
                <w:rPr>
                  <w:rFonts w:eastAsiaTheme="minorEastAsia" w:hint="eastAsia"/>
                </w:rPr>
                <w:delText>기차역도</w:delText>
              </w:r>
              <w:r w:rsidDel="009F5813">
                <w:rPr>
                  <w:rFonts w:eastAsiaTheme="minorEastAsia" w:hint="eastAsia"/>
                </w:rPr>
                <w:delText xml:space="preserve"> </w:delText>
              </w:r>
              <w:r w:rsidDel="009F5813">
                <w:rPr>
                  <w:rFonts w:eastAsiaTheme="minorEastAsia" w:hint="eastAsia"/>
                </w:rPr>
                <w:delText>자리해</w:delText>
              </w:r>
              <w:r w:rsidDel="009F5813">
                <w:rPr>
                  <w:rFonts w:eastAsiaTheme="minorEastAsia" w:hint="eastAsia"/>
                </w:rPr>
                <w:delText xml:space="preserve"> </w:delText>
              </w:r>
              <w:r w:rsidDel="009F5813">
                <w:rPr>
                  <w:rFonts w:eastAsiaTheme="minorEastAsia" w:hint="eastAsia"/>
                </w:rPr>
                <w:delText>있습니다</w:delText>
              </w:r>
              <w:r w:rsidDel="009F5813">
                <w:rPr>
                  <w:rFonts w:eastAsiaTheme="minorEastAsia" w:hint="eastAsia"/>
                </w:rPr>
                <w:delText>.</w:delText>
              </w:r>
            </w:del>
            <w:ins w:id="59" w:author="noel" w:date="2015-07-24T01:49:00Z">
              <w:r w:rsidR="009F5813">
                <w:rPr>
                  <w:rFonts w:eastAsiaTheme="minorEastAsia" w:hint="eastAsia"/>
                </w:rPr>
                <w:t>여러</w:t>
              </w:r>
              <w:r w:rsidR="009F5813">
                <w:rPr>
                  <w:rFonts w:eastAsiaTheme="minorEastAsia" w:hint="eastAsia"/>
                </w:rPr>
                <w:t xml:space="preserve"> </w:t>
              </w:r>
              <w:r w:rsidR="009F5813">
                <w:rPr>
                  <w:rFonts w:eastAsiaTheme="minorEastAsia" w:hint="eastAsia"/>
                </w:rPr>
                <w:t>지하철역과</w:t>
              </w:r>
              <w:r w:rsidR="009F5813">
                <w:rPr>
                  <w:rFonts w:eastAsiaTheme="minorEastAsia" w:hint="eastAsia"/>
                </w:rPr>
                <w:t xml:space="preserve"> </w:t>
              </w:r>
              <w:r w:rsidR="009F5813">
                <w:rPr>
                  <w:rFonts w:eastAsiaTheme="minorEastAsia" w:hint="eastAsia"/>
                </w:rPr>
                <w:t>기차역과도</w:t>
              </w:r>
              <w:r w:rsidR="009F5813">
                <w:rPr>
                  <w:rFonts w:eastAsiaTheme="minorEastAsia" w:hint="eastAsia"/>
                </w:rPr>
                <w:t xml:space="preserve"> </w:t>
              </w:r>
              <w:r w:rsidR="009F5813">
                <w:rPr>
                  <w:rFonts w:eastAsiaTheme="minorEastAsia" w:hint="eastAsia"/>
                </w:rPr>
                <w:t>가깝습니다</w:t>
              </w:r>
              <w:r w:rsidR="009F5813">
                <w:rPr>
                  <w:rFonts w:eastAsiaTheme="minorEastAsia" w:hint="eastAsia"/>
                </w:rPr>
                <w:t>.</w:t>
              </w:r>
            </w:ins>
          </w:p>
          <w:p w:rsidR="00557D41" w:rsidRPr="009E7E56" w:rsidRDefault="00557D41">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Default="004B2130">
            <w:pPr>
              <w:rPr>
                <w:rFonts w:eastAsiaTheme="minorEastAsia"/>
              </w:rPr>
            </w:pPr>
          </w:p>
          <w:p w:rsidR="00557D41" w:rsidRDefault="00557D41">
            <w:pPr>
              <w:rPr>
                <w:rFonts w:eastAsiaTheme="minorEastAsia"/>
              </w:rPr>
            </w:pPr>
          </w:p>
          <w:p w:rsidR="00557D41" w:rsidRPr="00D70FAA" w:rsidRDefault="00557D41">
            <w:pPr>
              <w:rPr>
                <w:rFonts w:eastAsiaTheme="minorEastAsia"/>
              </w:rPr>
            </w:pPr>
          </w:p>
          <w:p w:rsidR="004B2130" w:rsidRPr="00D70FAA" w:rsidRDefault="00D70FAA">
            <w:pPr>
              <w:rPr>
                <w:rFonts w:eastAsiaTheme="minorEastAsia"/>
              </w:rPr>
            </w:pPr>
            <w:r w:rsidRPr="00D70FAA">
              <w:rPr>
                <w:rFonts w:eastAsiaTheme="minorEastAsia"/>
                <w:color w:val="0000FF"/>
              </w:rPr>
              <w:t>&lt;/p&gt;</w:t>
            </w:r>
          </w:p>
          <w:p w:rsidR="004B2130" w:rsidRPr="00D70FAA" w:rsidRDefault="004B2130">
            <w:pPr>
              <w:rPr>
                <w:rFonts w:eastAsiaTheme="minorEastAsia"/>
              </w:rPr>
            </w:pP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lastRenderedPageBreak/>
              <w:t>14</w:t>
            </w:r>
          </w:p>
        </w:tc>
        <w:tc>
          <w:tcPr>
            <w:tcW w:w="1050" w:type="dxa"/>
            <w:shd w:val="clear" w:color="auto" w:fill="BFBFBF"/>
          </w:tcPr>
          <w:p w:rsidR="004B2130" w:rsidRPr="00D70FAA" w:rsidRDefault="00D70FAA">
            <w:pPr>
              <w:rPr>
                <w:rFonts w:eastAsiaTheme="minorEastAsia"/>
              </w:rPr>
            </w:pPr>
            <w:r w:rsidRPr="00D70FAA">
              <w:rPr>
                <w:rFonts w:eastAsiaTheme="minorEastAsia"/>
                <w:b/>
              </w:rPr>
              <w:t>Similar destinations</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4B2130">
            <w:pPr>
              <w:rPr>
                <w:rFonts w:eastAsiaTheme="minorEastAsia"/>
              </w:rPr>
            </w:pPr>
          </w:p>
        </w:tc>
        <w:tc>
          <w:tcPr>
            <w:tcW w:w="6900" w:type="dxa"/>
            <w:shd w:val="clear" w:color="auto" w:fill="BFBFBF"/>
          </w:tcPr>
          <w:p w:rsidR="004B2130" w:rsidRPr="00D70FAA" w:rsidRDefault="004B2130">
            <w:pPr>
              <w:rPr>
                <w:rFonts w:eastAsiaTheme="minorEastAsia"/>
              </w:rPr>
            </w:pPr>
          </w:p>
        </w:tc>
      </w:tr>
      <w:tr w:rsidR="00D70FAA" w:rsidRPr="00D70FAA" w:rsidTr="00D70FAA">
        <w:tc>
          <w:tcPr>
            <w:tcW w:w="300" w:type="dxa"/>
          </w:tcPr>
          <w:p w:rsidR="004B2130" w:rsidRPr="00D70FAA" w:rsidRDefault="00D70FAA">
            <w:pPr>
              <w:rPr>
                <w:rFonts w:eastAsiaTheme="minorEastAsia"/>
              </w:rPr>
            </w:pPr>
            <w:r w:rsidRPr="00D70FAA">
              <w:rPr>
                <w:rFonts w:eastAsiaTheme="minorEastAsia"/>
              </w:rPr>
              <w:t>15</w:t>
            </w:r>
          </w:p>
        </w:tc>
        <w:tc>
          <w:tcPr>
            <w:tcW w:w="1050" w:type="dxa"/>
          </w:tcPr>
          <w:p w:rsidR="004B2130" w:rsidRPr="00D70FAA" w:rsidRDefault="00D70FAA">
            <w:pPr>
              <w:rPr>
                <w:rFonts w:eastAsiaTheme="minorEastAsia"/>
              </w:rPr>
            </w:pPr>
            <w:r w:rsidRPr="00D70FAA">
              <w:rPr>
                <w:rFonts w:eastAsiaTheme="minorEastAsia"/>
                <w:b/>
              </w:rPr>
              <w:t>Meta title</w:t>
            </w:r>
          </w:p>
        </w:tc>
        <w:tc>
          <w:tcPr>
            <w:tcW w:w="1060" w:type="dxa"/>
          </w:tcPr>
          <w:p w:rsidR="004B2130" w:rsidRPr="00D70FAA" w:rsidRDefault="00D70FAA">
            <w:pPr>
              <w:rPr>
                <w:rFonts w:eastAsiaTheme="minorEastAsia"/>
              </w:rPr>
            </w:pPr>
            <w:r w:rsidRPr="00D70FAA">
              <w:rPr>
                <w:rFonts w:eastAsiaTheme="minorEastAsia"/>
                <w:b/>
                <w:color w:val="00EC00"/>
              </w:rPr>
              <w:t>Localise</w:t>
            </w:r>
          </w:p>
        </w:tc>
        <w:tc>
          <w:tcPr>
            <w:tcW w:w="6900" w:type="dxa"/>
          </w:tcPr>
          <w:p w:rsidR="004B2130" w:rsidRPr="00D70FAA" w:rsidRDefault="00D70FAA">
            <w:pPr>
              <w:rPr>
                <w:rFonts w:eastAsiaTheme="minorEastAsia"/>
              </w:rPr>
            </w:pPr>
            <w:r w:rsidRPr="00D70FAA">
              <w:rPr>
                <w:rFonts w:eastAsiaTheme="minorEastAsia"/>
              </w:rPr>
              <w:t>Where to stay in Tokyo - Ryokans, temples lodgings, capsules and first class hotels</w:t>
            </w:r>
          </w:p>
        </w:tc>
        <w:tc>
          <w:tcPr>
            <w:tcW w:w="6900" w:type="dxa"/>
          </w:tcPr>
          <w:p w:rsidR="004B2130" w:rsidRPr="00D70FAA" w:rsidRDefault="00D70FAA">
            <w:pPr>
              <w:rPr>
                <w:rFonts w:eastAsiaTheme="minorEastAsia"/>
              </w:rPr>
            </w:pPr>
            <w:r w:rsidRPr="00D70FAA">
              <w:rPr>
                <w:rFonts w:eastAsiaTheme="minorEastAsia"/>
              </w:rPr>
              <w:t xml:space="preserve"> </w:t>
            </w:r>
            <w:r w:rsidR="009714A6" w:rsidRPr="00D70FAA">
              <w:rPr>
                <w:rFonts w:eastAsiaTheme="minorEastAsia" w:hint="eastAsia"/>
              </w:rPr>
              <w:t>도쿄</w:t>
            </w:r>
            <w:r w:rsidR="009714A6" w:rsidRPr="00D70FAA">
              <w:rPr>
                <w:rFonts w:eastAsiaTheme="minorEastAsia" w:hint="eastAsia"/>
              </w:rPr>
              <w:t xml:space="preserve"> </w:t>
            </w:r>
            <w:r w:rsidR="009714A6" w:rsidRPr="00D70FAA">
              <w:rPr>
                <w:rFonts w:eastAsiaTheme="minorEastAsia" w:hint="eastAsia"/>
              </w:rPr>
              <w:t>숙소</w:t>
            </w:r>
            <w:r w:rsidR="009714A6" w:rsidRPr="00D70FAA">
              <w:rPr>
                <w:rFonts w:eastAsiaTheme="minorEastAsia" w:hint="eastAsia"/>
              </w:rPr>
              <w:t xml:space="preserve"> </w:t>
            </w:r>
            <w:r w:rsidR="009714A6" w:rsidRPr="00D70FAA">
              <w:rPr>
                <w:rFonts w:eastAsiaTheme="minorEastAsia"/>
              </w:rPr>
              <w:t>–</w:t>
            </w:r>
            <w:r w:rsidR="009714A6" w:rsidRPr="00D70FAA">
              <w:rPr>
                <w:rFonts w:eastAsiaTheme="minorEastAsia" w:hint="eastAsia"/>
              </w:rPr>
              <w:t xml:space="preserve"> </w:t>
            </w:r>
            <w:r w:rsidR="009714A6" w:rsidRPr="00D70FAA">
              <w:rPr>
                <w:rFonts w:eastAsiaTheme="minorEastAsia" w:hint="eastAsia"/>
              </w:rPr>
              <w:t>료칸</w:t>
            </w:r>
            <w:r w:rsidR="009714A6" w:rsidRPr="00D70FAA">
              <w:rPr>
                <w:rFonts w:eastAsiaTheme="minorEastAsia" w:hint="eastAsia"/>
              </w:rPr>
              <w:t xml:space="preserve">, </w:t>
            </w:r>
            <w:r w:rsidR="009714A6" w:rsidRPr="00D70FAA">
              <w:rPr>
                <w:rFonts w:eastAsiaTheme="minorEastAsia" w:hint="eastAsia"/>
              </w:rPr>
              <w:t>사원</w:t>
            </w:r>
            <w:r w:rsidR="009714A6" w:rsidRPr="00D70FAA">
              <w:rPr>
                <w:rFonts w:eastAsiaTheme="minorEastAsia" w:hint="eastAsia"/>
              </w:rPr>
              <w:t xml:space="preserve">, </w:t>
            </w:r>
            <w:r w:rsidR="009714A6" w:rsidRPr="00D70FAA">
              <w:rPr>
                <w:rFonts w:eastAsiaTheme="minorEastAsia" w:hint="eastAsia"/>
              </w:rPr>
              <w:t>캡슐</w:t>
            </w:r>
            <w:r w:rsidR="009714A6" w:rsidRPr="00D70FAA">
              <w:rPr>
                <w:rFonts w:eastAsiaTheme="minorEastAsia" w:hint="eastAsia"/>
              </w:rPr>
              <w:t xml:space="preserve"> </w:t>
            </w:r>
            <w:r w:rsidR="009714A6" w:rsidRPr="00D70FAA">
              <w:rPr>
                <w:rFonts w:eastAsiaTheme="minorEastAsia" w:hint="eastAsia"/>
              </w:rPr>
              <w:t>호텔</w:t>
            </w:r>
            <w:r w:rsidR="009714A6" w:rsidRPr="00D70FAA">
              <w:rPr>
                <w:rFonts w:eastAsiaTheme="minorEastAsia" w:hint="eastAsia"/>
              </w:rPr>
              <w:t xml:space="preserve">, </w:t>
            </w:r>
            <w:r w:rsidR="009714A6" w:rsidRPr="00D70FAA">
              <w:rPr>
                <w:rFonts w:eastAsiaTheme="minorEastAsia" w:hint="eastAsia"/>
              </w:rPr>
              <w:t>최고급</w:t>
            </w:r>
            <w:r w:rsidR="009714A6" w:rsidRPr="00D70FAA">
              <w:rPr>
                <w:rFonts w:eastAsiaTheme="minorEastAsia" w:hint="eastAsia"/>
              </w:rPr>
              <w:t xml:space="preserve"> </w:t>
            </w:r>
            <w:r w:rsidR="009714A6" w:rsidRPr="00D70FAA">
              <w:rPr>
                <w:rFonts w:eastAsiaTheme="minorEastAsia" w:hint="eastAsia"/>
              </w:rPr>
              <w:t>호텔</w:t>
            </w:r>
          </w:p>
        </w:tc>
      </w:tr>
      <w:tr w:rsidR="00D70FAA" w:rsidRPr="00D70FAA" w:rsidTr="00D70FAA">
        <w:tc>
          <w:tcPr>
            <w:tcW w:w="300" w:type="dxa"/>
          </w:tcPr>
          <w:p w:rsidR="004B2130" w:rsidRPr="00D70FAA" w:rsidRDefault="00D70FAA">
            <w:pPr>
              <w:rPr>
                <w:rFonts w:eastAsiaTheme="minorEastAsia"/>
              </w:rPr>
            </w:pPr>
            <w:r w:rsidRPr="00D70FAA">
              <w:rPr>
                <w:rFonts w:eastAsiaTheme="minorEastAsia"/>
              </w:rPr>
              <w:t>16</w:t>
            </w:r>
          </w:p>
        </w:tc>
        <w:tc>
          <w:tcPr>
            <w:tcW w:w="1050" w:type="dxa"/>
          </w:tcPr>
          <w:p w:rsidR="004B2130" w:rsidRPr="00D70FAA" w:rsidRDefault="00D70FAA">
            <w:pPr>
              <w:rPr>
                <w:rFonts w:eastAsiaTheme="minorEastAsia"/>
              </w:rPr>
            </w:pPr>
            <w:r w:rsidRPr="00D70FAA">
              <w:rPr>
                <w:rFonts w:eastAsiaTheme="minorEastAsia"/>
                <w:b/>
              </w:rPr>
              <w:t>Meta description</w:t>
            </w:r>
          </w:p>
        </w:tc>
        <w:tc>
          <w:tcPr>
            <w:tcW w:w="1060" w:type="dxa"/>
          </w:tcPr>
          <w:p w:rsidR="004B2130" w:rsidRPr="00D70FAA" w:rsidRDefault="00D70FAA">
            <w:pPr>
              <w:rPr>
                <w:rFonts w:eastAsiaTheme="minorEastAsia"/>
              </w:rPr>
            </w:pPr>
            <w:r w:rsidRPr="00D70FAA">
              <w:rPr>
                <w:rFonts w:eastAsiaTheme="minorEastAsia"/>
                <w:b/>
                <w:color w:val="00EC00"/>
              </w:rPr>
              <w:t>Localise</w:t>
            </w:r>
          </w:p>
        </w:tc>
        <w:tc>
          <w:tcPr>
            <w:tcW w:w="6900" w:type="dxa"/>
          </w:tcPr>
          <w:p w:rsidR="004B2130" w:rsidRPr="00D70FAA" w:rsidRDefault="00D70FAA">
            <w:pPr>
              <w:rPr>
                <w:rFonts w:eastAsiaTheme="minorEastAsia"/>
              </w:rPr>
            </w:pPr>
            <w:r w:rsidRPr="00D70FAA">
              <w:rPr>
                <w:rFonts w:eastAsiaTheme="minorEastAsia"/>
              </w:rPr>
              <w:t>Where to stay in Tokyo - Ryokans, temples lodgings, capsules and first class hotels</w:t>
            </w:r>
          </w:p>
        </w:tc>
        <w:tc>
          <w:tcPr>
            <w:tcW w:w="6900" w:type="dxa"/>
          </w:tcPr>
          <w:p w:rsidR="004B2130" w:rsidRPr="00D70FAA" w:rsidRDefault="00D70FAA">
            <w:pPr>
              <w:rPr>
                <w:rFonts w:eastAsiaTheme="minorEastAsia"/>
              </w:rPr>
            </w:pPr>
            <w:r w:rsidRPr="00D70FAA">
              <w:rPr>
                <w:rFonts w:eastAsiaTheme="minorEastAsia"/>
              </w:rPr>
              <w:t xml:space="preserve"> </w:t>
            </w:r>
            <w:r w:rsidR="009714A6" w:rsidRPr="00D70FAA">
              <w:rPr>
                <w:rFonts w:eastAsiaTheme="minorEastAsia" w:hint="eastAsia"/>
              </w:rPr>
              <w:t>도쿄</w:t>
            </w:r>
            <w:r w:rsidR="009714A6" w:rsidRPr="00D70FAA">
              <w:rPr>
                <w:rFonts w:eastAsiaTheme="minorEastAsia" w:hint="eastAsia"/>
              </w:rPr>
              <w:t xml:space="preserve"> </w:t>
            </w:r>
            <w:r w:rsidR="009714A6" w:rsidRPr="00D70FAA">
              <w:rPr>
                <w:rFonts w:eastAsiaTheme="minorEastAsia" w:hint="eastAsia"/>
              </w:rPr>
              <w:t>숙소</w:t>
            </w:r>
            <w:r w:rsidR="009714A6" w:rsidRPr="00D70FAA">
              <w:rPr>
                <w:rFonts w:eastAsiaTheme="minorEastAsia" w:hint="eastAsia"/>
              </w:rPr>
              <w:t xml:space="preserve"> </w:t>
            </w:r>
            <w:r w:rsidR="009714A6" w:rsidRPr="00D70FAA">
              <w:rPr>
                <w:rFonts w:eastAsiaTheme="minorEastAsia"/>
              </w:rPr>
              <w:t>–</w:t>
            </w:r>
            <w:r w:rsidR="009714A6" w:rsidRPr="00D70FAA">
              <w:rPr>
                <w:rFonts w:eastAsiaTheme="minorEastAsia" w:hint="eastAsia"/>
              </w:rPr>
              <w:t xml:space="preserve"> </w:t>
            </w:r>
            <w:r w:rsidR="009714A6" w:rsidRPr="00D70FAA">
              <w:rPr>
                <w:rFonts w:eastAsiaTheme="minorEastAsia" w:hint="eastAsia"/>
              </w:rPr>
              <w:t>료칸</w:t>
            </w:r>
            <w:r w:rsidR="009714A6" w:rsidRPr="00D70FAA">
              <w:rPr>
                <w:rFonts w:eastAsiaTheme="minorEastAsia" w:hint="eastAsia"/>
              </w:rPr>
              <w:t xml:space="preserve">, </w:t>
            </w:r>
            <w:r w:rsidR="009714A6" w:rsidRPr="00D70FAA">
              <w:rPr>
                <w:rFonts w:eastAsiaTheme="minorEastAsia" w:hint="eastAsia"/>
              </w:rPr>
              <w:t>사원</w:t>
            </w:r>
            <w:r w:rsidR="009714A6" w:rsidRPr="00D70FAA">
              <w:rPr>
                <w:rFonts w:eastAsiaTheme="minorEastAsia" w:hint="eastAsia"/>
              </w:rPr>
              <w:t xml:space="preserve">, </w:t>
            </w:r>
            <w:r w:rsidR="009714A6" w:rsidRPr="00D70FAA">
              <w:rPr>
                <w:rFonts w:eastAsiaTheme="minorEastAsia" w:hint="eastAsia"/>
              </w:rPr>
              <w:t>캡슐</w:t>
            </w:r>
            <w:r w:rsidR="009714A6" w:rsidRPr="00D70FAA">
              <w:rPr>
                <w:rFonts w:eastAsiaTheme="minorEastAsia" w:hint="eastAsia"/>
              </w:rPr>
              <w:t xml:space="preserve"> </w:t>
            </w:r>
            <w:r w:rsidR="009714A6" w:rsidRPr="00D70FAA">
              <w:rPr>
                <w:rFonts w:eastAsiaTheme="minorEastAsia" w:hint="eastAsia"/>
              </w:rPr>
              <w:t>호텔</w:t>
            </w:r>
            <w:r w:rsidR="009714A6" w:rsidRPr="00D70FAA">
              <w:rPr>
                <w:rFonts w:eastAsiaTheme="minorEastAsia" w:hint="eastAsia"/>
              </w:rPr>
              <w:t xml:space="preserve">, </w:t>
            </w:r>
            <w:r w:rsidR="009714A6" w:rsidRPr="00D70FAA">
              <w:rPr>
                <w:rFonts w:eastAsiaTheme="minorEastAsia" w:hint="eastAsia"/>
              </w:rPr>
              <w:t>최고급</w:t>
            </w:r>
            <w:r w:rsidR="009714A6" w:rsidRPr="00D70FAA">
              <w:rPr>
                <w:rFonts w:eastAsiaTheme="minorEastAsia" w:hint="eastAsia"/>
              </w:rPr>
              <w:t xml:space="preserve"> </w:t>
            </w:r>
            <w:r w:rsidR="009714A6" w:rsidRPr="00D70FAA">
              <w:rPr>
                <w:rFonts w:eastAsiaTheme="minorEastAsia" w:hint="eastAsia"/>
              </w:rPr>
              <w:t>호텔</w:t>
            </w:r>
          </w:p>
        </w:tc>
      </w:tr>
      <w:tr w:rsidR="00D70FAA" w:rsidRPr="00D70FAA" w:rsidTr="00D70FAA">
        <w:tc>
          <w:tcPr>
            <w:tcW w:w="300" w:type="dxa"/>
          </w:tcPr>
          <w:p w:rsidR="004B2130" w:rsidRPr="00D70FAA" w:rsidRDefault="00D70FAA">
            <w:pPr>
              <w:rPr>
                <w:rFonts w:eastAsiaTheme="minorEastAsia"/>
              </w:rPr>
            </w:pPr>
            <w:r w:rsidRPr="00D70FAA">
              <w:rPr>
                <w:rFonts w:eastAsiaTheme="minorEastAsia"/>
              </w:rPr>
              <w:t>17</w:t>
            </w:r>
          </w:p>
        </w:tc>
        <w:tc>
          <w:tcPr>
            <w:tcW w:w="1050" w:type="dxa"/>
          </w:tcPr>
          <w:p w:rsidR="004B2130" w:rsidRPr="00D70FAA" w:rsidRDefault="00D70FAA">
            <w:pPr>
              <w:rPr>
                <w:rFonts w:eastAsiaTheme="minorEastAsia"/>
              </w:rPr>
            </w:pPr>
            <w:r w:rsidRPr="00D70FAA">
              <w:rPr>
                <w:rFonts w:eastAsiaTheme="minorEastAsia"/>
                <w:b/>
              </w:rPr>
              <w:t>Meta keywords</w:t>
            </w:r>
          </w:p>
        </w:tc>
        <w:tc>
          <w:tcPr>
            <w:tcW w:w="1060" w:type="dxa"/>
          </w:tcPr>
          <w:p w:rsidR="004B2130" w:rsidRPr="00D70FAA" w:rsidRDefault="00D70FAA">
            <w:pPr>
              <w:rPr>
                <w:rFonts w:eastAsiaTheme="minorEastAsia"/>
              </w:rPr>
            </w:pPr>
            <w:r w:rsidRPr="00D70FAA">
              <w:rPr>
                <w:rFonts w:eastAsiaTheme="minorEastAsia"/>
                <w:b/>
                <w:color w:val="00EC00"/>
              </w:rPr>
              <w:t>Localise</w:t>
            </w:r>
          </w:p>
        </w:tc>
        <w:tc>
          <w:tcPr>
            <w:tcW w:w="6900" w:type="dxa"/>
          </w:tcPr>
          <w:p w:rsidR="004B2130" w:rsidRPr="00D70FAA" w:rsidRDefault="00D70FAA">
            <w:pPr>
              <w:rPr>
                <w:rFonts w:eastAsiaTheme="minorEastAsia"/>
              </w:rPr>
            </w:pPr>
            <w:r w:rsidRPr="00D70FAA">
              <w:rPr>
                <w:rFonts w:eastAsiaTheme="minorEastAsia"/>
              </w:rPr>
              <w:t>Tokyo, Japan, where to stay, ryokans, temples, capsules, Hotels.com</w:t>
            </w:r>
          </w:p>
        </w:tc>
        <w:tc>
          <w:tcPr>
            <w:tcW w:w="6900" w:type="dxa"/>
          </w:tcPr>
          <w:p w:rsidR="004B2130" w:rsidRPr="00D70FAA" w:rsidRDefault="00D70FAA">
            <w:pPr>
              <w:rPr>
                <w:rFonts w:eastAsiaTheme="minorEastAsia"/>
              </w:rPr>
            </w:pPr>
            <w:r w:rsidRPr="00D70FAA">
              <w:rPr>
                <w:rFonts w:eastAsiaTheme="minorEastAsia"/>
              </w:rPr>
              <w:t xml:space="preserve"> </w:t>
            </w:r>
            <w:r w:rsidR="00B87E4A" w:rsidRPr="00D70FAA">
              <w:rPr>
                <w:rFonts w:eastAsiaTheme="minorEastAsia" w:hint="eastAsia"/>
              </w:rPr>
              <w:t>도쿄</w:t>
            </w:r>
            <w:r w:rsidR="00B87E4A" w:rsidRPr="00D70FAA">
              <w:rPr>
                <w:rFonts w:eastAsiaTheme="minorEastAsia" w:hint="eastAsia"/>
              </w:rPr>
              <w:t xml:space="preserve">, </w:t>
            </w:r>
            <w:r w:rsidR="00B87E4A" w:rsidRPr="00D70FAA">
              <w:rPr>
                <w:rFonts w:eastAsiaTheme="minorEastAsia" w:hint="eastAsia"/>
              </w:rPr>
              <w:t>일본</w:t>
            </w:r>
            <w:r w:rsidR="00B87E4A" w:rsidRPr="00D70FAA">
              <w:rPr>
                <w:rFonts w:eastAsiaTheme="minorEastAsia" w:hint="eastAsia"/>
              </w:rPr>
              <w:t xml:space="preserve">, </w:t>
            </w:r>
            <w:r w:rsidR="00B87E4A" w:rsidRPr="00D70FAA">
              <w:rPr>
                <w:rFonts w:eastAsiaTheme="minorEastAsia" w:hint="eastAsia"/>
              </w:rPr>
              <w:t>숙소</w:t>
            </w:r>
            <w:r w:rsidR="00B87E4A" w:rsidRPr="00D70FAA">
              <w:rPr>
                <w:rFonts w:eastAsiaTheme="minorEastAsia" w:hint="eastAsia"/>
              </w:rPr>
              <w:t xml:space="preserve">, </w:t>
            </w:r>
            <w:r w:rsidR="00B87E4A" w:rsidRPr="00D70FAA">
              <w:rPr>
                <w:rFonts w:eastAsiaTheme="minorEastAsia" w:hint="eastAsia"/>
              </w:rPr>
              <w:t>사원</w:t>
            </w:r>
            <w:r w:rsidR="00B87E4A" w:rsidRPr="00D70FAA">
              <w:rPr>
                <w:rFonts w:eastAsiaTheme="minorEastAsia" w:hint="eastAsia"/>
              </w:rPr>
              <w:t xml:space="preserve">, </w:t>
            </w:r>
            <w:r w:rsidR="00B87E4A">
              <w:rPr>
                <w:rFonts w:eastAsiaTheme="minorEastAsia" w:hint="eastAsia"/>
              </w:rPr>
              <w:t>캡</w:t>
            </w:r>
            <w:r w:rsidR="00B87E4A" w:rsidRPr="00D70FAA">
              <w:rPr>
                <w:rFonts w:eastAsiaTheme="minorEastAsia" w:hint="eastAsia"/>
              </w:rPr>
              <w:t>슐</w:t>
            </w:r>
            <w:r w:rsidR="00B87E4A" w:rsidRPr="00D70FAA">
              <w:rPr>
                <w:rFonts w:eastAsiaTheme="minorEastAsia" w:hint="eastAsia"/>
              </w:rPr>
              <w:t xml:space="preserve">, </w:t>
            </w:r>
            <w:r w:rsidR="00B87E4A" w:rsidRPr="00D70FAA">
              <w:rPr>
                <w:rFonts w:eastAsiaTheme="minorEastAsia" w:hint="eastAsia"/>
              </w:rPr>
              <w:t>호텔스닷컴</w:t>
            </w: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18</w:t>
            </w:r>
          </w:p>
        </w:tc>
        <w:tc>
          <w:tcPr>
            <w:tcW w:w="1050" w:type="dxa"/>
            <w:shd w:val="clear" w:color="auto" w:fill="BFBFBF"/>
          </w:tcPr>
          <w:p w:rsidR="004B2130" w:rsidRPr="00D70FAA" w:rsidRDefault="00D70FAA">
            <w:pPr>
              <w:rPr>
                <w:rFonts w:eastAsiaTheme="minorEastAsia"/>
              </w:rPr>
            </w:pPr>
            <w:r w:rsidRPr="00D70FAA">
              <w:rPr>
                <w:rFonts w:eastAsiaTheme="minorEastAsia"/>
                <w:b/>
              </w:rPr>
              <w:t>Author name</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4B2130">
            <w:pPr>
              <w:rPr>
                <w:rFonts w:eastAsiaTheme="minorEastAsia"/>
              </w:rPr>
            </w:pPr>
          </w:p>
        </w:tc>
        <w:tc>
          <w:tcPr>
            <w:tcW w:w="6900" w:type="dxa"/>
            <w:shd w:val="clear" w:color="auto" w:fill="BFBFBF"/>
          </w:tcPr>
          <w:p w:rsidR="004B2130" w:rsidRPr="00D70FAA" w:rsidRDefault="004B2130">
            <w:pPr>
              <w:rPr>
                <w:rFonts w:eastAsiaTheme="minorEastAsia"/>
              </w:rPr>
            </w:pP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19</w:t>
            </w:r>
          </w:p>
        </w:tc>
        <w:tc>
          <w:tcPr>
            <w:tcW w:w="1050" w:type="dxa"/>
            <w:shd w:val="clear" w:color="auto" w:fill="BFBFBF"/>
          </w:tcPr>
          <w:p w:rsidR="004B2130" w:rsidRPr="00D70FAA" w:rsidRDefault="00D70FAA">
            <w:pPr>
              <w:rPr>
                <w:rFonts w:eastAsiaTheme="minorEastAsia"/>
              </w:rPr>
            </w:pPr>
            <w:r w:rsidRPr="00D70FAA">
              <w:rPr>
                <w:rFonts w:eastAsiaTheme="minorEastAsia"/>
                <w:b/>
              </w:rPr>
              <w:t>Author title</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4B2130">
            <w:pPr>
              <w:rPr>
                <w:rFonts w:eastAsiaTheme="minorEastAsia"/>
              </w:rPr>
            </w:pPr>
          </w:p>
        </w:tc>
        <w:tc>
          <w:tcPr>
            <w:tcW w:w="6900" w:type="dxa"/>
            <w:shd w:val="clear" w:color="auto" w:fill="BFBFBF"/>
          </w:tcPr>
          <w:p w:rsidR="004B2130" w:rsidRPr="00D70FAA" w:rsidRDefault="004B2130">
            <w:pPr>
              <w:rPr>
                <w:rFonts w:eastAsiaTheme="minorEastAsia"/>
              </w:rPr>
            </w:pP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20</w:t>
            </w:r>
          </w:p>
        </w:tc>
        <w:tc>
          <w:tcPr>
            <w:tcW w:w="1050" w:type="dxa"/>
            <w:shd w:val="clear" w:color="auto" w:fill="BFBFBF"/>
          </w:tcPr>
          <w:p w:rsidR="004B2130" w:rsidRPr="00D70FAA" w:rsidRDefault="00D70FAA">
            <w:pPr>
              <w:rPr>
                <w:rFonts w:eastAsiaTheme="minorEastAsia"/>
              </w:rPr>
            </w:pPr>
            <w:r w:rsidRPr="00D70FAA">
              <w:rPr>
                <w:rFonts w:eastAsiaTheme="minorEastAsia"/>
                <w:b/>
              </w:rPr>
              <w:t>Author description</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4B2130">
            <w:pPr>
              <w:rPr>
                <w:rFonts w:eastAsiaTheme="minorEastAsia"/>
              </w:rPr>
            </w:pPr>
          </w:p>
        </w:tc>
        <w:tc>
          <w:tcPr>
            <w:tcW w:w="6900" w:type="dxa"/>
            <w:shd w:val="clear" w:color="auto" w:fill="BFBFBF"/>
          </w:tcPr>
          <w:p w:rsidR="004B2130" w:rsidRPr="00D70FAA" w:rsidRDefault="004B2130">
            <w:pPr>
              <w:rPr>
                <w:rFonts w:eastAsiaTheme="minorEastAsia"/>
              </w:rPr>
            </w:pP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21</w:t>
            </w:r>
          </w:p>
        </w:tc>
        <w:tc>
          <w:tcPr>
            <w:tcW w:w="1050" w:type="dxa"/>
            <w:shd w:val="clear" w:color="auto" w:fill="BFBFBF"/>
          </w:tcPr>
          <w:p w:rsidR="004B2130" w:rsidRPr="00D70FAA" w:rsidRDefault="00D70FAA">
            <w:pPr>
              <w:rPr>
                <w:rFonts w:eastAsiaTheme="minorEastAsia"/>
              </w:rPr>
            </w:pPr>
            <w:r w:rsidRPr="00D70FAA">
              <w:rPr>
                <w:rFonts w:eastAsiaTheme="minorEastAsia"/>
                <w:b/>
              </w:rPr>
              <w:t>Author image</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4B2130">
            <w:pPr>
              <w:rPr>
                <w:rFonts w:eastAsiaTheme="minorEastAsia"/>
              </w:rPr>
            </w:pPr>
          </w:p>
        </w:tc>
        <w:tc>
          <w:tcPr>
            <w:tcW w:w="6900" w:type="dxa"/>
            <w:shd w:val="clear" w:color="auto" w:fill="BFBFBF"/>
          </w:tcPr>
          <w:p w:rsidR="004B2130" w:rsidRPr="00D70FAA" w:rsidRDefault="004B2130">
            <w:pPr>
              <w:rPr>
                <w:rFonts w:eastAsiaTheme="minorEastAsia"/>
              </w:rPr>
            </w:pP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22</w:t>
            </w:r>
          </w:p>
        </w:tc>
        <w:tc>
          <w:tcPr>
            <w:tcW w:w="1050" w:type="dxa"/>
            <w:shd w:val="clear" w:color="auto" w:fill="BFBFBF"/>
          </w:tcPr>
          <w:p w:rsidR="004B2130" w:rsidRPr="00D70FAA" w:rsidRDefault="00D70FAA">
            <w:pPr>
              <w:rPr>
                <w:rFonts w:eastAsiaTheme="minorEastAsia"/>
              </w:rPr>
            </w:pPr>
            <w:r w:rsidRPr="00D70FAA">
              <w:rPr>
                <w:rFonts w:eastAsiaTheme="minorEastAsia"/>
                <w:b/>
              </w:rPr>
              <w:t>Author logo</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4B2130">
            <w:pPr>
              <w:rPr>
                <w:rFonts w:eastAsiaTheme="minorEastAsia"/>
              </w:rPr>
            </w:pPr>
          </w:p>
        </w:tc>
        <w:tc>
          <w:tcPr>
            <w:tcW w:w="6900" w:type="dxa"/>
            <w:shd w:val="clear" w:color="auto" w:fill="BFBFBF"/>
          </w:tcPr>
          <w:p w:rsidR="004B2130" w:rsidRPr="00D70FAA" w:rsidRDefault="004B2130">
            <w:pPr>
              <w:rPr>
                <w:rFonts w:eastAsiaTheme="minorEastAsia"/>
              </w:rPr>
            </w:pPr>
          </w:p>
        </w:tc>
      </w:tr>
      <w:tr w:rsidR="00D70FAA" w:rsidRPr="00D70FAA" w:rsidTr="00D70FAA">
        <w:tc>
          <w:tcPr>
            <w:tcW w:w="300" w:type="dxa"/>
            <w:shd w:val="clear" w:color="auto" w:fill="BFBFBF"/>
          </w:tcPr>
          <w:p w:rsidR="004B2130" w:rsidRPr="00D70FAA" w:rsidRDefault="00D70FAA">
            <w:pPr>
              <w:rPr>
                <w:rFonts w:eastAsiaTheme="minorEastAsia"/>
              </w:rPr>
            </w:pPr>
            <w:r w:rsidRPr="00D70FAA">
              <w:rPr>
                <w:rFonts w:eastAsiaTheme="minorEastAsia"/>
              </w:rPr>
              <w:t>23</w:t>
            </w:r>
          </w:p>
        </w:tc>
        <w:tc>
          <w:tcPr>
            <w:tcW w:w="1050" w:type="dxa"/>
            <w:shd w:val="clear" w:color="auto" w:fill="BFBFBF"/>
          </w:tcPr>
          <w:p w:rsidR="004B2130" w:rsidRPr="00D70FAA" w:rsidRDefault="00D70FAA">
            <w:pPr>
              <w:rPr>
                <w:rFonts w:eastAsiaTheme="minorEastAsia"/>
              </w:rPr>
            </w:pPr>
            <w:r w:rsidRPr="00D70FAA">
              <w:rPr>
                <w:rFonts w:eastAsiaTheme="minorEastAsia"/>
                <w:b/>
              </w:rPr>
              <w:t>Article URL</w:t>
            </w:r>
          </w:p>
        </w:tc>
        <w:tc>
          <w:tcPr>
            <w:tcW w:w="1060" w:type="dxa"/>
            <w:shd w:val="clear" w:color="auto" w:fill="BFBFBF"/>
          </w:tcPr>
          <w:p w:rsidR="004B2130" w:rsidRPr="00D70FAA" w:rsidRDefault="00D70FAA">
            <w:pPr>
              <w:rPr>
                <w:rFonts w:eastAsiaTheme="minorEastAsia"/>
              </w:rPr>
            </w:pPr>
            <w:r w:rsidRPr="00D70FAA">
              <w:rPr>
                <w:rFonts w:eastAsiaTheme="minorEastAsia"/>
                <w:b/>
                <w:color w:val="FF0000"/>
              </w:rPr>
              <w:t>Don't change</w:t>
            </w:r>
          </w:p>
        </w:tc>
        <w:tc>
          <w:tcPr>
            <w:tcW w:w="6900" w:type="dxa"/>
            <w:shd w:val="clear" w:color="auto" w:fill="BFBFBF"/>
          </w:tcPr>
          <w:p w:rsidR="004B2130" w:rsidRPr="00D70FAA" w:rsidRDefault="004B2130">
            <w:pPr>
              <w:rPr>
                <w:rFonts w:eastAsiaTheme="minorEastAsia"/>
              </w:rPr>
            </w:pPr>
          </w:p>
        </w:tc>
        <w:tc>
          <w:tcPr>
            <w:tcW w:w="6900" w:type="dxa"/>
            <w:shd w:val="clear" w:color="auto" w:fill="BFBFBF"/>
          </w:tcPr>
          <w:p w:rsidR="004B2130" w:rsidRPr="00D70FAA" w:rsidRDefault="004B2130">
            <w:pPr>
              <w:rPr>
                <w:rFonts w:eastAsiaTheme="minorEastAsia"/>
              </w:rPr>
            </w:pPr>
          </w:p>
        </w:tc>
      </w:tr>
    </w:tbl>
    <w:p w:rsidR="00D70FAA" w:rsidRDefault="00D70FAA"/>
    <w:sectPr w:rsidR="00D70FAA" w:rsidSect="004B2130">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7C5" w:rsidRDefault="00C777C5" w:rsidP="009714A6">
      <w:r>
        <w:separator/>
      </w:r>
    </w:p>
  </w:endnote>
  <w:endnote w:type="continuationSeparator" w:id="1">
    <w:p w:rsidR="00C777C5" w:rsidRDefault="00C777C5" w:rsidP="009714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7C5" w:rsidRDefault="00C777C5" w:rsidP="009714A6">
      <w:r>
        <w:separator/>
      </w:r>
    </w:p>
  </w:footnote>
  <w:footnote w:type="continuationSeparator" w:id="1">
    <w:p w:rsidR="00C777C5" w:rsidRDefault="00C777C5" w:rsidP="009714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trackRevisions/>
  <w:defaultTabStop w:val="708"/>
  <w:hyphenationZone w:val="425"/>
  <w:doNotHyphenateCaps/>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useFELayout/>
  </w:compat>
  <w:rsids>
    <w:rsidRoot w:val="004B2130"/>
    <w:rsid w:val="00153DFD"/>
    <w:rsid w:val="001E0686"/>
    <w:rsid w:val="002743D6"/>
    <w:rsid w:val="003149F1"/>
    <w:rsid w:val="0032633F"/>
    <w:rsid w:val="003F1F0F"/>
    <w:rsid w:val="00410DF0"/>
    <w:rsid w:val="004574B4"/>
    <w:rsid w:val="00473022"/>
    <w:rsid w:val="004B2130"/>
    <w:rsid w:val="005567E3"/>
    <w:rsid w:val="00557D41"/>
    <w:rsid w:val="00580D5F"/>
    <w:rsid w:val="00617A39"/>
    <w:rsid w:val="00625C28"/>
    <w:rsid w:val="0064684D"/>
    <w:rsid w:val="00651F8A"/>
    <w:rsid w:val="00665ADE"/>
    <w:rsid w:val="0072580B"/>
    <w:rsid w:val="007D4797"/>
    <w:rsid w:val="00804BC3"/>
    <w:rsid w:val="00871A13"/>
    <w:rsid w:val="00912EE9"/>
    <w:rsid w:val="00915DFC"/>
    <w:rsid w:val="0095538B"/>
    <w:rsid w:val="00957333"/>
    <w:rsid w:val="009714A6"/>
    <w:rsid w:val="009E7E56"/>
    <w:rsid w:val="009F5813"/>
    <w:rsid w:val="00A14087"/>
    <w:rsid w:val="00A96736"/>
    <w:rsid w:val="00AA17F1"/>
    <w:rsid w:val="00B53A41"/>
    <w:rsid w:val="00B87E4A"/>
    <w:rsid w:val="00BA79C2"/>
    <w:rsid w:val="00C33863"/>
    <w:rsid w:val="00C777C5"/>
    <w:rsid w:val="00C912D6"/>
    <w:rsid w:val="00CB0078"/>
    <w:rsid w:val="00D004C6"/>
    <w:rsid w:val="00D4061D"/>
    <w:rsid w:val="00D70FAA"/>
    <w:rsid w:val="00DC38D2"/>
    <w:rsid w:val="00E9204D"/>
    <w:rsid w:val="00EB23DC"/>
    <w:rsid w:val="00EB720C"/>
    <w:rsid w:val="00F02B42"/>
    <w:rsid w:val="00F50DE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D5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4B2130"/>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9714A6"/>
    <w:pPr>
      <w:tabs>
        <w:tab w:val="center" w:pos="4513"/>
        <w:tab w:val="right" w:pos="9026"/>
      </w:tabs>
      <w:snapToGrid w:val="0"/>
    </w:pPr>
  </w:style>
  <w:style w:type="character" w:customStyle="1" w:styleId="Char">
    <w:name w:val="머리글 Char"/>
    <w:basedOn w:val="a0"/>
    <w:link w:val="a3"/>
    <w:uiPriority w:val="99"/>
    <w:semiHidden/>
    <w:rsid w:val="009714A6"/>
  </w:style>
  <w:style w:type="paragraph" w:styleId="a4">
    <w:name w:val="footer"/>
    <w:basedOn w:val="a"/>
    <w:link w:val="Char0"/>
    <w:uiPriority w:val="99"/>
    <w:semiHidden/>
    <w:unhideWhenUsed/>
    <w:rsid w:val="009714A6"/>
    <w:pPr>
      <w:tabs>
        <w:tab w:val="center" w:pos="4513"/>
        <w:tab w:val="right" w:pos="9026"/>
      </w:tabs>
      <w:snapToGrid w:val="0"/>
    </w:pPr>
  </w:style>
  <w:style w:type="character" w:customStyle="1" w:styleId="Char0">
    <w:name w:val="바닥글 Char"/>
    <w:basedOn w:val="a0"/>
    <w:link w:val="a4"/>
    <w:uiPriority w:val="99"/>
    <w:semiHidden/>
    <w:rsid w:val="009714A6"/>
  </w:style>
  <w:style w:type="character" w:customStyle="1" w:styleId="st">
    <w:name w:val="st"/>
    <w:basedOn w:val="a0"/>
    <w:rsid w:val="00625C28"/>
  </w:style>
  <w:style w:type="character" w:styleId="a5">
    <w:name w:val="Emphasis"/>
    <w:basedOn w:val="a0"/>
    <w:uiPriority w:val="20"/>
    <w:qFormat/>
    <w:rsid w:val="00625C28"/>
    <w:rPr>
      <w:i/>
      <w:iCs/>
    </w:rPr>
  </w:style>
  <w:style w:type="paragraph" w:styleId="a6">
    <w:name w:val="Balloon Text"/>
    <w:basedOn w:val="a"/>
    <w:link w:val="Char1"/>
    <w:uiPriority w:val="99"/>
    <w:semiHidden/>
    <w:unhideWhenUsed/>
    <w:rsid w:val="00153DFD"/>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153DFD"/>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1148</Words>
  <Characters>6545</Characters>
  <Application>Microsoft Office Word</Application>
  <DocSecurity>0</DocSecurity>
  <Lines>54</Lines>
  <Paragraphs>15</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noel</cp:lastModifiedBy>
  <cp:revision>4</cp:revision>
  <dcterms:created xsi:type="dcterms:W3CDTF">2015-07-24T01:36:00Z</dcterms:created>
  <dcterms:modified xsi:type="dcterms:W3CDTF">2015-07-24T01:37:00Z</dcterms:modified>
</cp:coreProperties>
</file>