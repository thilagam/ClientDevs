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43"/>
        <w:gridCol w:w="6717"/>
        <w:gridCol w:w="6717"/>
      </w:tblGrid>
      <w:tr w:rsidR="0031313E" w:rsidRPr="0031313E" w:rsidTr="0031313E">
        <w:tc>
          <w:tcPr>
            <w:tcW w:w="300" w:type="dxa"/>
          </w:tcPr>
          <w:p w:rsidR="00440742" w:rsidRPr="0031313E" w:rsidRDefault="00F131F5">
            <w:pPr>
              <w:rPr>
                <w:rFonts w:eastAsiaTheme="minorEastAsia"/>
              </w:rPr>
            </w:pPr>
            <w:r w:rsidRPr="0031313E">
              <w:rPr>
                <w:rFonts w:eastAsiaTheme="minorEastAsia"/>
              </w:rPr>
              <w:t>1</w:t>
            </w:r>
          </w:p>
        </w:tc>
        <w:tc>
          <w:tcPr>
            <w:tcW w:w="1050" w:type="dxa"/>
          </w:tcPr>
          <w:p w:rsidR="00440742" w:rsidRPr="0031313E" w:rsidRDefault="00F131F5">
            <w:pPr>
              <w:rPr>
                <w:rFonts w:eastAsiaTheme="minorEastAsia"/>
              </w:rPr>
            </w:pPr>
            <w:r w:rsidRPr="0031313E">
              <w:rPr>
                <w:rFonts w:eastAsiaTheme="minorEastAsia"/>
                <w:b/>
              </w:rPr>
              <w:t>Content name</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rPr>
              <w:t>Arts and Culture in Tokyo: From Temples to Late-night Jazz Clubs</w:t>
            </w:r>
          </w:p>
        </w:tc>
        <w:tc>
          <w:tcPr>
            <w:tcW w:w="6900" w:type="dxa"/>
          </w:tcPr>
          <w:p w:rsidR="00440742" w:rsidRPr="0031313E" w:rsidRDefault="00F131F5">
            <w:pPr>
              <w:rPr>
                <w:rFonts w:eastAsiaTheme="minorEastAsia"/>
              </w:rPr>
            </w:pPr>
            <w:r w:rsidRPr="0031313E">
              <w:rPr>
                <w:rFonts w:eastAsiaTheme="minorEastAsia"/>
              </w:rPr>
              <w:t xml:space="preserve"> </w:t>
            </w:r>
            <w:ins w:id="0" w:author="noel" w:date="2015-07-24T01:30:00Z">
              <w:r w:rsidR="0066703C">
                <w:rPr>
                  <w:rFonts w:eastAsiaTheme="minorEastAsia" w:hint="eastAsia"/>
                </w:rPr>
                <w:t>도쿄의</w:t>
              </w:r>
              <w:r w:rsidR="0066703C">
                <w:rPr>
                  <w:rFonts w:eastAsiaTheme="minorEastAsia" w:hint="eastAsia"/>
                </w:rPr>
                <w:t xml:space="preserve"> </w:t>
              </w:r>
              <w:r w:rsidR="0066703C">
                <w:rPr>
                  <w:rFonts w:eastAsiaTheme="minorEastAsia" w:hint="eastAsia"/>
                </w:rPr>
                <w:t>예술과</w:t>
              </w:r>
              <w:r w:rsidR="0066703C">
                <w:rPr>
                  <w:rFonts w:eastAsiaTheme="minorEastAsia" w:hint="eastAsia"/>
                </w:rPr>
                <w:t xml:space="preserve"> </w:t>
              </w:r>
              <w:r w:rsidR="0066703C">
                <w:rPr>
                  <w:rFonts w:eastAsiaTheme="minorEastAsia" w:hint="eastAsia"/>
                </w:rPr>
                <w:t>문화</w:t>
              </w:r>
              <w:r w:rsidR="0066703C">
                <w:rPr>
                  <w:rFonts w:eastAsiaTheme="minorEastAsia" w:hint="eastAsia"/>
                </w:rPr>
                <w:t xml:space="preserve">: </w:t>
              </w:r>
              <w:r w:rsidR="0066703C">
                <w:rPr>
                  <w:rFonts w:eastAsiaTheme="minorEastAsia" w:hint="eastAsia"/>
                </w:rPr>
                <w:t>사원에서</w:t>
              </w:r>
              <w:r w:rsidR="0066703C">
                <w:rPr>
                  <w:rFonts w:eastAsiaTheme="minorEastAsia" w:hint="eastAsia"/>
                </w:rPr>
                <w:t xml:space="preserve"> </w:t>
              </w:r>
              <w:r w:rsidR="0066703C">
                <w:rPr>
                  <w:rFonts w:eastAsiaTheme="minorEastAsia" w:hint="eastAsia"/>
                </w:rPr>
                <w:t>심야의</w:t>
              </w:r>
              <w:r w:rsidR="0066703C">
                <w:rPr>
                  <w:rFonts w:eastAsiaTheme="minorEastAsia" w:hint="eastAsia"/>
                </w:rPr>
                <w:t xml:space="preserve"> </w:t>
              </w:r>
              <w:r w:rsidR="0066703C">
                <w:rPr>
                  <w:rFonts w:eastAsiaTheme="minorEastAsia" w:hint="eastAsia"/>
                </w:rPr>
                <w:t>재즈클럽까지</w:t>
              </w:r>
            </w:ins>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2</w:t>
            </w:r>
          </w:p>
        </w:tc>
        <w:tc>
          <w:tcPr>
            <w:tcW w:w="1050" w:type="dxa"/>
            <w:shd w:val="clear" w:color="auto" w:fill="BFBFBF"/>
          </w:tcPr>
          <w:p w:rsidR="00440742" w:rsidRPr="0031313E" w:rsidRDefault="00F131F5">
            <w:pPr>
              <w:rPr>
                <w:rFonts w:eastAsiaTheme="minorEastAsia"/>
              </w:rPr>
            </w:pPr>
            <w:r w:rsidRPr="0031313E">
              <w:rPr>
                <w:rFonts w:eastAsiaTheme="minorEastAsia"/>
                <w:b/>
              </w:rPr>
              <w:t>POS</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HCOM_KR</w:t>
            </w:r>
          </w:p>
        </w:tc>
        <w:tc>
          <w:tcPr>
            <w:tcW w:w="6900" w:type="dxa"/>
            <w:shd w:val="clear" w:color="auto" w:fill="BFBFBF"/>
          </w:tcPr>
          <w:p w:rsidR="00440742" w:rsidRPr="0031313E" w:rsidRDefault="00F131F5">
            <w:pPr>
              <w:rPr>
                <w:rFonts w:eastAsiaTheme="minorEastAsia"/>
              </w:rPr>
            </w:pPr>
            <w:r w:rsidRPr="0031313E">
              <w:rPr>
                <w:rFonts w:eastAsiaTheme="minorEastAsia"/>
              </w:rPr>
              <w:t>HCOM_KR</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3</w:t>
            </w:r>
          </w:p>
        </w:tc>
        <w:tc>
          <w:tcPr>
            <w:tcW w:w="1050" w:type="dxa"/>
            <w:shd w:val="clear" w:color="auto" w:fill="BFBFBF"/>
          </w:tcPr>
          <w:p w:rsidR="00440742" w:rsidRPr="0031313E" w:rsidRDefault="00F131F5">
            <w:pPr>
              <w:rPr>
                <w:rFonts w:eastAsiaTheme="minorEastAsia"/>
              </w:rPr>
            </w:pPr>
            <w:r w:rsidRPr="0031313E">
              <w:rPr>
                <w:rFonts w:eastAsiaTheme="minorEastAsia"/>
                <w:b/>
              </w:rPr>
              <w:t>Locale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ko_KR</w:t>
            </w:r>
          </w:p>
        </w:tc>
        <w:tc>
          <w:tcPr>
            <w:tcW w:w="6900" w:type="dxa"/>
            <w:shd w:val="clear" w:color="auto" w:fill="BFBFBF"/>
          </w:tcPr>
          <w:p w:rsidR="00440742" w:rsidRPr="0031313E" w:rsidRDefault="00F131F5">
            <w:pPr>
              <w:rPr>
                <w:rFonts w:eastAsiaTheme="minorEastAsia"/>
              </w:rPr>
            </w:pPr>
            <w:r w:rsidRPr="0031313E">
              <w:rPr>
                <w:rFonts w:eastAsiaTheme="minorEastAsia"/>
              </w:rPr>
              <w:t>ko_KR</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4</w:t>
            </w:r>
          </w:p>
        </w:tc>
        <w:tc>
          <w:tcPr>
            <w:tcW w:w="1050" w:type="dxa"/>
            <w:shd w:val="clear" w:color="auto" w:fill="BFBFBF"/>
          </w:tcPr>
          <w:p w:rsidR="00440742" w:rsidRPr="0031313E" w:rsidRDefault="00F131F5">
            <w:pPr>
              <w:rPr>
                <w:rFonts w:eastAsiaTheme="minorEastAsia"/>
              </w:rPr>
            </w:pPr>
            <w:r w:rsidRPr="0031313E">
              <w:rPr>
                <w:rFonts w:eastAsiaTheme="minorEastAsia"/>
                <w:b/>
              </w:rPr>
              <w:t>URL friendly part</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Arts-and-Culture-in-Tokyo-From-Temples-to-Late-night-Jazz-Clubs</w:t>
            </w:r>
          </w:p>
        </w:tc>
        <w:tc>
          <w:tcPr>
            <w:tcW w:w="6900" w:type="dxa"/>
            <w:shd w:val="clear" w:color="auto" w:fill="BFBFBF"/>
          </w:tcPr>
          <w:p w:rsidR="00440742" w:rsidRPr="0031313E" w:rsidRDefault="00F131F5">
            <w:pPr>
              <w:rPr>
                <w:rFonts w:eastAsiaTheme="minorEastAsia"/>
              </w:rPr>
            </w:pPr>
            <w:r w:rsidRPr="0031313E">
              <w:rPr>
                <w:rFonts w:eastAsiaTheme="minorEastAsia"/>
              </w:rPr>
              <w:t>Arts-and-Culture-in-Tokyo-From-Temples-to-Late-night-Jazz-Clubs</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5</w:t>
            </w:r>
          </w:p>
        </w:tc>
        <w:tc>
          <w:tcPr>
            <w:tcW w:w="1050" w:type="dxa"/>
            <w:shd w:val="clear" w:color="auto" w:fill="BFBFBF"/>
          </w:tcPr>
          <w:p w:rsidR="00440742" w:rsidRPr="0031313E" w:rsidRDefault="00F131F5">
            <w:pPr>
              <w:rPr>
                <w:rFonts w:eastAsiaTheme="minorEastAsia"/>
              </w:rPr>
            </w:pPr>
            <w:r w:rsidRPr="0031313E">
              <w:rPr>
                <w:rFonts w:eastAsiaTheme="minorEastAsia"/>
                <w:b/>
              </w:rPr>
              <w:t>Channels</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40742" w:rsidRPr="0031313E" w:rsidRDefault="00F131F5">
            <w:pPr>
              <w:rPr>
                <w:rFonts w:eastAsiaTheme="minorEastAsia"/>
              </w:rPr>
            </w:pPr>
            <w:r w:rsidRPr="0031313E">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6</w:t>
            </w:r>
          </w:p>
        </w:tc>
        <w:tc>
          <w:tcPr>
            <w:tcW w:w="1050" w:type="dxa"/>
            <w:shd w:val="clear" w:color="auto" w:fill="BFBFBF"/>
          </w:tcPr>
          <w:p w:rsidR="00440742" w:rsidRPr="0031313E" w:rsidRDefault="00F131F5">
            <w:pPr>
              <w:rPr>
                <w:rFonts w:eastAsiaTheme="minorEastAsia"/>
              </w:rPr>
            </w:pPr>
            <w:r w:rsidRPr="0031313E">
              <w:rPr>
                <w:rFonts w:eastAsiaTheme="minorEastAsia"/>
                <w:b/>
              </w:rPr>
              <w:t>Go live date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42150</w:t>
            </w:r>
          </w:p>
        </w:tc>
        <w:tc>
          <w:tcPr>
            <w:tcW w:w="6900" w:type="dxa"/>
            <w:shd w:val="clear" w:color="auto" w:fill="BFBFBF"/>
          </w:tcPr>
          <w:p w:rsidR="00440742" w:rsidRPr="0031313E" w:rsidRDefault="00F131F5">
            <w:pPr>
              <w:rPr>
                <w:rFonts w:eastAsiaTheme="minorEastAsia"/>
              </w:rPr>
            </w:pPr>
            <w:r w:rsidRPr="0031313E">
              <w:rPr>
                <w:rFonts w:eastAsiaTheme="minorEastAsia"/>
              </w:rPr>
              <w:t>42150</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7</w:t>
            </w:r>
          </w:p>
        </w:tc>
        <w:tc>
          <w:tcPr>
            <w:tcW w:w="1050" w:type="dxa"/>
            <w:shd w:val="clear" w:color="auto" w:fill="BFBFBF"/>
          </w:tcPr>
          <w:p w:rsidR="00440742" w:rsidRPr="0031313E" w:rsidRDefault="00F131F5">
            <w:pPr>
              <w:rPr>
                <w:rFonts w:eastAsiaTheme="minorEastAsia"/>
              </w:rPr>
            </w:pPr>
            <w:r w:rsidRPr="0031313E">
              <w:rPr>
                <w:rFonts w:eastAsiaTheme="minorEastAsia"/>
                <w:b/>
              </w:rPr>
              <w:t>Tags</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Arts and Culture</w:t>
            </w:r>
          </w:p>
        </w:tc>
        <w:tc>
          <w:tcPr>
            <w:tcW w:w="6900" w:type="dxa"/>
            <w:shd w:val="clear" w:color="auto" w:fill="BFBFBF"/>
          </w:tcPr>
          <w:p w:rsidR="00440742" w:rsidRPr="0031313E" w:rsidRDefault="00F131F5">
            <w:pPr>
              <w:rPr>
                <w:rFonts w:eastAsiaTheme="minorEastAsia"/>
              </w:rPr>
            </w:pPr>
            <w:r w:rsidRPr="0031313E">
              <w:rPr>
                <w:rFonts w:eastAsiaTheme="minorEastAsia"/>
              </w:rPr>
              <w:t>Arts and Culture</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8</w:t>
            </w:r>
          </w:p>
        </w:tc>
        <w:tc>
          <w:tcPr>
            <w:tcW w:w="1050" w:type="dxa"/>
            <w:shd w:val="clear" w:color="auto" w:fill="BFBFBF"/>
          </w:tcPr>
          <w:p w:rsidR="00440742" w:rsidRPr="0031313E" w:rsidRDefault="00F131F5">
            <w:pPr>
              <w:rPr>
                <w:rFonts w:eastAsiaTheme="minorEastAsia"/>
              </w:rPr>
            </w:pPr>
            <w:r w:rsidRPr="0031313E">
              <w:rPr>
                <w:rFonts w:eastAsiaTheme="minorEastAsia"/>
                <w:b/>
              </w:rPr>
              <w:t>Destination</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Tokyo  Japan (726784)</w:t>
            </w:r>
          </w:p>
        </w:tc>
        <w:tc>
          <w:tcPr>
            <w:tcW w:w="6900" w:type="dxa"/>
            <w:shd w:val="clear" w:color="auto" w:fill="BFBFBF"/>
          </w:tcPr>
          <w:p w:rsidR="00440742" w:rsidRPr="0031313E" w:rsidRDefault="00F131F5">
            <w:pPr>
              <w:rPr>
                <w:rFonts w:eastAsiaTheme="minorEastAsia"/>
              </w:rPr>
            </w:pPr>
            <w:r w:rsidRPr="0031313E">
              <w:rPr>
                <w:rFonts w:eastAsiaTheme="minorEastAsia"/>
              </w:rPr>
              <w:t>Tokyo  Japan (726784)</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9</w:t>
            </w:r>
          </w:p>
        </w:tc>
        <w:tc>
          <w:tcPr>
            <w:tcW w:w="1050" w:type="dxa"/>
            <w:shd w:val="clear" w:color="auto" w:fill="BFBFBF"/>
          </w:tcPr>
          <w:p w:rsidR="00440742" w:rsidRPr="0031313E" w:rsidRDefault="00F131F5">
            <w:pPr>
              <w:rPr>
                <w:rFonts w:eastAsiaTheme="minorEastAsia"/>
              </w:rPr>
            </w:pPr>
            <w:r w:rsidRPr="0031313E">
              <w:rPr>
                <w:rFonts w:eastAsiaTheme="minorEastAsia"/>
                <w:b/>
              </w:rPr>
              <w:t>Article title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F131F5">
            <w:pPr>
              <w:rPr>
                <w:rFonts w:eastAsiaTheme="minorEastAsia"/>
              </w:rPr>
            </w:pPr>
            <w:r w:rsidRPr="0031313E">
              <w:rPr>
                <w:rFonts w:eastAsiaTheme="minorEastAsia"/>
              </w:rPr>
              <w:t>Arts and Culture in Tokyo: From Temples to Late-night Jazz Clubs</w:t>
            </w:r>
          </w:p>
        </w:tc>
        <w:tc>
          <w:tcPr>
            <w:tcW w:w="6900" w:type="dxa"/>
            <w:shd w:val="clear" w:color="auto" w:fill="BFBFBF"/>
          </w:tcPr>
          <w:p w:rsidR="00440742" w:rsidRPr="0031313E" w:rsidRDefault="00F131F5">
            <w:pPr>
              <w:rPr>
                <w:rFonts w:eastAsiaTheme="minorEastAsia"/>
              </w:rPr>
            </w:pPr>
            <w:r w:rsidRPr="0031313E">
              <w:rPr>
                <w:rFonts w:eastAsiaTheme="minorEastAsia"/>
              </w:rPr>
              <w:t>Arts and Culture in Tokyo: From Temples to Late-night Jazz Clubs</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10</w:t>
            </w:r>
          </w:p>
        </w:tc>
        <w:tc>
          <w:tcPr>
            <w:tcW w:w="1050" w:type="dxa"/>
            <w:shd w:val="clear" w:color="auto" w:fill="BFBFBF"/>
          </w:tcPr>
          <w:p w:rsidR="00440742" w:rsidRPr="0031313E" w:rsidRDefault="00F131F5">
            <w:pPr>
              <w:rPr>
                <w:rFonts w:eastAsiaTheme="minorEastAsia"/>
              </w:rPr>
            </w:pPr>
            <w:r w:rsidRPr="0031313E">
              <w:rPr>
                <w:rFonts w:eastAsiaTheme="minorEastAsia"/>
                <w:b/>
              </w:rPr>
              <w:t>Main image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tcPr>
          <w:p w:rsidR="00440742" w:rsidRPr="0031313E" w:rsidRDefault="00F131F5">
            <w:pPr>
              <w:rPr>
                <w:rFonts w:eastAsiaTheme="minorEastAsia"/>
              </w:rPr>
            </w:pPr>
            <w:r w:rsidRPr="0031313E">
              <w:rPr>
                <w:rFonts w:eastAsiaTheme="minorEastAsia"/>
              </w:rPr>
              <w:t>11</w:t>
            </w:r>
          </w:p>
        </w:tc>
        <w:tc>
          <w:tcPr>
            <w:tcW w:w="1050" w:type="dxa"/>
          </w:tcPr>
          <w:p w:rsidR="00440742" w:rsidRPr="0031313E" w:rsidRDefault="00F131F5">
            <w:pPr>
              <w:rPr>
                <w:rFonts w:eastAsiaTheme="minorEastAsia"/>
              </w:rPr>
            </w:pPr>
            <w:r w:rsidRPr="0031313E">
              <w:rPr>
                <w:rFonts w:eastAsiaTheme="minorEastAsia"/>
                <w:b/>
              </w:rPr>
              <w:t>Introduction</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rPr>
              <w:t>The Japanese capital is both a hub for traditional native art forms and an international center for creative culture. You can absorb centuries of Eastern and Western art at the cluster of museums around Ueno Park, and take in ultramodern exhibitions amid the high-rise surroundings of Roppongi Art Triangle.&lt;br /&gt;</w:t>
            </w:r>
          </w:p>
        </w:tc>
        <w:tc>
          <w:tcPr>
            <w:tcW w:w="6900" w:type="dxa"/>
          </w:tcPr>
          <w:p w:rsidR="00440742" w:rsidRDefault="00F131F5">
            <w:pPr>
              <w:rPr>
                <w:ins w:id="1" w:author="noel" w:date="2015-07-24T01:30:00Z"/>
                <w:rFonts w:eastAsiaTheme="minorEastAsia"/>
              </w:rPr>
            </w:pPr>
            <w:r w:rsidRPr="0031313E">
              <w:rPr>
                <w:rFonts w:eastAsiaTheme="minorEastAsia" w:hint="eastAsia"/>
              </w:rPr>
              <w:t>일본의</w:t>
            </w:r>
            <w:r w:rsidRPr="0031313E">
              <w:rPr>
                <w:rFonts w:eastAsiaTheme="minorEastAsia" w:hint="eastAsia"/>
              </w:rPr>
              <w:t xml:space="preserve"> </w:t>
            </w:r>
            <w:r w:rsidRPr="0031313E">
              <w:rPr>
                <w:rFonts w:eastAsiaTheme="minorEastAsia" w:hint="eastAsia"/>
              </w:rPr>
              <w:t>수도</w:t>
            </w:r>
            <w:ins w:id="2" w:author="noel" w:date="2015-07-24T01:51:00Z">
              <w:r w:rsidR="00794C06">
                <w:rPr>
                  <w:rFonts w:eastAsiaTheme="minorEastAsia" w:hint="eastAsia"/>
                </w:rPr>
                <w:t xml:space="preserve"> </w:t>
              </w:r>
              <w:r w:rsidR="00794C06">
                <w:rPr>
                  <w:rFonts w:eastAsiaTheme="minorEastAsia" w:hint="eastAsia"/>
                </w:rPr>
                <w:t>도쿄</w:t>
              </w:r>
            </w:ins>
            <w:r w:rsidRPr="0031313E">
              <w:rPr>
                <w:rFonts w:eastAsiaTheme="minorEastAsia" w:hint="eastAsia"/>
              </w:rPr>
              <w:t>는</w:t>
            </w:r>
            <w:r w:rsidRPr="0031313E">
              <w:rPr>
                <w:rFonts w:eastAsiaTheme="minorEastAsia" w:hint="eastAsia"/>
              </w:rPr>
              <w:t xml:space="preserve"> </w:t>
            </w:r>
            <w:r w:rsidRPr="0031313E">
              <w:rPr>
                <w:rFonts w:eastAsiaTheme="minorEastAsia" w:hint="eastAsia"/>
              </w:rPr>
              <w:t>전통</w:t>
            </w:r>
            <w:r w:rsidRPr="0031313E">
              <w:rPr>
                <w:rFonts w:eastAsiaTheme="minorEastAsia" w:hint="eastAsia"/>
              </w:rPr>
              <w:t xml:space="preserve"> </w:t>
            </w:r>
            <w:r w:rsidRPr="0031313E">
              <w:rPr>
                <w:rFonts w:eastAsiaTheme="minorEastAsia" w:hint="eastAsia"/>
              </w:rPr>
              <w:t>예술의</w:t>
            </w:r>
            <w:r w:rsidRPr="0031313E">
              <w:rPr>
                <w:rFonts w:eastAsiaTheme="minorEastAsia" w:hint="eastAsia"/>
              </w:rPr>
              <w:t xml:space="preserve"> </w:t>
            </w:r>
            <w:del w:id="3" w:author="noel" w:date="2015-07-24T01:53:00Z">
              <w:r w:rsidR="000B6D78" w:rsidRPr="0031313E" w:rsidDel="00DF5B65">
                <w:rPr>
                  <w:rFonts w:eastAsiaTheme="minorEastAsia" w:hint="eastAsia"/>
                </w:rPr>
                <w:delText>중심지</w:delText>
              </w:r>
            </w:del>
            <w:ins w:id="4" w:author="noel" w:date="2015-07-24T01:53:00Z">
              <w:r w:rsidR="00DF5B65">
                <w:rPr>
                  <w:rFonts w:eastAsiaTheme="minorEastAsia" w:hint="eastAsia"/>
                </w:rPr>
                <w:t>중추</w:t>
              </w:r>
            </w:ins>
            <w:r w:rsidR="000B6D78" w:rsidRPr="0031313E">
              <w:rPr>
                <w:rFonts w:eastAsiaTheme="minorEastAsia" w:hint="eastAsia"/>
              </w:rPr>
              <w:t>이자</w:t>
            </w:r>
            <w:r w:rsidR="000B6D78" w:rsidRPr="0031313E">
              <w:rPr>
                <w:rFonts w:eastAsiaTheme="minorEastAsia" w:hint="eastAsia"/>
              </w:rPr>
              <w:t xml:space="preserve"> </w:t>
            </w:r>
            <w:ins w:id="5" w:author="noel" w:date="2015-07-24T01:52:00Z">
              <w:r w:rsidR="00DF5B65">
                <w:rPr>
                  <w:rFonts w:eastAsiaTheme="minorEastAsia" w:hint="eastAsia"/>
                </w:rPr>
                <w:t>국제적으로도</w:t>
              </w:r>
              <w:r w:rsidR="00DF5B65">
                <w:rPr>
                  <w:rFonts w:eastAsiaTheme="minorEastAsia" w:hint="eastAsia"/>
                </w:rPr>
                <w:t xml:space="preserve"> </w:t>
              </w:r>
            </w:ins>
            <w:r w:rsidRPr="0031313E">
              <w:rPr>
                <w:rFonts w:eastAsiaTheme="minorEastAsia" w:hint="eastAsia"/>
              </w:rPr>
              <w:t>창의적인</w:t>
            </w:r>
            <w:r w:rsidRPr="0031313E">
              <w:rPr>
                <w:rFonts w:eastAsiaTheme="minorEastAsia" w:hint="eastAsia"/>
              </w:rPr>
              <w:t xml:space="preserve"> </w:t>
            </w:r>
            <w:r w:rsidR="000B6D78" w:rsidRPr="0031313E">
              <w:rPr>
                <w:rFonts w:eastAsiaTheme="minorEastAsia" w:hint="eastAsia"/>
              </w:rPr>
              <w:t>문화</w:t>
            </w:r>
            <w:del w:id="6" w:author="noel" w:date="2015-07-24T01:52:00Z">
              <w:r w:rsidR="000B6D78" w:rsidRPr="0031313E" w:rsidDel="00DF5B65">
                <w:rPr>
                  <w:rFonts w:eastAsiaTheme="minorEastAsia" w:hint="eastAsia"/>
                </w:rPr>
                <w:delText>를</w:delText>
              </w:r>
              <w:r w:rsidR="000B6D78" w:rsidRPr="0031313E" w:rsidDel="00DF5B65">
                <w:rPr>
                  <w:rFonts w:eastAsiaTheme="minorEastAsia" w:hint="eastAsia"/>
                </w:rPr>
                <w:delText xml:space="preserve"> </w:delText>
              </w:r>
              <w:r w:rsidR="000B6D78" w:rsidRPr="0031313E" w:rsidDel="00DF5B65">
                <w:rPr>
                  <w:rFonts w:eastAsiaTheme="minorEastAsia" w:hint="eastAsia"/>
                </w:rPr>
                <w:delText>대표하는</w:delText>
              </w:r>
              <w:r w:rsidRPr="0031313E" w:rsidDel="00DF5B65">
                <w:rPr>
                  <w:rFonts w:eastAsiaTheme="minorEastAsia" w:hint="eastAsia"/>
                </w:rPr>
                <w:delText xml:space="preserve"> </w:delText>
              </w:r>
              <w:r w:rsidRPr="0031313E" w:rsidDel="00DF5B65">
                <w:rPr>
                  <w:rFonts w:eastAsiaTheme="minorEastAsia" w:hint="eastAsia"/>
                </w:rPr>
                <w:delText>국제</w:delText>
              </w:r>
              <w:r w:rsidRPr="0031313E" w:rsidDel="00DF5B65">
                <w:rPr>
                  <w:rFonts w:eastAsiaTheme="minorEastAsia" w:hint="eastAsia"/>
                </w:rPr>
                <w:delText xml:space="preserve"> </w:delText>
              </w:r>
              <w:r w:rsidRPr="0031313E" w:rsidDel="00DF5B65">
                <w:rPr>
                  <w:rFonts w:eastAsiaTheme="minorEastAsia" w:hint="eastAsia"/>
                </w:rPr>
                <w:delText>도시입니다</w:delText>
              </w:r>
            </w:del>
            <w:ins w:id="7" w:author="noel" w:date="2015-07-24T01:52:00Z">
              <w:r w:rsidR="00DF5B65">
                <w:rPr>
                  <w:rFonts w:eastAsiaTheme="minorEastAsia" w:hint="eastAsia"/>
                </w:rPr>
                <w:t>의</w:t>
              </w:r>
              <w:r w:rsidR="00DF5B65">
                <w:rPr>
                  <w:rFonts w:eastAsiaTheme="minorEastAsia" w:hint="eastAsia"/>
                </w:rPr>
                <w:t xml:space="preserve"> </w:t>
              </w:r>
            </w:ins>
            <w:ins w:id="8" w:author="noel" w:date="2015-07-24T01:53:00Z">
              <w:r w:rsidR="00DF5B65">
                <w:rPr>
                  <w:rFonts w:eastAsiaTheme="minorEastAsia" w:hint="eastAsia"/>
                </w:rPr>
                <w:t>중심지입니다</w:t>
              </w:r>
            </w:ins>
            <w:r w:rsidRPr="0031313E">
              <w:rPr>
                <w:rFonts w:eastAsiaTheme="minorEastAsia" w:hint="eastAsia"/>
              </w:rPr>
              <w:t xml:space="preserve">. </w:t>
            </w:r>
            <w:r w:rsidR="000B6D78" w:rsidRPr="0031313E">
              <w:rPr>
                <w:rFonts w:eastAsiaTheme="minorEastAsia" w:hint="eastAsia"/>
              </w:rPr>
              <w:t>우에노</w:t>
            </w:r>
            <w:r w:rsidR="000B6D78" w:rsidRPr="0031313E">
              <w:rPr>
                <w:rFonts w:eastAsiaTheme="minorEastAsia" w:hint="eastAsia"/>
              </w:rPr>
              <w:t xml:space="preserve"> </w:t>
            </w:r>
            <w:r w:rsidR="000B6D78" w:rsidRPr="0031313E">
              <w:rPr>
                <w:rFonts w:eastAsiaTheme="minorEastAsia" w:hint="eastAsia"/>
              </w:rPr>
              <w:t>공원</w:t>
            </w:r>
            <w:r w:rsidR="000B6D78" w:rsidRPr="0031313E">
              <w:rPr>
                <w:rFonts w:eastAsiaTheme="minorEastAsia" w:hint="eastAsia"/>
              </w:rPr>
              <w:t xml:space="preserve"> </w:t>
            </w:r>
            <w:r w:rsidR="000B6D78" w:rsidRPr="0031313E">
              <w:rPr>
                <w:rFonts w:eastAsiaTheme="minorEastAsia" w:hint="eastAsia"/>
              </w:rPr>
              <w:t>인근에</w:t>
            </w:r>
            <w:r w:rsidR="000B6D78" w:rsidRPr="0031313E">
              <w:rPr>
                <w:rFonts w:eastAsiaTheme="minorEastAsia" w:hint="eastAsia"/>
              </w:rPr>
              <w:t xml:space="preserve"> </w:t>
            </w:r>
            <w:r w:rsidR="000B6D78" w:rsidRPr="0031313E">
              <w:rPr>
                <w:rFonts w:eastAsiaTheme="minorEastAsia" w:hint="eastAsia"/>
              </w:rPr>
              <w:t>자리한</w:t>
            </w:r>
            <w:r w:rsidR="000B6D78" w:rsidRPr="0031313E">
              <w:rPr>
                <w:rFonts w:eastAsiaTheme="minorEastAsia" w:hint="eastAsia"/>
              </w:rPr>
              <w:t xml:space="preserve"> </w:t>
            </w:r>
            <w:r w:rsidRPr="0031313E">
              <w:rPr>
                <w:rFonts w:eastAsiaTheme="minorEastAsia" w:hint="eastAsia"/>
              </w:rPr>
              <w:t>미술관</w:t>
            </w:r>
            <w:r w:rsidRPr="0031313E">
              <w:rPr>
                <w:rFonts w:eastAsiaTheme="minorEastAsia" w:hint="eastAsia"/>
              </w:rPr>
              <w:t xml:space="preserve"> </w:t>
            </w:r>
            <w:r w:rsidRPr="0031313E">
              <w:rPr>
                <w:rFonts w:eastAsiaTheme="minorEastAsia" w:hint="eastAsia"/>
              </w:rPr>
              <w:t>단지에서</w:t>
            </w:r>
            <w:r w:rsidRPr="0031313E">
              <w:rPr>
                <w:rFonts w:eastAsiaTheme="minorEastAsia" w:hint="eastAsia"/>
              </w:rPr>
              <w:t xml:space="preserve"> </w:t>
            </w:r>
            <w:ins w:id="9" w:author="noel" w:date="2015-07-24T01:31:00Z">
              <w:r w:rsidR="0066703C">
                <w:rPr>
                  <w:rFonts w:eastAsiaTheme="minorEastAsia" w:hint="eastAsia"/>
                </w:rPr>
                <w:t>수세기에</w:t>
              </w:r>
              <w:r w:rsidR="0066703C">
                <w:rPr>
                  <w:rFonts w:eastAsiaTheme="minorEastAsia" w:hint="eastAsia"/>
                </w:rPr>
                <w:t xml:space="preserve"> </w:t>
              </w:r>
              <w:r w:rsidR="0066703C">
                <w:rPr>
                  <w:rFonts w:eastAsiaTheme="minorEastAsia" w:hint="eastAsia"/>
                </w:rPr>
                <w:t>걸쳐</w:t>
              </w:r>
              <w:r w:rsidR="0066703C">
                <w:rPr>
                  <w:rFonts w:eastAsiaTheme="minorEastAsia" w:hint="eastAsia"/>
                </w:rPr>
                <w:t xml:space="preserve"> </w:t>
              </w:r>
              <w:r w:rsidR="0066703C">
                <w:rPr>
                  <w:rFonts w:eastAsiaTheme="minorEastAsia" w:hint="eastAsia"/>
                </w:rPr>
                <w:t>전해져</w:t>
              </w:r>
              <w:r w:rsidR="0066703C">
                <w:rPr>
                  <w:rFonts w:eastAsiaTheme="minorEastAsia" w:hint="eastAsia"/>
                </w:rPr>
                <w:t xml:space="preserve"> </w:t>
              </w:r>
              <w:r w:rsidR="0066703C">
                <w:rPr>
                  <w:rFonts w:eastAsiaTheme="minorEastAsia" w:hint="eastAsia"/>
                </w:rPr>
                <w:t>내려온</w:t>
              </w:r>
              <w:r w:rsidR="0066703C" w:rsidRPr="0031313E">
                <w:rPr>
                  <w:rFonts w:eastAsiaTheme="minorEastAsia" w:hint="eastAsia"/>
                </w:rPr>
                <w:t xml:space="preserve"> </w:t>
              </w:r>
              <w:r w:rsidR="0066703C" w:rsidRPr="0031313E">
                <w:rPr>
                  <w:rFonts w:eastAsiaTheme="minorEastAsia" w:hint="eastAsia"/>
                </w:rPr>
                <w:t>동서양</w:t>
              </w:r>
              <w:r w:rsidR="0066703C">
                <w:rPr>
                  <w:rFonts w:eastAsiaTheme="minorEastAsia" w:hint="eastAsia"/>
                </w:rPr>
                <w:t>의</w:t>
              </w:r>
              <w:r w:rsidR="0066703C">
                <w:rPr>
                  <w:rFonts w:eastAsiaTheme="minorEastAsia" w:hint="eastAsia"/>
                </w:rPr>
                <w:t xml:space="preserve"> </w:t>
              </w:r>
              <w:r w:rsidR="0066703C">
                <w:rPr>
                  <w:rFonts w:eastAsiaTheme="minorEastAsia" w:hint="eastAsia"/>
                </w:rPr>
                <w:t>작품들을</w:t>
              </w:r>
              <w:r w:rsidR="0066703C" w:rsidRPr="0031313E">
                <w:rPr>
                  <w:rFonts w:eastAsiaTheme="minorEastAsia" w:hint="eastAsia"/>
                </w:rPr>
                <w:t xml:space="preserve"> </w:t>
              </w:r>
              <w:r w:rsidR="0066703C" w:rsidRPr="0031313E">
                <w:rPr>
                  <w:rFonts w:eastAsiaTheme="minorEastAsia" w:hint="eastAsia"/>
                </w:rPr>
                <w:t>만나실</w:t>
              </w:r>
              <w:r w:rsidR="0066703C" w:rsidRPr="0031313E">
                <w:rPr>
                  <w:rFonts w:eastAsiaTheme="minorEastAsia" w:hint="eastAsia"/>
                </w:rPr>
                <w:t xml:space="preserve"> </w:t>
              </w:r>
              <w:r w:rsidR="0066703C" w:rsidRPr="0031313E">
                <w:rPr>
                  <w:rFonts w:eastAsiaTheme="minorEastAsia" w:hint="eastAsia"/>
                </w:rPr>
                <w:t>수</w:t>
              </w:r>
              <w:r w:rsidR="0066703C" w:rsidRPr="0031313E">
                <w:rPr>
                  <w:rFonts w:eastAsiaTheme="minorEastAsia" w:hint="eastAsia"/>
                </w:rPr>
                <w:t xml:space="preserve"> </w:t>
              </w:r>
              <w:r w:rsidR="0066703C" w:rsidRPr="0031313E">
                <w:rPr>
                  <w:rFonts w:eastAsiaTheme="minorEastAsia" w:hint="eastAsia"/>
                </w:rPr>
                <w:t>있으며</w:t>
              </w:r>
            </w:ins>
            <w:del w:id="10" w:author="noel" w:date="2015-07-24T01:31:00Z">
              <w:r w:rsidRPr="0031313E" w:rsidDel="0066703C">
                <w:rPr>
                  <w:rFonts w:eastAsiaTheme="minorEastAsia" w:hint="eastAsia"/>
                </w:rPr>
                <w:delText>수세기</w:delText>
              </w:r>
              <w:r w:rsidRPr="0031313E" w:rsidDel="0066703C">
                <w:rPr>
                  <w:rFonts w:eastAsiaTheme="minorEastAsia" w:hint="eastAsia"/>
                </w:rPr>
                <w:delText xml:space="preserve"> </w:delText>
              </w:r>
              <w:r w:rsidRPr="0031313E" w:rsidDel="0066703C">
                <w:rPr>
                  <w:rFonts w:eastAsiaTheme="minorEastAsia" w:hint="eastAsia"/>
                </w:rPr>
                <w:delText>동안</w:delText>
              </w:r>
              <w:r w:rsidRPr="0031313E" w:rsidDel="0066703C">
                <w:rPr>
                  <w:rFonts w:eastAsiaTheme="minorEastAsia" w:hint="eastAsia"/>
                </w:rPr>
                <w:delText xml:space="preserve"> </w:delText>
              </w:r>
              <w:r w:rsidRPr="0031313E" w:rsidDel="0066703C">
                <w:rPr>
                  <w:rFonts w:eastAsiaTheme="minorEastAsia" w:hint="eastAsia"/>
                </w:rPr>
                <w:delText>내려오는</w:delText>
              </w:r>
              <w:r w:rsidRPr="0031313E" w:rsidDel="0066703C">
                <w:rPr>
                  <w:rFonts w:eastAsiaTheme="minorEastAsia" w:hint="eastAsia"/>
                </w:rPr>
                <w:delText xml:space="preserve"> </w:delText>
              </w:r>
              <w:r w:rsidRPr="0031313E" w:rsidDel="0066703C">
                <w:rPr>
                  <w:rFonts w:eastAsiaTheme="minorEastAsia" w:hint="eastAsia"/>
                </w:rPr>
                <w:delText>동서양</w:delText>
              </w:r>
              <w:r w:rsidRPr="0031313E" w:rsidDel="0066703C">
                <w:rPr>
                  <w:rFonts w:eastAsiaTheme="minorEastAsia" w:hint="eastAsia"/>
                </w:rPr>
                <w:delText xml:space="preserve"> </w:delText>
              </w:r>
              <w:r w:rsidRPr="0031313E" w:rsidDel="0066703C">
                <w:rPr>
                  <w:rFonts w:eastAsiaTheme="minorEastAsia" w:hint="eastAsia"/>
                </w:rPr>
                <w:delText>문화를</w:delText>
              </w:r>
              <w:r w:rsidRPr="0031313E" w:rsidDel="0066703C">
                <w:rPr>
                  <w:rFonts w:eastAsiaTheme="minorEastAsia" w:hint="eastAsia"/>
                </w:rPr>
                <w:delText xml:space="preserve"> </w:delText>
              </w:r>
              <w:r w:rsidR="000B6D78" w:rsidRPr="0031313E" w:rsidDel="0066703C">
                <w:rPr>
                  <w:rFonts w:eastAsiaTheme="minorEastAsia" w:hint="eastAsia"/>
                </w:rPr>
                <w:delText>만나실</w:delText>
              </w:r>
              <w:r w:rsidR="000B6D78" w:rsidRPr="0031313E" w:rsidDel="0066703C">
                <w:rPr>
                  <w:rFonts w:eastAsiaTheme="minorEastAsia" w:hint="eastAsia"/>
                </w:rPr>
                <w:delText xml:space="preserve"> </w:delText>
              </w:r>
              <w:r w:rsidR="000B6D78" w:rsidRPr="0031313E" w:rsidDel="0066703C">
                <w:rPr>
                  <w:rFonts w:eastAsiaTheme="minorEastAsia" w:hint="eastAsia"/>
                </w:rPr>
                <w:delText>수</w:delText>
              </w:r>
              <w:r w:rsidR="000B6D78" w:rsidRPr="0031313E" w:rsidDel="0066703C">
                <w:rPr>
                  <w:rFonts w:eastAsiaTheme="minorEastAsia" w:hint="eastAsia"/>
                </w:rPr>
                <w:delText xml:space="preserve"> </w:delText>
              </w:r>
              <w:r w:rsidR="000B6D78" w:rsidRPr="0031313E" w:rsidDel="0066703C">
                <w:rPr>
                  <w:rFonts w:eastAsiaTheme="minorEastAsia" w:hint="eastAsia"/>
                </w:rPr>
                <w:delText>있으며</w:delText>
              </w:r>
            </w:del>
            <w:r w:rsidR="000B6D78" w:rsidRPr="0031313E">
              <w:rPr>
                <w:rFonts w:eastAsiaTheme="minorEastAsia" w:hint="eastAsia"/>
              </w:rPr>
              <w:t>,</w:t>
            </w:r>
            <w:r w:rsidRPr="0031313E">
              <w:rPr>
                <w:rFonts w:eastAsiaTheme="minorEastAsia" w:hint="eastAsia"/>
              </w:rPr>
              <w:t xml:space="preserve"> </w:t>
            </w:r>
            <w:ins w:id="11" w:author="noel" w:date="2015-07-24T01:31:00Z">
              <w:r w:rsidR="0066703C">
                <w:rPr>
                  <w:rFonts w:eastAsiaTheme="minorEastAsia" w:hint="eastAsia"/>
                </w:rPr>
                <w:t>높은</w:t>
              </w:r>
              <w:r w:rsidR="0066703C">
                <w:rPr>
                  <w:rFonts w:eastAsiaTheme="minorEastAsia" w:hint="eastAsia"/>
                </w:rPr>
                <w:t xml:space="preserve"> </w:t>
              </w:r>
              <w:r w:rsidR="0066703C">
                <w:rPr>
                  <w:rFonts w:eastAsiaTheme="minorEastAsia" w:hint="eastAsia"/>
                </w:rPr>
                <w:t>건물들로</w:t>
              </w:r>
              <w:r w:rsidR="0066703C">
                <w:rPr>
                  <w:rFonts w:eastAsiaTheme="minorEastAsia" w:hint="eastAsia"/>
                </w:rPr>
                <w:t xml:space="preserve"> </w:t>
              </w:r>
              <w:r w:rsidR="0066703C">
                <w:rPr>
                  <w:rFonts w:eastAsiaTheme="minorEastAsia" w:hint="eastAsia"/>
                </w:rPr>
                <w:t>이루어진</w:t>
              </w:r>
              <w:r w:rsidR="0066703C">
                <w:rPr>
                  <w:rFonts w:eastAsiaTheme="minorEastAsia" w:hint="eastAsia"/>
                </w:rPr>
                <w:t xml:space="preserve"> </w:t>
              </w:r>
              <w:r w:rsidR="0066703C" w:rsidRPr="0031313E">
                <w:rPr>
                  <w:rFonts w:eastAsiaTheme="minorEastAsia" w:hint="eastAsia"/>
                </w:rPr>
                <w:t>롯폰기</w:t>
              </w:r>
              <w:r w:rsidR="0066703C" w:rsidRPr="0031313E">
                <w:rPr>
                  <w:rFonts w:eastAsiaTheme="minorEastAsia" w:hint="eastAsia"/>
                </w:rPr>
                <w:t xml:space="preserve"> </w:t>
              </w:r>
              <w:r w:rsidR="0066703C">
                <w:rPr>
                  <w:rFonts w:eastAsiaTheme="minorEastAsia" w:hint="eastAsia"/>
                </w:rPr>
                <w:t>아트</w:t>
              </w:r>
              <w:r w:rsidR="0066703C">
                <w:rPr>
                  <w:rFonts w:eastAsiaTheme="minorEastAsia" w:hint="eastAsia"/>
                </w:rPr>
                <w:t xml:space="preserve"> </w:t>
              </w:r>
              <w:r w:rsidR="0066703C">
                <w:rPr>
                  <w:rFonts w:eastAsiaTheme="minorEastAsia" w:hint="eastAsia"/>
                </w:rPr>
                <w:t>트라이앵글에서는</w:t>
              </w:r>
              <w:r w:rsidR="0066703C">
                <w:rPr>
                  <w:rFonts w:eastAsiaTheme="minorEastAsia" w:hint="eastAsia"/>
                </w:rPr>
                <w:t xml:space="preserve"> </w:t>
              </w:r>
              <w:r w:rsidR="0066703C">
                <w:rPr>
                  <w:rFonts w:eastAsiaTheme="minorEastAsia" w:hint="eastAsia"/>
                </w:rPr>
                <w:t>초현대적인</w:t>
              </w:r>
              <w:r w:rsidR="0066703C">
                <w:rPr>
                  <w:rFonts w:eastAsiaTheme="minorEastAsia" w:hint="eastAsia"/>
                </w:rPr>
                <w:t xml:space="preserve"> </w:t>
              </w:r>
              <w:r w:rsidR="0066703C">
                <w:rPr>
                  <w:rFonts w:eastAsiaTheme="minorEastAsia" w:hint="eastAsia"/>
                </w:rPr>
                <w:t>전시품을</w:t>
              </w:r>
              <w:r w:rsidR="0066703C">
                <w:rPr>
                  <w:rFonts w:eastAsiaTheme="minorEastAsia" w:hint="eastAsia"/>
                </w:rPr>
                <w:t xml:space="preserve"> </w:t>
              </w:r>
              <w:r w:rsidR="0066703C">
                <w:rPr>
                  <w:rFonts w:eastAsiaTheme="minorEastAsia" w:hint="eastAsia"/>
                </w:rPr>
                <w:t>감상하실</w:t>
              </w:r>
              <w:r w:rsidR="0066703C">
                <w:rPr>
                  <w:rFonts w:eastAsiaTheme="minorEastAsia" w:hint="eastAsia"/>
                </w:rPr>
                <w:t xml:space="preserve"> </w:t>
              </w:r>
              <w:r w:rsidR="0066703C">
                <w:rPr>
                  <w:rFonts w:eastAsiaTheme="minorEastAsia" w:hint="eastAsia"/>
                </w:rPr>
                <w:t>수</w:t>
              </w:r>
              <w:r w:rsidR="0066703C">
                <w:rPr>
                  <w:rFonts w:eastAsiaTheme="minorEastAsia" w:hint="eastAsia"/>
                </w:rPr>
                <w:t xml:space="preserve"> </w:t>
              </w:r>
              <w:r w:rsidR="0066703C">
                <w:rPr>
                  <w:rFonts w:eastAsiaTheme="minorEastAsia" w:hint="eastAsia"/>
                </w:rPr>
                <w:t>있습니다</w:t>
              </w:r>
            </w:ins>
            <w:del w:id="12" w:author="noel" w:date="2015-07-24T01:31:00Z">
              <w:r w:rsidRPr="0031313E" w:rsidDel="0066703C">
                <w:rPr>
                  <w:rFonts w:eastAsiaTheme="minorEastAsia" w:hint="eastAsia"/>
                </w:rPr>
                <w:delText>롯폰기</w:delText>
              </w:r>
              <w:r w:rsidRPr="0031313E" w:rsidDel="0066703C">
                <w:rPr>
                  <w:rFonts w:eastAsiaTheme="minorEastAsia" w:hint="eastAsia"/>
                </w:rPr>
                <w:delText xml:space="preserve"> </w:delText>
              </w:r>
              <w:r w:rsidRPr="0031313E" w:rsidDel="0066703C">
                <w:rPr>
                  <w:rFonts w:eastAsiaTheme="minorEastAsia" w:hint="eastAsia"/>
                </w:rPr>
                <w:delText>예술</w:delText>
              </w:r>
              <w:r w:rsidRPr="0031313E" w:rsidDel="0066703C">
                <w:rPr>
                  <w:rFonts w:eastAsiaTheme="minorEastAsia" w:hint="eastAsia"/>
                </w:rPr>
                <w:delText xml:space="preserve"> </w:delText>
              </w:r>
              <w:r w:rsidRPr="0031313E" w:rsidDel="0066703C">
                <w:rPr>
                  <w:rFonts w:eastAsiaTheme="minorEastAsia" w:hint="eastAsia"/>
                </w:rPr>
                <w:delText>삼각지대에서는</w:delText>
              </w:r>
              <w:r w:rsidRPr="0031313E" w:rsidDel="0066703C">
                <w:rPr>
                  <w:rFonts w:eastAsiaTheme="minorEastAsia" w:hint="eastAsia"/>
                </w:rPr>
                <w:delText xml:space="preserve"> </w:delText>
              </w:r>
              <w:r w:rsidRPr="0031313E" w:rsidDel="0066703C">
                <w:rPr>
                  <w:rFonts w:eastAsiaTheme="minorEastAsia" w:hint="eastAsia"/>
                </w:rPr>
                <w:delText>초현대적인</w:delText>
              </w:r>
              <w:r w:rsidRPr="0031313E" w:rsidDel="0066703C">
                <w:rPr>
                  <w:rFonts w:eastAsiaTheme="minorEastAsia" w:hint="eastAsia"/>
                </w:rPr>
                <w:delText xml:space="preserve"> </w:delText>
              </w:r>
              <w:r w:rsidRPr="0031313E" w:rsidDel="0066703C">
                <w:rPr>
                  <w:rFonts w:eastAsiaTheme="minorEastAsia" w:hint="eastAsia"/>
                </w:rPr>
                <w:delText>전시와</w:delText>
              </w:r>
              <w:r w:rsidRPr="0031313E" w:rsidDel="0066703C">
                <w:rPr>
                  <w:rFonts w:eastAsiaTheme="minorEastAsia" w:hint="eastAsia"/>
                </w:rPr>
                <w:delText xml:space="preserve"> </w:delText>
              </w:r>
              <w:r w:rsidRPr="0031313E" w:rsidDel="0066703C">
                <w:rPr>
                  <w:rFonts w:eastAsiaTheme="minorEastAsia" w:hint="eastAsia"/>
                </w:rPr>
                <w:delText>고층</w:delText>
              </w:r>
              <w:r w:rsidRPr="0031313E" w:rsidDel="0066703C">
                <w:rPr>
                  <w:rFonts w:eastAsiaTheme="minorEastAsia" w:hint="eastAsia"/>
                </w:rPr>
                <w:delText xml:space="preserve"> </w:delText>
              </w:r>
              <w:r w:rsidR="000B6D78" w:rsidRPr="0031313E" w:rsidDel="0066703C">
                <w:rPr>
                  <w:rFonts w:eastAsiaTheme="minorEastAsia" w:hint="eastAsia"/>
                </w:rPr>
                <w:delText>빌딩을</w:delText>
              </w:r>
              <w:r w:rsidR="000B6D78" w:rsidRPr="0031313E" w:rsidDel="0066703C">
                <w:rPr>
                  <w:rFonts w:eastAsiaTheme="minorEastAsia" w:hint="eastAsia"/>
                </w:rPr>
                <w:delText xml:space="preserve"> </w:delText>
              </w:r>
              <w:r w:rsidR="000B6D78" w:rsidRPr="0031313E" w:rsidDel="0066703C">
                <w:rPr>
                  <w:rFonts w:eastAsiaTheme="minorEastAsia" w:hint="eastAsia"/>
                </w:rPr>
                <w:delText>보실</w:delText>
              </w:r>
              <w:r w:rsidR="000B6D78" w:rsidRPr="0031313E" w:rsidDel="0066703C">
                <w:rPr>
                  <w:rFonts w:eastAsiaTheme="minorEastAsia" w:hint="eastAsia"/>
                </w:rPr>
                <w:delText xml:space="preserve"> </w:delText>
              </w:r>
              <w:r w:rsidR="000B6D78" w:rsidRPr="0031313E" w:rsidDel="0066703C">
                <w:rPr>
                  <w:rFonts w:eastAsiaTheme="minorEastAsia" w:hint="eastAsia"/>
                </w:rPr>
                <w:delText>수</w:delText>
              </w:r>
              <w:r w:rsidR="000B6D78" w:rsidRPr="0031313E" w:rsidDel="0066703C">
                <w:rPr>
                  <w:rFonts w:eastAsiaTheme="minorEastAsia" w:hint="eastAsia"/>
                </w:rPr>
                <w:delText xml:space="preserve"> </w:delText>
              </w:r>
              <w:r w:rsidRPr="0031313E" w:rsidDel="0066703C">
                <w:rPr>
                  <w:rFonts w:eastAsiaTheme="minorEastAsia" w:hint="eastAsia"/>
                </w:rPr>
                <w:delText>있습니다</w:delText>
              </w:r>
            </w:del>
            <w:r w:rsidRPr="0031313E">
              <w:rPr>
                <w:rFonts w:eastAsiaTheme="minorEastAsia"/>
              </w:rPr>
              <w:t>.&lt;br /&gt;</w:t>
            </w:r>
          </w:p>
          <w:p w:rsidR="0066703C" w:rsidRPr="0031313E" w:rsidRDefault="0066703C">
            <w:pPr>
              <w:rPr>
                <w:rFonts w:eastAsiaTheme="minorEastAsia"/>
              </w:rPr>
            </w:pPr>
          </w:p>
        </w:tc>
      </w:tr>
      <w:tr w:rsidR="0031313E" w:rsidRPr="0031313E" w:rsidTr="0031313E">
        <w:tc>
          <w:tcPr>
            <w:tcW w:w="300" w:type="dxa"/>
          </w:tcPr>
          <w:p w:rsidR="00440742" w:rsidRPr="0031313E" w:rsidRDefault="00F131F5">
            <w:pPr>
              <w:rPr>
                <w:rFonts w:eastAsiaTheme="minorEastAsia"/>
              </w:rPr>
            </w:pPr>
            <w:r w:rsidRPr="0031313E">
              <w:rPr>
                <w:rFonts w:eastAsiaTheme="minorEastAsia"/>
              </w:rPr>
              <w:t>12</w:t>
            </w:r>
          </w:p>
        </w:tc>
        <w:tc>
          <w:tcPr>
            <w:tcW w:w="1050" w:type="dxa"/>
          </w:tcPr>
          <w:p w:rsidR="00440742" w:rsidRPr="0031313E" w:rsidRDefault="00F131F5">
            <w:pPr>
              <w:rPr>
                <w:rFonts w:eastAsiaTheme="minorEastAsia"/>
              </w:rPr>
            </w:pPr>
            <w:r w:rsidRPr="0031313E">
              <w:rPr>
                <w:rFonts w:eastAsiaTheme="minorEastAsia"/>
                <w:b/>
              </w:rPr>
              <w:t>Body</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lastRenderedPageBreak/>
              <w:t>Japanese performance art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Japan's 3 main theater traditions - kabuki, noh, and bunraku - have been entertaining Tokyoites for centuries. Kabuki is the most popular. Performances are lively, telling surprisingly fun tales of romance and revenge with richly detailed costumes and settings (you can rent headsets to hear English narration). Noh dramas are more aristocratic and austere, with slow, spellbinding movements. And you'll be amazed how much emotion a handmade puppet can convey at a bunraku show.</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Kabuki-Za</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Japan's national theater for kabuki performance moved to this new home in 2013, but the design still evokes the look and feel of the Edo Period with fantastic painted backdrops.</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4-12-15 Ginza, Ch??-ku, Tokyo 104-0061. Tel: +81 3-3545-6800</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href="http://www.kabuki-za.co.jp/" target="_blank"&gt;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Kabuki-Za website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National Noh Theater</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The most prestigious space for Noh drama in Tokyo, hosting up to 5 performances every month. It's a good idea to book ahead.</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4-18-1 Sendagaya, Shibuya, Tokyo 151-0051. Tel: +81 3-3423-1331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href="http://www.ntj.jac.go.jp/nou.html/"target="_blank"&gt;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National Noh Theater website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tc>
        <w:tc>
          <w:tcPr>
            <w:tcW w:w="6900" w:type="dxa"/>
          </w:tcPr>
          <w:p w:rsidR="00440742" w:rsidRPr="0031313E" w:rsidRDefault="00F131F5">
            <w:pPr>
              <w:rPr>
                <w:rFonts w:eastAsiaTheme="minorEastAsia"/>
              </w:rPr>
            </w:pPr>
            <w:r w:rsidRPr="0031313E">
              <w:rPr>
                <w:rFonts w:eastAsiaTheme="minorEastAsia"/>
                <w:color w:val="0000FF"/>
              </w:rPr>
              <w:lastRenderedPageBreak/>
              <w:t>&lt;h3&gt;</w:t>
            </w:r>
          </w:p>
          <w:p w:rsidR="00440742" w:rsidRPr="0031313E" w:rsidRDefault="00440742">
            <w:pPr>
              <w:rPr>
                <w:rFonts w:eastAsiaTheme="minorEastAsia"/>
              </w:rPr>
            </w:pPr>
          </w:p>
          <w:p w:rsidR="00F131F5" w:rsidRPr="0031313E" w:rsidRDefault="00F131F5">
            <w:pPr>
              <w:rPr>
                <w:rFonts w:eastAsiaTheme="minorEastAsia"/>
              </w:rPr>
            </w:pPr>
            <w:r w:rsidRPr="0031313E">
              <w:rPr>
                <w:rFonts w:eastAsiaTheme="minorEastAsia" w:hint="eastAsia"/>
              </w:rPr>
              <w:lastRenderedPageBreak/>
              <w:t>일본</w:t>
            </w:r>
            <w:r w:rsidRPr="0031313E">
              <w:rPr>
                <w:rFonts w:eastAsiaTheme="minorEastAsia" w:hint="eastAsia"/>
              </w:rPr>
              <w:t xml:space="preserve"> </w:t>
            </w:r>
            <w:r w:rsidRPr="0031313E">
              <w:rPr>
                <w:rFonts w:eastAsiaTheme="minorEastAsia" w:hint="eastAsia"/>
              </w:rPr>
              <w:t>공연</w:t>
            </w:r>
            <w:r w:rsidRPr="0031313E">
              <w:rPr>
                <w:rFonts w:eastAsiaTheme="minorEastAsia" w:hint="eastAsia"/>
              </w:rPr>
              <w:t xml:space="preserve"> </w:t>
            </w:r>
            <w:r w:rsidRPr="0031313E">
              <w:rPr>
                <w:rFonts w:eastAsiaTheme="minorEastAsia" w:hint="eastAsia"/>
              </w:rPr>
              <w:t>예술</w:t>
            </w: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AD697C" w:rsidRPr="00CE58D6" w:rsidRDefault="00F131F5">
            <w:pPr>
              <w:rPr>
                <w:rFonts w:eastAsiaTheme="minorEastAsia"/>
              </w:rPr>
            </w:pPr>
            <w:r w:rsidRPr="0031313E">
              <w:rPr>
                <w:rFonts w:eastAsiaTheme="minorEastAsia" w:hint="eastAsia"/>
              </w:rPr>
              <w:t>일본의</w:t>
            </w:r>
            <w:r w:rsidRPr="0031313E">
              <w:rPr>
                <w:rFonts w:eastAsiaTheme="minorEastAsia" w:hint="eastAsia"/>
              </w:rPr>
              <w:t xml:space="preserve"> 3</w:t>
            </w:r>
            <w:r w:rsidRPr="0031313E">
              <w:rPr>
                <w:rFonts w:eastAsiaTheme="minorEastAsia" w:hint="eastAsia"/>
              </w:rPr>
              <w:t>대</w:t>
            </w:r>
            <w:r w:rsidRPr="0031313E">
              <w:rPr>
                <w:rFonts w:eastAsiaTheme="minorEastAsia" w:hint="eastAsia"/>
              </w:rPr>
              <w:t xml:space="preserve"> </w:t>
            </w:r>
            <w:r w:rsidRPr="0031313E">
              <w:rPr>
                <w:rFonts w:eastAsiaTheme="minorEastAsia" w:hint="eastAsia"/>
              </w:rPr>
              <w:t>전통</w:t>
            </w:r>
            <w:r w:rsidRPr="0031313E">
              <w:rPr>
                <w:rFonts w:eastAsiaTheme="minorEastAsia" w:hint="eastAsia"/>
              </w:rPr>
              <w:t xml:space="preserve"> </w:t>
            </w:r>
            <w:r w:rsidRPr="0031313E">
              <w:rPr>
                <w:rFonts w:eastAsiaTheme="minorEastAsia" w:hint="eastAsia"/>
              </w:rPr>
              <w:t>연극인</w:t>
            </w:r>
            <w:r w:rsidRPr="0031313E">
              <w:rPr>
                <w:rFonts w:eastAsiaTheme="minorEastAsia" w:hint="eastAsia"/>
              </w:rPr>
              <w:t xml:space="preserve"> </w:t>
            </w:r>
            <w:r w:rsidRPr="0031313E">
              <w:rPr>
                <w:rFonts w:eastAsiaTheme="minorEastAsia" w:hint="eastAsia"/>
              </w:rPr>
              <w:t>가부키</w:t>
            </w:r>
            <w:r w:rsidRPr="0031313E">
              <w:rPr>
                <w:rFonts w:eastAsiaTheme="minorEastAsia" w:hint="eastAsia"/>
              </w:rPr>
              <w:t xml:space="preserve">, </w:t>
            </w:r>
            <w:r w:rsidRPr="0031313E">
              <w:rPr>
                <w:rFonts w:eastAsiaTheme="minorEastAsia" w:hint="eastAsia"/>
              </w:rPr>
              <w:t>노와</w:t>
            </w:r>
            <w:r w:rsidRPr="0031313E">
              <w:rPr>
                <w:rFonts w:eastAsiaTheme="minorEastAsia" w:hint="eastAsia"/>
              </w:rPr>
              <w:t xml:space="preserve"> </w:t>
            </w:r>
            <w:r w:rsidRPr="0031313E">
              <w:rPr>
                <w:rFonts w:eastAsiaTheme="minorEastAsia" w:hint="eastAsia"/>
              </w:rPr>
              <w:t>분라쿠는</w:t>
            </w:r>
            <w:r w:rsidRPr="0031313E">
              <w:rPr>
                <w:rFonts w:eastAsiaTheme="minorEastAsia" w:hint="eastAsia"/>
              </w:rPr>
              <w:t xml:space="preserve"> </w:t>
            </w:r>
            <w:r w:rsidRPr="0031313E">
              <w:rPr>
                <w:rFonts w:eastAsiaTheme="minorEastAsia" w:hint="eastAsia"/>
              </w:rPr>
              <w:t>수세기</w:t>
            </w:r>
            <w:r w:rsidRPr="0031313E">
              <w:rPr>
                <w:rFonts w:eastAsiaTheme="minorEastAsia" w:hint="eastAsia"/>
              </w:rPr>
              <w:t xml:space="preserve"> </w:t>
            </w:r>
            <w:r w:rsidRPr="0031313E">
              <w:rPr>
                <w:rFonts w:eastAsiaTheme="minorEastAsia" w:hint="eastAsia"/>
              </w:rPr>
              <w:t>동안</w:t>
            </w:r>
            <w:r w:rsidRPr="0031313E">
              <w:rPr>
                <w:rFonts w:eastAsiaTheme="minorEastAsia" w:hint="eastAsia"/>
              </w:rPr>
              <w:t xml:space="preserve"> </w:t>
            </w:r>
            <w:r w:rsidRPr="0031313E">
              <w:rPr>
                <w:rFonts w:eastAsiaTheme="minorEastAsia" w:hint="eastAsia"/>
              </w:rPr>
              <w:t>도쿄</w:t>
            </w:r>
            <w:r w:rsidRPr="0031313E">
              <w:rPr>
                <w:rFonts w:eastAsiaTheme="minorEastAsia" w:hint="eastAsia"/>
              </w:rPr>
              <w:t xml:space="preserve"> </w:t>
            </w:r>
            <w:r w:rsidRPr="0031313E">
              <w:rPr>
                <w:rFonts w:eastAsiaTheme="minorEastAsia" w:hint="eastAsia"/>
              </w:rPr>
              <w:t>시민들에게</w:t>
            </w:r>
            <w:r w:rsidRPr="0031313E">
              <w:rPr>
                <w:rFonts w:eastAsiaTheme="minorEastAsia" w:hint="eastAsia"/>
              </w:rPr>
              <w:t xml:space="preserve"> </w:t>
            </w:r>
            <w:r w:rsidRPr="0031313E">
              <w:rPr>
                <w:rFonts w:eastAsiaTheme="minorEastAsia" w:hint="eastAsia"/>
              </w:rPr>
              <w:t>즐거움을</w:t>
            </w:r>
            <w:r w:rsidRPr="0031313E">
              <w:rPr>
                <w:rFonts w:eastAsiaTheme="minorEastAsia" w:hint="eastAsia"/>
              </w:rPr>
              <w:t xml:space="preserve"> </w:t>
            </w:r>
            <w:del w:id="13" w:author="noel" w:date="2015-07-24T01:31:00Z">
              <w:r w:rsidRPr="0031313E" w:rsidDel="00AD697C">
                <w:rPr>
                  <w:rFonts w:eastAsiaTheme="minorEastAsia" w:hint="eastAsia"/>
                </w:rPr>
                <w:delText>주</w:delText>
              </w:r>
            </w:del>
            <w:ins w:id="14" w:author="noel" w:date="2015-07-24T01:32:00Z">
              <w:r w:rsidR="00AD697C">
                <w:rPr>
                  <w:rFonts w:eastAsiaTheme="minorEastAsia" w:hint="eastAsia"/>
                </w:rPr>
                <w:t>선사하</w:t>
              </w:r>
            </w:ins>
            <w:r w:rsidRPr="0031313E">
              <w:rPr>
                <w:rFonts w:eastAsiaTheme="minorEastAsia" w:hint="eastAsia"/>
              </w:rPr>
              <w:t>고</w:t>
            </w:r>
            <w:r w:rsidRPr="0031313E">
              <w:rPr>
                <w:rFonts w:eastAsiaTheme="minorEastAsia" w:hint="eastAsia"/>
              </w:rPr>
              <w:t xml:space="preserve"> </w:t>
            </w:r>
            <w:r w:rsidRPr="0031313E">
              <w:rPr>
                <w:rFonts w:eastAsiaTheme="minorEastAsia" w:hint="eastAsia"/>
              </w:rPr>
              <w:t>있습니다</w:t>
            </w:r>
            <w:r w:rsidRPr="0031313E">
              <w:rPr>
                <w:rFonts w:eastAsiaTheme="minorEastAsia" w:hint="eastAsia"/>
              </w:rPr>
              <w:t xml:space="preserve">. </w:t>
            </w:r>
            <w:r w:rsidRPr="0031313E">
              <w:rPr>
                <w:rFonts w:eastAsiaTheme="minorEastAsia" w:hint="eastAsia"/>
              </w:rPr>
              <w:t>가장</w:t>
            </w:r>
            <w:r w:rsidRPr="0031313E">
              <w:rPr>
                <w:rFonts w:eastAsiaTheme="minorEastAsia" w:hint="eastAsia"/>
              </w:rPr>
              <w:t xml:space="preserve"> </w:t>
            </w:r>
            <w:r w:rsidRPr="0031313E">
              <w:rPr>
                <w:rFonts w:eastAsiaTheme="minorEastAsia" w:hint="eastAsia"/>
              </w:rPr>
              <w:t>인기</w:t>
            </w:r>
            <w:r w:rsidRPr="0031313E">
              <w:rPr>
                <w:rFonts w:eastAsiaTheme="minorEastAsia" w:hint="eastAsia"/>
              </w:rPr>
              <w:t xml:space="preserve"> </w:t>
            </w:r>
            <w:r w:rsidRPr="0031313E">
              <w:rPr>
                <w:rFonts w:eastAsiaTheme="minorEastAsia" w:hint="eastAsia"/>
              </w:rPr>
              <w:t>있는</w:t>
            </w:r>
            <w:r w:rsidRPr="0031313E">
              <w:rPr>
                <w:rFonts w:eastAsiaTheme="minorEastAsia" w:hint="eastAsia"/>
              </w:rPr>
              <w:t xml:space="preserve"> </w:t>
            </w:r>
            <w:r w:rsidRPr="0031313E">
              <w:rPr>
                <w:rFonts w:eastAsiaTheme="minorEastAsia" w:hint="eastAsia"/>
              </w:rPr>
              <w:t>연극인</w:t>
            </w:r>
            <w:r w:rsidRPr="0031313E">
              <w:rPr>
                <w:rFonts w:eastAsiaTheme="minorEastAsia" w:hint="eastAsia"/>
              </w:rPr>
              <w:t xml:space="preserve"> </w:t>
            </w:r>
            <w:r w:rsidRPr="0031313E">
              <w:rPr>
                <w:rFonts w:eastAsiaTheme="minorEastAsia" w:hint="eastAsia"/>
              </w:rPr>
              <w:t>가부키는</w:t>
            </w:r>
            <w:r w:rsidRPr="0031313E">
              <w:rPr>
                <w:rFonts w:eastAsiaTheme="minorEastAsia" w:hint="eastAsia"/>
              </w:rPr>
              <w:t xml:space="preserve"> </w:t>
            </w:r>
            <w:ins w:id="15" w:author="noel" w:date="2015-07-24T01:32:00Z">
              <w:r w:rsidR="002F59C2">
                <w:rPr>
                  <w:rFonts w:eastAsiaTheme="minorEastAsia" w:hint="eastAsia"/>
                </w:rPr>
                <w:t>사랑과</w:t>
              </w:r>
              <w:r w:rsidR="002F59C2" w:rsidRPr="0031313E">
                <w:rPr>
                  <w:rFonts w:eastAsiaTheme="minorEastAsia" w:hint="eastAsia"/>
                </w:rPr>
                <w:t xml:space="preserve"> </w:t>
              </w:r>
              <w:r w:rsidR="002F59C2" w:rsidRPr="0031313E">
                <w:rPr>
                  <w:rFonts w:eastAsiaTheme="minorEastAsia" w:hint="eastAsia"/>
                </w:rPr>
                <w:t>복수가</w:t>
              </w:r>
              <w:r w:rsidR="002F59C2" w:rsidRPr="0031313E">
                <w:rPr>
                  <w:rFonts w:eastAsiaTheme="minorEastAsia" w:hint="eastAsia"/>
                </w:rPr>
                <w:t xml:space="preserve"> </w:t>
              </w:r>
              <w:r w:rsidR="002F59C2" w:rsidRPr="0031313E">
                <w:rPr>
                  <w:rFonts w:eastAsiaTheme="minorEastAsia" w:hint="eastAsia"/>
                </w:rPr>
                <w:t>담긴</w:t>
              </w:r>
              <w:r w:rsidR="002F59C2">
                <w:rPr>
                  <w:rFonts w:eastAsiaTheme="minorEastAsia" w:hint="eastAsia"/>
                </w:rPr>
                <w:t xml:space="preserve"> </w:t>
              </w:r>
              <w:r w:rsidR="002F59C2" w:rsidRPr="0031313E">
                <w:rPr>
                  <w:rFonts w:eastAsiaTheme="minorEastAsia" w:hint="eastAsia"/>
                </w:rPr>
                <w:t>재미있는</w:t>
              </w:r>
              <w:r w:rsidR="002F59C2" w:rsidRPr="0031313E">
                <w:rPr>
                  <w:rFonts w:eastAsiaTheme="minorEastAsia" w:hint="eastAsia"/>
                </w:rPr>
                <w:t xml:space="preserve"> </w:t>
              </w:r>
              <w:r w:rsidR="002F59C2" w:rsidRPr="0031313E">
                <w:rPr>
                  <w:rFonts w:eastAsiaTheme="minorEastAsia" w:hint="eastAsia"/>
                </w:rPr>
                <w:t>이야기를</w:t>
              </w:r>
              <w:r w:rsidR="002F59C2" w:rsidRPr="0031313E">
                <w:rPr>
                  <w:rFonts w:eastAsiaTheme="minorEastAsia" w:hint="eastAsia"/>
                </w:rPr>
                <w:t xml:space="preserve"> </w:t>
              </w:r>
              <w:r w:rsidR="002F59C2" w:rsidRPr="0031313E">
                <w:rPr>
                  <w:rFonts w:eastAsiaTheme="minorEastAsia" w:hint="eastAsia"/>
                </w:rPr>
                <w:t>정교한</w:t>
              </w:r>
              <w:r w:rsidR="002F59C2" w:rsidRPr="0031313E">
                <w:rPr>
                  <w:rFonts w:eastAsiaTheme="minorEastAsia" w:hint="eastAsia"/>
                </w:rPr>
                <w:t xml:space="preserve"> </w:t>
              </w:r>
              <w:r w:rsidR="002F59C2" w:rsidRPr="0031313E">
                <w:rPr>
                  <w:rFonts w:eastAsiaTheme="minorEastAsia" w:hint="eastAsia"/>
                </w:rPr>
                <w:t>의상과</w:t>
              </w:r>
              <w:r w:rsidR="002F59C2" w:rsidRPr="0031313E">
                <w:rPr>
                  <w:rFonts w:eastAsiaTheme="minorEastAsia" w:hint="eastAsia"/>
                </w:rPr>
                <w:t xml:space="preserve"> </w:t>
              </w:r>
              <w:r w:rsidR="002F59C2" w:rsidRPr="0031313E">
                <w:rPr>
                  <w:rFonts w:eastAsiaTheme="minorEastAsia" w:hint="eastAsia"/>
                </w:rPr>
                <w:t>배경과</w:t>
              </w:r>
              <w:r w:rsidR="002F59C2" w:rsidRPr="0031313E">
                <w:rPr>
                  <w:rFonts w:eastAsiaTheme="minorEastAsia" w:hint="eastAsia"/>
                </w:rPr>
                <w:t xml:space="preserve"> </w:t>
              </w:r>
              <w:r w:rsidR="002F59C2" w:rsidRPr="0031313E">
                <w:rPr>
                  <w:rFonts w:eastAsiaTheme="minorEastAsia" w:hint="eastAsia"/>
                </w:rPr>
                <w:t>함께</w:t>
              </w:r>
              <w:r w:rsidR="002F59C2" w:rsidRPr="0031313E">
                <w:rPr>
                  <w:rFonts w:eastAsiaTheme="minorEastAsia" w:hint="eastAsia"/>
                </w:rPr>
                <w:t xml:space="preserve"> </w:t>
              </w:r>
              <w:r w:rsidR="002F59C2" w:rsidRPr="0031313E">
                <w:rPr>
                  <w:rFonts w:eastAsiaTheme="minorEastAsia" w:hint="eastAsia"/>
                </w:rPr>
                <w:t>생생하게</w:t>
              </w:r>
              <w:r w:rsidR="002F59C2" w:rsidRPr="0031313E">
                <w:rPr>
                  <w:rFonts w:eastAsiaTheme="minorEastAsia" w:hint="eastAsia"/>
                </w:rPr>
                <w:t xml:space="preserve"> </w:t>
              </w:r>
              <w:r w:rsidR="002F59C2">
                <w:rPr>
                  <w:rFonts w:eastAsiaTheme="minorEastAsia" w:hint="eastAsia"/>
                </w:rPr>
                <w:t>들려줍</w:t>
              </w:r>
              <w:r w:rsidR="002F59C2" w:rsidRPr="0031313E">
                <w:rPr>
                  <w:rFonts w:eastAsiaTheme="minorEastAsia" w:hint="eastAsia"/>
                </w:rPr>
                <w:t>니다</w:t>
              </w:r>
              <w:r w:rsidR="002F59C2" w:rsidRPr="0031313E" w:rsidDel="002F59C2">
                <w:rPr>
                  <w:rFonts w:eastAsiaTheme="minorEastAsia" w:hint="eastAsia"/>
                </w:rPr>
                <w:t xml:space="preserve"> </w:t>
              </w:r>
            </w:ins>
            <w:del w:id="16" w:author="noel" w:date="2015-07-24T01:32:00Z">
              <w:r w:rsidRPr="0031313E" w:rsidDel="002F59C2">
                <w:rPr>
                  <w:rFonts w:eastAsiaTheme="minorEastAsia" w:hint="eastAsia"/>
                </w:rPr>
                <w:delText>로맨스와</w:delText>
              </w:r>
              <w:r w:rsidRPr="0031313E" w:rsidDel="002F59C2">
                <w:rPr>
                  <w:rFonts w:eastAsiaTheme="minorEastAsia" w:hint="eastAsia"/>
                </w:rPr>
                <w:delText xml:space="preserve"> </w:delText>
              </w:r>
              <w:r w:rsidRPr="0031313E" w:rsidDel="002F59C2">
                <w:rPr>
                  <w:rFonts w:eastAsiaTheme="minorEastAsia" w:hint="eastAsia"/>
                </w:rPr>
                <w:delText>복수가</w:delText>
              </w:r>
              <w:r w:rsidRPr="0031313E" w:rsidDel="002F59C2">
                <w:rPr>
                  <w:rFonts w:eastAsiaTheme="minorEastAsia" w:hint="eastAsia"/>
                </w:rPr>
                <w:delText xml:space="preserve"> </w:delText>
              </w:r>
              <w:r w:rsidRPr="0031313E" w:rsidDel="002F59C2">
                <w:rPr>
                  <w:rFonts w:eastAsiaTheme="minorEastAsia" w:hint="eastAsia"/>
                </w:rPr>
                <w:delText>담긴</w:delText>
              </w:r>
              <w:r w:rsidR="000B6D78" w:rsidRPr="0031313E" w:rsidDel="002F59C2">
                <w:rPr>
                  <w:rFonts w:eastAsiaTheme="minorEastAsia" w:hint="eastAsia"/>
                </w:rPr>
                <w:delText xml:space="preserve"> </w:delText>
              </w:r>
              <w:r w:rsidR="000B6D78" w:rsidRPr="0031313E" w:rsidDel="002F59C2">
                <w:rPr>
                  <w:rFonts w:eastAsiaTheme="minorEastAsia" w:hint="eastAsia"/>
                </w:rPr>
                <w:delText>아주</w:delText>
              </w:r>
              <w:r w:rsidRPr="0031313E" w:rsidDel="002F59C2">
                <w:rPr>
                  <w:rFonts w:eastAsiaTheme="minorEastAsia" w:hint="eastAsia"/>
                </w:rPr>
                <w:delText xml:space="preserve"> </w:delText>
              </w:r>
              <w:r w:rsidRPr="0031313E" w:rsidDel="002F59C2">
                <w:rPr>
                  <w:rFonts w:eastAsiaTheme="minorEastAsia" w:hint="eastAsia"/>
                </w:rPr>
                <w:delText>재미</w:delText>
              </w:r>
              <w:r w:rsidRPr="0031313E" w:rsidDel="002F59C2">
                <w:rPr>
                  <w:rFonts w:eastAsiaTheme="minorEastAsia" w:hint="eastAsia"/>
                </w:rPr>
                <w:delText xml:space="preserve"> </w:delText>
              </w:r>
              <w:r w:rsidRPr="0031313E" w:rsidDel="002F59C2">
                <w:rPr>
                  <w:rFonts w:eastAsiaTheme="minorEastAsia" w:hint="eastAsia"/>
                </w:rPr>
                <w:delText>있는</w:delText>
              </w:r>
              <w:r w:rsidRPr="0031313E" w:rsidDel="002F59C2">
                <w:rPr>
                  <w:rFonts w:eastAsiaTheme="minorEastAsia" w:hint="eastAsia"/>
                </w:rPr>
                <w:delText xml:space="preserve"> </w:delText>
              </w:r>
              <w:r w:rsidRPr="0031313E" w:rsidDel="002F59C2">
                <w:rPr>
                  <w:rFonts w:eastAsiaTheme="minorEastAsia" w:hint="eastAsia"/>
                </w:rPr>
                <w:delText>이야기를</w:delText>
              </w:r>
              <w:r w:rsidRPr="0031313E" w:rsidDel="002F59C2">
                <w:rPr>
                  <w:rFonts w:eastAsiaTheme="minorEastAsia" w:hint="eastAsia"/>
                </w:rPr>
                <w:delText xml:space="preserve"> </w:delText>
              </w:r>
              <w:r w:rsidRPr="0031313E" w:rsidDel="002F59C2">
                <w:rPr>
                  <w:rFonts w:eastAsiaTheme="minorEastAsia" w:hint="eastAsia"/>
                </w:rPr>
                <w:delText>매우</w:delText>
              </w:r>
              <w:r w:rsidRPr="0031313E" w:rsidDel="002F59C2">
                <w:rPr>
                  <w:rFonts w:eastAsiaTheme="minorEastAsia" w:hint="eastAsia"/>
                </w:rPr>
                <w:delText xml:space="preserve"> </w:delText>
              </w:r>
              <w:r w:rsidRPr="0031313E" w:rsidDel="002F59C2">
                <w:rPr>
                  <w:rFonts w:eastAsiaTheme="minorEastAsia" w:hint="eastAsia"/>
                </w:rPr>
                <w:delText>정교한</w:delText>
              </w:r>
              <w:r w:rsidRPr="0031313E" w:rsidDel="002F59C2">
                <w:rPr>
                  <w:rFonts w:eastAsiaTheme="minorEastAsia" w:hint="eastAsia"/>
                </w:rPr>
                <w:delText xml:space="preserve"> </w:delText>
              </w:r>
              <w:r w:rsidRPr="0031313E" w:rsidDel="002F59C2">
                <w:rPr>
                  <w:rFonts w:eastAsiaTheme="minorEastAsia" w:hint="eastAsia"/>
                </w:rPr>
                <w:delText>의상과</w:delText>
              </w:r>
              <w:r w:rsidRPr="0031313E" w:rsidDel="002F59C2">
                <w:rPr>
                  <w:rFonts w:eastAsiaTheme="minorEastAsia" w:hint="eastAsia"/>
                </w:rPr>
                <w:delText xml:space="preserve"> </w:delText>
              </w:r>
              <w:r w:rsidR="000B6D78" w:rsidRPr="0031313E" w:rsidDel="002F59C2">
                <w:rPr>
                  <w:rFonts w:eastAsiaTheme="minorEastAsia" w:hint="eastAsia"/>
                </w:rPr>
                <w:delText>배경과</w:delText>
              </w:r>
              <w:r w:rsidR="000B6D78" w:rsidRPr="0031313E" w:rsidDel="002F59C2">
                <w:rPr>
                  <w:rFonts w:eastAsiaTheme="minorEastAsia" w:hint="eastAsia"/>
                </w:rPr>
                <w:delText xml:space="preserve"> </w:delText>
              </w:r>
              <w:r w:rsidR="000B6D78" w:rsidRPr="0031313E" w:rsidDel="002F59C2">
                <w:rPr>
                  <w:rFonts w:eastAsiaTheme="minorEastAsia" w:hint="eastAsia"/>
                </w:rPr>
                <w:delText>함께</w:delText>
              </w:r>
              <w:r w:rsidR="000B6D78" w:rsidRPr="0031313E" w:rsidDel="002F59C2">
                <w:rPr>
                  <w:rFonts w:eastAsiaTheme="minorEastAsia" w:hint="eastAsia"/>
                </w:rPr>
                <w:delText xml:space="preserve"> </w:delText>
              </w:r>
              <w:r w:rsidR="000B6D78" w:rsidRPr="0031313E" w:rsidDel="002F59C2">
                <w:rPr>
                  <w:rFonts w:eastAsiaTheme="minorEastAsia" w:hint="eastAsia"/>
                </w:rPr>
                <w:delText>생생하게</w:delText>
              </w:r>
              <w:r w:rsidR="000B6D78" w:rsidRPr="0031313E" w:rsidDel="002F59C2">
                <w:rPr>
                  <w:rFonts w:eastAsiaTheme="minorEastAsia" w:hint="eastAsia"/>
                </w:rPr>
                <w:delText xml:space="preserve"> </w:delText>
              </w:r>
              <w:r w:rsidR="000B6D78" w:rsidRPr="0031313E" w:rsidDel="002F59C2">
                <w:rPr>
                  <w:rFonts w:eastAsiaTheme="minorEastAsia" w:hint="eastAsia"/>
                </w:rPr>
                <w:delText>들려주고</w:delText>
              </w:r>
              <w:r w:rsidR="002147AD" w:rsidRPr="0031313E" w:rsidDel="002F59C2">
                <w:rPr>
                  <w:rFonts w:eastAsiaTheme="minorEastAsia" w:hint="eastAsia"/>
                </w:rPr>
                <w:delText xml:space="preserve"> </w:delText>
              </w:r>
              <w:r w:rsidR="000B6D78" w:rsidRPr="0031313E" w:rsidDel="002F59C2">
                <w:rPr>
                  <w:rFonts w:eastAsiaTheme="minorEastAsia" w:hint="eastAsia"/>
                </w:rPr>
                <w:delText>있습</w:delText>
              </w:r>
              <w:r w:rsidRPr="0031313E" w:rsidDel="002F59C2">
                <w:rPr>
                  <w:rFonts w:eastAsiaTheme="minorEastAsia" w:hint="eastAsia"/>
                </w:rPr>
                <w:delText>니다</w:delText>
              </w:r>
            </w:del>
            <w:r w:rsidRPr="0031313E">
              <w:rPr>
                <w:rFonts w:eastAsiaTheme="minorEastAsia" w:hint="eastAsia"/>
              </w:rPr>
              <w:t>(</w:t>
            </w:r>
            <w:r w:rsidRPr="0031313E">
              <w:rPr>
                <w:rFonts w:eastAsiaTheme="minorEastAsia" w:hint="eastAsia"/>
              </w:rPr>
              <w:t>영어</w:t>
            </w:r>
            <w:r w:rsidRPr="0031313E">
              <w:rPr>
                <w:rFonts w:eastAsiaTheme="minorEastAsia" w:hint="eastAsia"/>
              </w:rPr>
              <w:t xml:space="preserve"> </w:t>
            </w:r>
            <w:r w:rsidRPr="0031313E">
              <w:rPr>
                <w:rFonts w:eastAsiaTheme="minorEastAsia" w:hint="eastAsia"/>
              </w:rPr>
              <w:t>내레이션을</w:t>
            </w:r>
            <w:r w:rsidRPr="0031313E">
              <w:rPr>
                <w:rFonts w:eastAsiaTheme="minorEastAsia" w:hint="eastAsia"/>
              </w:rPr>
              <w:t xml:space="preserve"> </w:t>
            </w:r>
            <w:r w:rsidRPr="0031313E">
              <w:rPr>
                <w:rFonts w:eastAsiaTheme="minorEastAsia" w:hint="eastAsia"/>
              </w:rPr>
              <w:t>들을</w:t>
            </w:r>
            <w:r w:rsidRPr="0031313E">
              <w:rPr>
                <w:rFonts w:eastAsiaTheme="minorEastAsia" w:hint="eastAsia"/>
              </w:rPr>
              <w:t xml:space="preserve"> </w:t>
            </w:r>
            <w:r w:rsidRPr="0031313E">
              <w:rPr>
                <w:rFonts w:eastAsiaTheme="minorEastAsia" w:hint="eastAsia"/>
              </w:rPr>
              <w:t>수</w:t>
            </w:r>
            <w:r w:rsidRPr="0031313E">
              <w:rPr>
                <w:rFonts w:eastAsiaTheme="minorEastAsia" w:hint="eastAsia"/>
              </w:rPr>
              <w:t xml:space="preserve"> </w:t>
            </w:r>
            <w:r w:rsidRPr="0031313E">
              <w:rPr>
                <w:rFonts w:eastAsiaTheme="minorEastAsia" w:hint="eastAsia"/>
              </w:rPr>
              <w:t>있는</w:t>
            </w:r>
            <w:r w:rsidRPr="0031313E">
              <w:rPr>
                <w:rFonts w:eastAsiaTheme="minorEastAsia" w:hint="eastAsia"/>
              </w:rPr>
              <w:t xml:space="preserve"> </w:t>
            </w:r>
            <w:r w:rsidRPr="0031313E">
              <w:rPr>
                <w:rFonts w:eastAsiaTheme="minorEastAsia" w:hint="eastAsia"/>
              </w:rPr>
              <w:t>헤드셋</w:t>
            </w:r>
            <w:del w:id="17" w:author="noel" w:date="2015-07-24T01:32:00Z">
              <w:r w:rsidRPr="0031313E" w:rsidDel="002F59C2">
                <w:rPr>
                  <w:rFonts w:eastAsiaTheme="minorEastAsia" w:hint="eastAsia"/>
                </w:rPr>
                <w:delText>을</w:delText>
              </w:r>
            </w:del>
            <w:r w:rsidRPr="0031313E">
              <w:rPr>
                <w:rFonts w:eastAsiaTheme="minorEastAsia" w:hint="eastAsia"/>
              </w:rPr>
              <w:t xml:space="preserve"> </w:t>
            </w:r>
            <w:r w:rsidRPr="0031313E">
              <w:rPr>
                <w:rFonts w:eastAsiaTheme="minorEastAsia" w:hint="eastAsia"/>
              </w:rPr>
              <w:t>대여</w:t>
            </w:r>
            <w:del w:id="18" w:author="noel" w:date="2015-07-24T01:32:00Z">
              <w:r w:rsidRPr="0031313E" w:rsidDel="002F59C2">
                <w:rPr>
                  <w:rFonts w:eastAsiaTheme="minorEastAsia" w:hint="eastAsia"/>
                </w:rPr>
                <w:delText>하실</w:delText>
              </w:r>
              <w:r w:rsidRPr="0031313E" w:rsidDel="002F59C2">
                <w:rPr>
                  <w:rFonts w:eastAsiaTheme="minorEastAsia" w:hint="eastAsia"/>
                </w:rPr>
                <w:delText xml:space="preserve"> </w:delText>
              </w:r>
              <w:r w:rsidRPr="0031313E" w:rsidDel="002F59C2">
                <w:rPr>
                  <w:rFonts w:eastAsiaTheme="minorEastAsia" w:hint="eastAsia"/>
                </w:rPr>
                <w:delText>수</w:delText>
              </w:r>
              <w:r w:rsidRPr="0031313E" w:rsidDel="002F59C2">
                <w:rPr>
                  <w:rFonts w:eastAsiaTheme="minorEastAsia" w:hint="eastAsia"/>
                </w:rPr>
                <w:delText xml:space="preserve"> </w:delText>
              </w:r>
              <w:r w:rsidRPr="0031313E" w:rsidDel="002F59C2">
                <w:rPr>
                  <w:rFonts w:eastAsiaTheme="minorEastAsia" w:hint="eastAsia"/>
                </w:rPr>
                <w:delText>있습니다</w:delText>
              </w:r>
            </w:del>
            <w:ins w:id="19" w:author="noel" w:date="2015-07-24T01:32:00Z">
              <w:r w:rsidR="002F59C2">
                <w:rPr>
                  <w:rFonts w:eastAsiaTheme="minorEastAsia" w:hint="eastAsia"/>
                </w:rPr>
                <w:t xml:space="preserve"> </w:t>
              </w:r>
              <w:r w:rsidR="002F59C2">
                <w:rPr>
                  <w:rFonts w:eastAsiaTheme="minorEastAsia" w:hint="eastAsia"/>
                </w:rPr>
                <w:t>가능</w:t>
              </w:r>
            </w:ins>
            <w:r w:rsidRPr="0031313E">
              <w:rPr>
                <w:rFonts w:eastAsiaTheme="minorEastAsia" w:hint="eastAsia"/>
              </w:rPr>
              <w:t xml:space="preserve">). </w:t>
            </w:r>
            <w:r w:rsidRPr="0031313E">
              <w:rPr>
                <w:rFonts w:eastAsiaTheme="minorEastAsia" w:hint="eastAsia"/>
              </w:rPr>
              <w:t>노</w:t>
            </w:r>
            <w:r w:rsidR="002147AD" w:rsidRPr="0031313E">
              <w:rPr>
                <w:rFonts w:eastAsiaTheme="minorEastAsia" w:hint="eastAsia"/>
              </w:rPr>
              <w:t>는</w:t>
            </w:r>
            <w:r w:rsidR="002147AD" w:rsidRPr="0031313E">
              <w:rPr>
                <w:rFonts w:eastAsiaTheme="minorEastAsia" w:hint="eastAsia"/>
              </w:rPr>
              <w:t xml:space="preserve"> </w:t>
            </w:r>
            <w:r w:rsidR="002147AD" w:rsidRPr="0031313E">
              <w:rPr>
                <w:rFonts w:eastAsiaTheme="minorEastAsia" w:hint="eastAsia"/>
              </w:rPr>
              <w:t>느리고</w:t>
            </w:r>
            <w:r w:rsidR="002147AD" w:rsidRPr="0031313E">
              <w:rPr>
                <w:rFonts w:eastAsiaTheme="minorEastAsia" w:hint="eastAsia"/>
              </w:rPr>
              <w:t xml:space="preserve"> </w:t>
            </w:r>
            <w:r w:rsidR="002147AD" w:rsidRPr="0031313E">
              <w:rPr>
                <w:rFonts w:eastAsiaTheme="minorEastAsia" w:hint="eastAsia"/>
              </w:rPr>
              <w:t>매혹적인</w:t>
            </w:r>
            <w:r w:rsidR="002147AD" w:rsidRPr="0031313E">
              <w:rPr>
                <w:rFonts w:eastAsiaTheme="minorEastAsia" w:hint="eastAsia"/>
              </w:rPr>
              <w:t xml:space="preserve"> </w:t>
            </w:r>
            <w:r w:rsidR="002147AD" w:rsidRPr="0031313E">
              <w:rPr>
                <w:rFonts w:eastAsiaTheme="minorEastAsia" w:hint="eastAsia"/>
              </w:rPr>
              <w:t>움직임이</w:t>
            </w:r>
            <w:r w:rsidR="002147AD" w:rsidRPr="0031313E">
              <w:rPr>
                <w:rFonts w:eastAsiaTheme="minorEastAsia" w:hint="eastAsia"/>
              </w:rPr>
              <w:t xml:space="preserve"> </w:t>
            </w:r>
            <w:r w:rsidR="002147AD" w:rsidRPr="0031313E">
              <w:rPr>
                <w:rFonts w:eastAsiaTheme="minorEastAsia" w:hint="eastAsia"/>
              </w:rPr>
              <w:t>특징인</w:t>
            </w:r>
            <w:r w:rsidR="002147AD" w:rsidRPr="0031313E">
              <w:rPr>
                <w:rFonts w:eastAsiaTheme="minorEastAsia" w:hint="eastAsia"/>
              </w:rPr>
              <w:t xml:space="preserve"> </w:t>
            </w:r>
            <w:r w:rsidR="002147AD" w:rsidRPr="0031313E">
              <w:rPr>
                <w:rFonts w:eastAsiaTheme="minorEastAsia" w:hint="eastAsia"/>
              </w:rPr>
              <w:t>좀더</w:t>
            </w:r>
            <w:r w:rsidR="002147AD" w:rsidRPr="0031313E">
              <w:rPr>
                <w:rFonts w:eastAsiaTheme="minorEastAsia" w:hint="eastAsia"/>
              </w:rPr>
              <w:t xml:space="preserve"> </w:t>
            </w:r>
            <w:r w:rsidR="002147AD" w:rsidRPr="0031313E">
              <w:rPr>
                <w:rFonts w:eastAsiaTheme="minorEastAsia" w:hint="eastAsia"/>
              </w:rPr>
              <w:t>귀족적이고</w:t>
            </w:r>
            <w:r w:rsidR="002147AD" w:rsidRPr="0031313E">
              <w:rPr>
                <w:rFonts w:eastAsiaTheme="minorEastAsia" w:hint="eastAsia"/>
              </w:rPr>
              <w:t xml:space="preserve"> </w:t>
            </w:r>
            <w:r w:rsidR="002147AD" w:rsidRPr="0031313E">
              <w:rPr>
                <w:rFonts w:eastAsiaTheme="minorEastAsia" w:hint="eastAsia"/>
              </w:rPr>
              <w:t>근엄한</w:t>
            </w:r>
            <w:r w:rsidR="002147AD" w:rsidRPr="0031313E">
              <w:rPr>
                <w:rFonts w:eastAsiaTheme="minorEastAsia" w:hint="eastAsia"/>
              </w:rPr>
              <w:t xml:space="preserve"> </w:t>
            </w:r>
            <w:r w:rsidR="002147AD" w:rsidRPr="0031313E">
              <w:rPr>
                <w:rFonts w:eastAsiaTheme="minorEastAsia" w:hint="eastAsia"/>
              </w:rPr>
              <w:t>연극입니다</w:t>
            </w:r>
            <w:r w:rsidR="00B54EC6" w:rsidRPr="0031313E">
              <w:rPr>
                <w:rFonts w:eastAsiaTheme="minorEastAsia" w:hint="eastAsia"/>
              </w:rPr>
              <w:t>.</w:t>
            </w:r>
            <w:r w:rsidR="002147AD" w:rsidRPr="0031313E">
              <w:rPr>
                <w:rFonts w:eastAsiaTheme="minorEastAsia" w:hint="eastAsia"/>
              </w:rPr>
              <w:t xml:space="preserve"> </w:t>
            </w:r>
            <w:r w:rsidR="00B54EC6" w:rsidRPr="0031313E">
              <w:rPr>
                <w:rFonts w:eastAsiaTheme="minorEastAsia" w:hint="eastAsia"/>
              </w:rPr>
              <w:t>전통</w:t>
            </w:r>
            <w:r w:rsidR="00B54EC6" w:rsidRPr="0031313E">
              <w:rPr>
                <w:rFonts w:eastAsiaTheme="minorEastAsia" w:hint="eastAsia"/>
              </w:rPr>
              <w:t xml:space="preserve"> </w:t>
            </w:r>
            <w:r w:rsidR="00B54EC6" w:rsidRPr="0031313E">
              <w:rPr>
                <w:rFonts w:eastAsiaTheme="minorEastAsia" w:hint="eastAsia"/>
              </w:rPr>
              <w:t>인형극인</w:t>
            </w:r>
            <w:r w:rsidR="001219C7" w:rsidRPr="0031313E">
              <w:rPr>
                <w:rFonts w:eastAsiaTheme="minorEastAsia" w:hint="eastAsia"/>
              </w:rPr>
              <w:t xml:space="preserve"> </w:t>
            </w:r>
            <w:r w:rsidR="002147AD" w:rsidRPr="0031313E">
              <w:rPr>
                <w:rFonts w:eastAsiaTheme="minorEastAsia" w:hint="eastAsia"/>
              </w:rPr>
              <w:t>분라쿠</w:t>
            </w:r>
            <w:r w:rsidR="002147AD" w:rsidRPr="0031313E">
              <w:rPr>
                <w:rFonts w:eastAsiaTheme="minorEastAsia" w:hint="eastAsia"/>
              </w:rPr>
              <w:t xml:space="preserve"> </w:t>
            </w:r>
            <w:ins w:id="20" w:author="noel" w:date="2015-07-24T01:33:00Z">
              <w:r w:rsidR="003214FA" w:rsidRPr="0031313E">
                <w:rPr>
                  <w:rFonts w:eastAsiaTheme="minorEastAsia" w:hint="eastAsia"/>
                </w:rPr>
                <w:t>공연</w:t>
              </w:r>
              <w:r w:rsidR="003214FA">
                <w:rPr>
                  <w:rFonts w:eastAsiaTheme="minorEastAsia" w:hint="eastAsia"/>
                </w:rPr>
                <w:t>에서는</w:t>
              </w:r>
              <w:r w:rsidR="003214FA">
                <w:rPr>
                  <w:rFonts w:eastAsiaTheme="minorEastAsia" w:hint="eastAsia"/>
                </w:rPr>
                <w:t xml:space="preserve"> </w:t>
              </w:r>
              <w:r w:rsidR="003214FA">
                <w:rPr>
                  <w:rFonts w:eastAsiaTheme="minorEastAsia" w:hint="eastAsia"/>
                </w:rPr>
                <w:t>수공예</w:t>
              </w:r>
              <w:r w:rsidR="003214FA">
                <w:rPr>
                  <w:rFonts w:eastAsiaTheme="minorEastAsia" w:hint="eastAsia"/>
                </w:rPr>
                <w:t xml:space="preserve"> </w:t>
              </w:r>
              <w:r w:rsidR="003214FA">
                <w:rPr>
                  <w:rFonts w:eastAsiaTheme="minorEastAsia" w:hint="eastAsia"/>
                </w:rPr>
                <w:t>인형의</w:t>
              </w:r>
              <w:r w:rsidR="003214FA">
                <w:rPr>
                  <w:rFonts w:eastAsiaTheme="minorEastAsia" w:hint="eastAsia"/>
                </w:rPr>
                <w:t xml:space="preserve"> </w:t>
              </w:r>
              <w:r w:rsidR="003214FA">
                <w:rPr>
                  <w:rFonts w:eastAsiaTheme="minorEastAsia" w:hint="eastAsia"/>
                </w:rPr>
                <w:t>감정</w:t>
              </w:r>
              <w:r w:rsidR="003214FA">
                <w:rPr>
                  <w:rFonts w:eastAsiaTheme="minorEastAsia" w:hint="eastAsia"/>
                </w:rPr>
                <w:t xml:space="preserve"> </w:t>
              </w:r>
              <w:r w:rsidR="003214FA">
                <w:rPr>
                  <w:rFonts w:eastAsiaTheme="minorEastAsia" w:hint="eastAsia"/>
                </w:rPr>
                <w:t>전달력에</w:t>
              </w:r>
              <w:r w:rsidR="003214FA">
                <w:rPr>
                  <w:rFonts w:eastAsiaTheme="minorEastAsia" w:hint="eastAsia"/>
                </w:rPr>
                <w:t xml:space="preserve"> </w:t>
              </w:r>
              <w:r w:rsidR="003214FA">
                <w:rPr>
                  <w:rFonts w:eastAsiaTheme="minorEastAsia" w:hint="eastAsia"/>
                </w:rPr>
                <w:t>깜짝</w:t>
              </w:r>
              <w:r w:rsidR="003214FA">
                <w:rPr>
                  <w:rFonts w:eastAsiaTheme="minorEastAsia" w:hint="eastAsia"/>
                </w:rPr>
                <w:t xml:space="preserve"> </w:t>
              </w:r>
              <w:r w:rsidR="003214FA">
                <w:rPr>
                  <w:rFonts w:eastAsiaTheme="minorEastAsia" w:hint="eastAsia"/>
                </w:rPr>
                <w:t>놀라시게</w:t>
              </w:r>
              <w:r w:rsidR="003214FA">
                <w:rPr>
                  <w:rFonts w:eastAsiaTheme="minorEastAsia" w:hint="eastAsia"/>
                </w:rPr>
                <w:t xml:space="preserve"> </w:t>
              </w:r>
              <w:r w:rsidR="003214FA">
                <w:rPr>
                  <w:rFonts w:eastAsiaTheme="minorEastAsia" w:hint="eastAsia"/>
                </w:rPr>
                <w:t>될겁니다</w:t>
              </w:r>
              <w:r w:rsidR="003214FA">
                <w:rPr>
                  <w:rFonts w:eastAsiaTheme="minorEastAsia" w:hint="eastAsia"/>
                </w:rPr>
                <w:t>.</w:t>
              </w:r>
            </w:ins>
            <w:del w:id="21" w:author="noel" w:date="2015-07-24T01:33:00Z">
              <w:r w:rsidR="002147AD" w:rsidRPr="0031313E" w:rsidDel="003214FA">
                <w:rPr>
                  <w:rFonts w:eastAsiaTheme="minorEastAsia" w:hint="eastAsia"/>
                </w:rPr>
                <w:delText>공연</w:delText>
              </w:r>
              <w:r w:rsidR="000B6D78" w:rsidRPr="0031313E" w:rsidDel="003214FA">
                <w:rPr>
                  <w:rFonts w:eastAsiaTheme="minorEastAsia" w:hint="eastAsia"/>
                </w:rPr>
                <w:delText>을</w:delText>
              </w:r>
              <w:r w:rsidR="000B6D78" w:rsidRPr="0031313E" w:rsidDel="003214FA">
                <w:rPr>
                  <w:rFonts w:eastAsiaTheme="minorEastAsia" w:hint="eastAsia"/>
                </w:rPr>
                <w:delText xml:space="preserve"> </w:delText>
              </w:r>
              <w:r w:rsidR="00B54EC6" w:rsidRPr="0031313E" w:rsidDel="003214FA">
                <w:rPr>
                  <w:rFonts w:eastAsiaTheme="minorEastAsia" w:hint="eastAsia"/>
                </w:rPr>
                <w:delText>본다면</w:delText>
              </w:r>
              <w:r w:rsidR="002147AD" w:rsidRPr="0031313E" w:rsidDel="003214FA">
                <w:rPr>
                  <w:rFonts w:eastAsiaTheme="minorEastAsia" w:hint="eastAsia"/>
                </w:rPr>
                <w:delText xml:space="preserve"> </w:delText>
              </w:r>
              <w:r w:rsidR="00B54EC6" w:rsidRPr="0031313E" w:rsidDel="003214FA">
                <w:rPr>
                  <w:rFonts w:eastAsiaTheme="minorEastAsia" w:hint="eastAsia"/>
                </w:rPr>
                <w:delText>주는</w:delText>
              </w:r>
              <w:r w:rsidR="002147AD" w:rsidRPr="0031313E" w:rsidDel="003214FA">
                <w:rPr>
                  <w:rFonts w:eastAsiaTheme="minorEastAsia" w:hint="eastAsia"/>
                </w:rPr>
                <w:delText xml:space="preserve"> </w:delText>
              </w:r>
              <w:r w:rsidR="00B54EC6" w:rsidRPr="0031313E" w:rsidDel="003214FA">
                <w:rPr>
                  <w:rFonts w:eastAsiaTheme="minorEastAsia" w:hint="eastAsia"/>
                </w:rPr>
                <w:delText>수공예</w:delText>
              </w:r>
              <w:r w:rsidR="00B54EC6" w:rsidRPr="0031313E" w:rsidDel="003214FA">
                <w:rPr>
                  <w:rFonts w:eastAsiaTheme="minorEastAsia" w:hint="eastAsia"/>
                </w:rPr>
                <w:delText xml:space="preserve"> </w:delText>
              </w:r>
              <w:r w:rsidR="00B54EC6" w:rsidRPr="0031313E" w:rsidDel="003214FA">
                <w:rPr>
                  <w:rFonts w:eastAsiaTheme="minorEastAsia" w:hint="eastAsia"/>
                </w:rPr>
                <w:delText>인형이</w:delText>
              </w:r>
              <w:r w:rsidR="00B54EC6" w:rsidRPr="0031313E" w:rsidDel="003214FA">
                <w:rPr>
                  <w:rFonts w:eastAsiaTheme="minorEastAsia" w:hint="eastAsia"/>
                </w:rPr>
                <w:delText xml:space="preserve"> </w:delText>
              </w:r>
              <w:r w:rsidR="00B54EC6" w:rsidRPr="0031313E" w:rsidDel="003214FA">
                <w:rPr>
                  <w:rFonts w:eastAsiaTheme="minorEastAsia" w:hint="eastAsia"/>
                </w:rPr>
                <w:delText>주는</w:delText>
              </w:r>
              <w:r w:rsidR="00B54EC6" w:rsidRPr="0031313E" w:rsidDel="003214FA">
                <w:rPr>
                  <w:rFonts w:eastAsiaTheme="minorEastAsia" w:hint="eastAsia"/>
                </w:rPr>
                <w:delText xml:space="preserve"> </w:delText>
              </w:r>
              <w:r w:rsidR="002147AD" w:rsidRPr="0031313E" w:rsidDel="003214FA">
                <w:rPr>
                  <w:rFonts w:eastAsiaTheme="minorEastAsia" w:hint="eastAsia"/>
                </w:rPr>
                <w:delText>감동</w:delText>
              </w:r>
              <w:r w:rsidR="00B54EC6" w:rsidRPr="0031313E" w:rsidDel="003214FA">
                <w:rPr>
                  <w:rFonts w:eastAsiaTheme="minorEastAsia" w:hint="eastAsia"/>
                </w:rPr>
                <w:delText>적인</w:delText>
              </w:r>
              <w:r w:rsidR="00B54EC6" w:rsidRPr="0031313E" w:rsidDel="003214FA">
                <w:rPr>
                  <w:rFonts w:eastAsiaTheme="minorEastAsia" w:hint="eastAsia"/>
                </w:rPr>
                <w:delText xml:space="preserve"> </w:delText>
              </w:r>
              <w:r w:rsidR="00B54EC6" w:rsidRPr="0031313E" w:rsidDel="003214FA">
                <w:rPr>
                  <w:rFonts w:eastAsiaTheme="minorEastAsia" w:hint="eastAsia"/>
                </w:rPr>
                <w:delText>이야기</w:delText>
              </w:r>
              <w:r w:rsidR="002147AD" w:rsidRPr="0031313E" w:rsidDel="003214FA">
                <w:rPr>
                  <w:rFonts w:eastAsiaTheme="minorEastAsia" w:hint="eastAsia"/>
                </w:rPr>
                <w:delText>에</w:delText>
              </w:r>
              <w:r w:rsidR="002147AD" w:rsidRPr="0031313E" w:rsidDel="003214FA">
                <w:rPr>
                  <w:rFonts w:eastAsiaTheme="minorEastAsia" w:hint="eastAsia"/>
                </w:rPr>
                <w:delText xml:space="preserve"> </w:delText>
              </w:r>
              <w:r w:rsidR="002147AD" w:rsidRPr="0031313E" w:rsidDel="003214FA">
                <w:rPr>
                  <w:rFonts w:eastAsiaTheme="minorEastAsia" w:hint="eastAsia"/>
                </w:rPr>
                <w:delText>깜짝</w:delText>
              </w:r>
              <w:r w:rsidR="002147AD" w:rsidRPr="0031313E" w:rsidDel="003214FA">
                <w:rPr>
                  <w:rFonts w:eastAsiaTheme="minorEastAsia" w:hint="eastAsia"/>
                </w:rPr>
                <w:delText xml:space="preserve"> </w:delText>
              </w:r>
              <w:r w:rsidR="002147AD" w:rsidRPr="0031313E" w:rsidDel="003214FA">
                <w:rPr>
                  <w:rFonts w:eastAsiaTheme="minorEastAsia" w:hint="eastAsia"/>
                </w:rPr>
                <w:delText>놀라실</w:delText>
              </w:r>
              <w:r w:rsidR="002147AD" w:rsidRPr="0031313E" w:rsidDel="003214FA">
                <w:rPr>
                  <w:rFonts w:eastAsiaTheme="minorEastAsia" w:hint="eastAsia"/>
                </w:rPr>
                <w:delText xml:space="preserve"> </w:delText>
              </w:r>
              <w:r w:rsidR="00B54EC6" w:rsidRPr="0031313E" w:rsidDel="003214FA">
                <w:rPr>
                  <w:rFonts w:eastAsiaTheme="minorEastAsia" w:hint="eastAsia"/>
                </w:rPr>
                <w:delText>것입니다</w:delText>
              </w:r>
              <w:r w:rsidR="00B54EC6" w:rsidRPr="0031313E" w:rsidDel="003214FA">
                <w:rPr>
                  <w:rFonts w:eastAsiaTheme="minorEastAsia" w:hint="eastAsia"/>
                </w:rPr>
                <w:delText>.</w:delText>
              </w:r>
            </w:del>
          </w:p>
          <w:p w:rsidR="002147AD" w:rsidRPr="0031313E" w:rsidRDefault="002147AD">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2147AD" w:rsidRPr="0031313E" w:rsidRDefault="002147AD">
            <w:pPr>
              <w:rPr>
                <w:rFonts w:eastAsiaTheme="minorEastAsia"/>
              </w:rPr>
            </w:pPr>
            <w:r w:rsidRPr="0031313E">
              <w:rPr>
                <w:rFonts w:eastAsiaTheme="minorEastAsia" w:hint="eastAsia"/>
              </w:rPr>
              <w:t>가부키자</w:t>
            </w:r>
            <w:r w:rsidRPr="0031313E">
              <w:rPr>
                <w:rFonts w:eastAsiaTheme="minorEastAsia" w:hint="eastAsia"/>
              </w:rPr>
              <w:t xml:space="preserve"> </w:t>
            </w:r>
          </w:p>
          <w:p w:rsidR="002147AD" w:rsidRPr="0031313E" w:rsidRDefault="002147AD">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&lt;p&gt;</w:t>
            </w:r>
          </w:p>
          <w:p w:rsidR="002147AD" w:rsidRPr="0031313E" w:rsidRDefault="002147AD">
            <w:pPr>
              <w:rPr>
                <w:rFonts w:eastAsiaTheme="minorEastAsia"/>
                <w:color w:val="0000FF"/>
              </w:rPr>
            </w:pPr>
          </w:p>
          <w:p w:rsidR="002147AD" w:rsidRPr="0031313E" w:rsidRDefault="002147AD">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CE58D6" w:rsidRDefault="002147AD" w:rsidP="00CE58D6">
            <w:pPr>
              <w:rPr>
                <w:ins w:id="22" w:author="noel" w:date="2015-07-24T01:33:00Z"/>
                <w:rFonts w:eastAsiaTheme="minorEastAsia"/>
              </w:rPr>
            </w:pPr>
            <w:del w:id="23" w:author="noel" w:date="2015-07-24T01:33:00Z">
              <w:r w:rsidRPr="0031313E" w:rsidDel="00CE58D6">
                <w:rPr>
                  <w:rFonts w:eastAsiaTheme="minorEastAsia" w:hint="eastAsia"/>
                </w:rPr>
                <w:delText>일본의</w:delText>
              </w:r>
              <w:r w:rsidRPr="0031313E" w:rsidDel="00CE58D6">
                <w:rPr>
                  <w:rFonts w:eastAsiaTheme="minorEastAsia" w:hint="eastAsia"/>
                </w:rPr>
                <w:delText xml:space="preserve"> </w:delText>
              </w:r>
            </w:del>
            <w:r w:rsidRPr="0031313E">
              <w:rPr>
                <w:rFonts w:eastAsiaTheme="minorEastAsia" w:hint="eastAsia"/>
              </w:rPr>
              <w:t>가부키</w:t>
            </w:r>
            <w:r w:rsidRPr="0031313E">
              <w:rPr>
                <w:rFonts w:eastAsiaTheme="minorEastAsia" w:hint="eastAsia"/>
              </w:rPr>
              <w:t xml:space="preserve"> </w:t>
            </w:r>
            <w:r w:rsidRPr="0031313E">
              <w:rPr>
                <w:rFonts w:eastAsiaTheme="minorEastAsia" w:hint="eastAsia"/>
              </w:rPr>
              <w:t>국립극장</w:t>
            </w:r>
            <w:r w:rsidR="000B6D78" w:rsidRPr="0031313E">
              <w:rPr>
                <w:rFonts w:eastAsiaTheme="minorEastAsia" w:hint="eastAsia"/>
              </w:rPr>
              <w:t>이</w:t>
            </w:r>
            <w:r w:rsidRPr="0031313E">
              <w:rPr>
                <w:rFonts w:eastAsiaTheme="minorEastAsia" w:hint="eastAsia"/>
              </w:rPr>
              <w:t xml:space="preserve"> 2013</w:t>
            </w:r>
            <w:r w:rsidRPr="0031313E">
              <w:rPr>
                <w:rFonts w:eastAsiaTheme="minorEastAsia" w:hint="eastAsia"/>
              </w:rPr>
              <w:t>년에</w:t>
            </w:r>
            <w:r w:rsidRPr="0031313E">
              <w:rPr>
                <w:rFonts w:eastAsiaTheme="minorEastAsia" w:hint="eastAsia"/>
              </w:rPr>
              <w:t xml:space="preserve"> </w:t>
            </w:r>
            <w:r w:rsidR="000B6D78" w:rsidRPr="0031313E">
              <w:rPr>
                <w:rFonts w:eastAsiaTheme="minorEastAsia" w:hint="eastAsia"/>
              </w:rPr>
              <w:t>이</w:t>
            </w:r>
            <w:r w:rsidR="000B6D78" w:rsidRPr="0031313E">
              <w:rPr>
                <w:rFonts w:eastAsiaTheme="minorEastAsia" w:hint="eastAsia"/>
              </w:rPr>
              <w:t xml:space="preserve"> </w:t>
            </w:r>
            <w:r w:rsidRPr="0031313E">
              <w:rPr>
                <w:rFonts w:eastAsiaTheme="minorEastAsia" w:hint="eastAsia"/>
              </w:rPr>
              <w:t>신축</w:t>
            </w:r>
            <w:r w:rsidRPr="0031313E">
              <w:rPr>
                <w:rFonts w:eastAsiaTheme="minorEastAsia" w:hint="eastAsia"/>
              </w:rPr>
              <w:t xml:space="preserve"> </w:t>
            </w:r>
            <w:r w:rsidRPr="0031313E">
              <w:rPr>
                <w:rFonts w:eastAsiaTheme="minorEastAsia" w:hint="eastAsia"/>
              </w:rPr>
              <w:t>공연장으로</w:t>
            </w:r>
            <w:r w:rsidRPr="0031313E">
              <w:rPr>
                <w:rFonts w:eastAsiaTheme="minorEastAsia" w:hint="eastAsia"/>
              </w:rPr>
              <w:t xml:space="preserve"> </w:t>
            </w:r>
            <w:r w:rsidRPr="0031313E">
              <w:rPr>
                <w:rFonts w:eastAsiaTheme="minorEastAsia" w:hint="eastAsia"/>
              </w:rPr>
              <w:t>이전하</w:t>
            </w:r>
            <w:r w:rsidR="000B6D78" w:rsidRPr="0031313E">
              <w:rPr>
                <w:rFonts w:eastAsiaTheme="minorEastAsia" w:hint="eastAsia"/>
              </w:rPr>
              <w:t>였으나</w:t>
            </w:r>
            <w:ins w:id="24" w:author="noel" w:date="2015-07-24T01:34:00Z">
              <w:r w:rsidR="00DD793D">
                <w:rPr>
                  <w:rFonts w:eastAsiaTheme="minorEastAsia" w:hint="eastAsia"/>
                </w:rPr>
                <w:t>,</w:t>
              </w:r>
            </w:ins>
            <w:r w:rsidR="000B6D78" w:rsidRPr="0031313E">
              <w:rPr>
                <w:rFonts w:eastAsiaTheme="minorEastAsia" w:hint="eastAsia"/>
              </w:rPr>
              <w:t xml:space="preserve"> </w:t>
            </w:r>
            <w:del w:id="25" w:author="noel" w:date="2015-07-24T01:33:00Z">
              <w:r w:rsidRPr="0031313E" w:rsidDel="00CE58D6">
                <w:rPr>
                  <w:rFonts w:eastAsiaTheme="minorEastAsia" w:hint="eastAsia"/>
                </w:rPr>
                <w:delText>새로</w:delText>
              </w:r>
              <w:r w:rsidRPr="0031313E" w:rsidDel="00CE58D6">
                <w:rPr>
                  <w:rFonts w:eastAsiaTheme="minorEastAsia" w:hint="eastAsia"/>
                </w:rPr>
                <w:delText xml:space="preserve"> </w:delText>
              </w:r>
              <w:r w:rsidRPr="0031313E" w:rsidDel="00CE58D6">
                <w:rPr>
                  <w:rFonts w:eastAsiaTheme="minorEastAsia" w:hint="eastAsia"/>
                </w:rPr>
                <w:delText>개관한</w:delText>
              </w:r>
              <w:r w:rsidRPr="0031313E" w:rsidDel="00CE58D6">
                <w:rPr>
                  <w:rFonts w:eastAsiaTheme="minorEastAsia" w:hint="eastAsia"/>
                </w:rPr>
                <w:delText xml:space="preserve"> </w:delText>
              </w:r>
              <w:r w:rsidRPr="0031313E" w:rsidDel="00CE58D6">
                <w:rPr>
                  <w:rFonts w:eastAsiaTheme="minorEastAsia" w:hint="eastAsia"/>
                </w:rPr>
                <w:delText>극장의</w:delText>
              </w:r>
              <w:r w:rsidRPr="0031313E" w:rsidDel="00CE58D6">
                <w:rPr>
                  <w:rFonts w:eastAsiaTheme="minorEastAsia" w:hint="eastAsia"/>
                </w:rPr>
                <w:delText xml:space="preserve"> </w:delText>
              </w:r>
              <w:r w:rsidRPr="0031313E" w:rsidDel="00CE58D6">
                <w:rPr>
                  <w:rFonts w:eastAsiaTheme="minorEastAsia" w:hint="eastAsia"/>
                </w:rPr>
                <w:delText>디자인은</w:delText>
              </w:r>
              <w:r w:rsidRPr="0031313E" w:rsidDel="00CE58D6">
                <w:rPr>
                  <w:rFonts w:eastAsiaTheme="minorEastAsia" w:hint="eastAsia"/>
                </w:rPr>
                <w:delText xml:space="preserve"> </w:delText>
              </w:r>
              <w:r w:rsidR="000B6D78" w:rsidRPr="0031313E" w:rsidDel="00CE58D6">
                <w:rPr>
                  <w:rFonts w:eastAsiaTheme="minorEastAsia" w:hint="eastAsia"/>
                </w:rPr>
                <w:delText>환상적인</w:delText>
              </w:r>
              <w:r w:rsidRPr="0031313E" w:rsidDel="00CE58D6">
                <w:rPr>
                  <w:rFonts w:eastAsiaTheme="minorEastAsia" w:hint="eastAsia"/>
                </w:rPr>
                <w:delText xml:space="preserve"> </w:delText>
              </w:r>
              <w:r w:rsidRPr="0031313E" w:rsidDel="00CE58D6">
                <w:rPr>
                  <w:rFonts w:eastAsiaTheme="minorEastAsia" w:hint="eastAsia"/>
                </w:rPr>
                <w:delText>그림을</w:delText>
              </w:r>
              <w:r w:rsidRPr="0031313E" w:rsidDel="00CE58D6">
                <w:rPr>
                  <w:rFonts w:eastAsiaTheme="minorEastAsia" w:hint="eastAsia"/>
                </w:rPr>
                <w:delText xml:space="preserve"> </w:delText>
              </w:r>
              <w:r w:rsidRPr="0031313E" w:rsidDel="00CE58D6">
                <w:rPr>
                  <w:rFonts w:eastAsiaTheme="minorEastAsia" w:hint="eastAsia"/>
                </w:rPr>
                <w:delText>배경으로</w:delText>
              </w:r>
              <w:r w:rsidRPr="0031313E" w:rsidDel="00CE58D6">
                <w:rPr>
                  <w:rFonts w:eastAsiaTheme="minorEastAsia" w:hint="eastAsia"/>
                </w:rPr>
                <w:delText xml:space="preserve"> </w:delText>
              </w:r>
              <w:r w:rsidRPr="0031313E" w:rsidDel="00CE58D6">
                <w:rPr>
                  <w:rFonts w:eastAsiaTheme="minorEastAsia" w:hint="eastAsia"/>
                </w:rPr>
                <w:delText>에도</w:delText>
              </w:r>
              <w:r w:rsidRPr="0031313E" w:rsidDel="00CE58D6">
                <w:rPr>
                  <w:rFonts w:eastAsiaTheme="minorEastAsia" w:hint="eastAsia"/>
                </w:rPr>
                <w:delText xml:space="preserve"> </w:delText>
              </w:r>
              <w:r w:rsidRPr="0031313E" w:rsidDel="00CE58D6">
                <w:rPr>
                  <w:rFonts w:eastAsiaTheme="minorEastAsia" w:hint="eastAsia"/>
                </w:rPr>
                <w:delText>시대의</w:delText>
              </w:r>
              <w:r w:rsidRPr="0031313E" w:rsidDel="00CE58D6">
                <w:rPr>
                  <w:rFonts w:eastAsiaTheme="minorEastAsia" w:hint="eastAsia"/>
                </w:rPr>
                <w:delText xml:space="preserve"> </w:delText>
              </w:r>
              <w:r w:rsidRPr="0031313E" w:rsidDel="00CE58D6">
                <w:rPr>
                  <w:rFonts w:eastAsiaTheme="minorEastAsia" w:hint="eastAsia"/>
                </w:rPr>
                <w:delText>분위기와</w:delText>
              </w:r>
              <w:r w:rsidRPr="0031313E" w:rsidDel="00CE58D6">
                <w:rPr>
                  <w:rFonts w:eastAsiaTheme="minorEastAsia" w:hint="eastAsia"/>
                </w:rPr>
                <w:delText xml:space="preserve"> </w:delText>
              </w:r>
              <w:r w:rsidRPr="0031313E" w:rsidDel="00CE58D6">
                <w:rPr>
                  <w:rFonts w:eastAsiaTheme="minorEastAsia" w:hint="eastAsia"/>
                </w:rPr>
                <w:delText>느낌을</w:delText>
              </w:r>
              <w:r w:rsidRPr="0031313E" w:rsidDel="00CE58D6">
                <w:rPr>
                  <w:rFonts w:eastAsiaTheme="minorEastAsia" w:hint="eastAsia"/>
                </w:rPr>
                <w:delText xml:space="preserve"> </w:delText>
              </w:r>
              <w:r w:rsidRPr="0031313E" w:rsidDel="00CE58D6">
                <w:rPr>
                  <w:rFonts w:eastAsiaTheme="minorEastAsia" w:hint="eastAsia"/>
                </w:rPr>
                <w:delText>여전히</w:delText>
              </w:r>
              <w:r w:rsidRPr="0031313E" w:rsidDel="00CE58D6">
                <w:rPr>
                  <w:rFonts w:eastAsiaTheme="minorEastAsia" w:hint="eastAsia"/>
                </w:rPr>
                <w:delText xml:space="preserve"> </w:delText>
              </w:r>
              <w:r w:rsidRPr="0031313E" w:rsidDel="00CE58D6">
                <w:rPr>
                  <w:rFonts w:eastAsiaTheme="minorEastAsia" w:hint="eastAsia"/>
                </w:rPr>
                <w:delText>간직하고</w:delText>
              </w:r>
              <w:r w:rsidRPr="0031313E" w:rsidDel="00CE58D6">
                <w:rPr>
                  <w:rFonts w:eastAsiaTheme="minorEastAsia" w:hint="eastAsia"/>
                </w:rPr>
                <w:delText xml:space="preserve"> </w:delText>
              </w:r>
              <w:r w:rsidRPr="0031313E" w:rsidDel="00CE58D6">
                <w:rPr>
                  <w:rFonts w:eastAsiaTheme="minorEastAsia" w:hint="eastAsia"/>
                </w:rPr>
                <w:delText>있습니다</w:delText>
              </w:r>
              <w:r w:rsidRPr="0031313E" w:rsidDel="00CE58D6">
                <w:rPr>
                  <w:rFonts w:eastAsiaTheme="minorEastAsia" w:hint="eastAsia"/>
                </w:rPr>
                <w:delText>.</w:delText>
              </w:r>
            </w:del>
            <w:ins w:id="26" w:author="noel" w:date="2015-07-24T01:33:00Z">
              <w:r w:rsidR="00CE58D6">
                <w:rPr>
                  <w:rFonts w:eastAsiaTheme="minorEastAsia" w:hint="eastAsia"/>
                </w:rPr>
                <w:t xml:space="preserve"> </w:t>
              </w:r>
              <w:r w:rsidR="00CE58D6">
                <w:rPr>
                  <w:rFonts w:eastAsiaTheme="minorEastAsia" w:hint="eastAsia"/>
                </w:rPr>
                <w:t>환상적인</w:t>
              </w:r>
              <w:r w:rsidR="00CE58D6">
                <w:rPr>
                  <w:rFonts w:eastAsiaTheme="minorEastAsia" w:hint="eastAsia"/>
                </w:rPr>
                <w:t xml:space="preserve"> </w:t>
              </w:r>
              <w:r w:rsidR="00CE58D6">
                <w:rPr>
                  <w:rFonts w:eastAsiaTheme="minorEastAsia" w:hint="eastAsia"/>
                </w:rPr>
                <w:t>분위기의</w:t>
              </w:r>
              <w:r w:rsidR="00CE58D6">
                <w:rPr>
                  <w:rFonts w:eastAsiaTheme="minorEastAsia" w:hint="eastAsia"/>
                </w:rPr>
                <w:t xml:space="preserve"> </w:t>
              </w:r>
              <w:r w:rsidR="00CE58D6">
                <w:rPr>
                  <w:rFonts w:eastAsiaTheme="minorEastAsia" w:hint="eastAsia"/>
                </w:rPr>
                <w:t>배경</w:t>
              </w:r>
              <w:r w:rsidR="00CE58D6">
                <w:rPr>
                  <w:rFonts w:eastAsiaTheme="minorEastAsia" w:hint="eastAsia"/>
                </w:rPr>
                <w:t xml:space="preserve"> </w:t>
              </w:r>
              <w:r w:rsidR="00CE58D6">
                <w:rPr>
                  <w:rFonts w:eastAsiaTheme="minorEastAsia" w:hint="eastAsia"/>
                </w:rPr>
                <w:t>그림</w:t>
              </w:r>
              <w:r w:rsidR="00CE58D6">
                <w:rPr>
                  <w:rFonts w:eastAsiaTheme="minorEastAsia" w:hint="eastAsia"/>
                </w:rPr>
                <w:t xml:space="preserve"> </w:t>
              </w:r>
              <w:r w:rsidR="00CE58D6">
                <w:rPr>
                  <w:rFonts w:eastAsiaTheme="minorEastAsia" w:hint="eastAsia"/>
                </w:rPr>
                <w:t>등</w:t>
              </w:r>
              <w:r w:rsidR="00CE58D6">
                <w:rPr>
                  <w:rFonts w:eastAsiaTheme="minorEastAsia" w:hint="eastAsia"/>
                </w:rPr>
                <w:t xml:space="preserve"> </w:t>
              </w:r>
              <w:r w:rsidR="00CE58D6">
                <w:rPr>
                  <w:rFonts w:eastAsiaTheme="minorEastAsia" w:hint="eastAsia"/>
                </w:rPr>
                <w:t>에도</w:t>
              </w:r>
              <w:r w:rsidR="00CE58D6">
                <w:rPr>
                  <w:rFonts w:eastAsiaTheme="minorEastAsia" w:hint="eastAsia"/>
                </w:rPr>
                <w:t xml:space="preserve"> </w:t>
              </w:r>
              <w:r w:rsidR="00CE58D6">
                <w:rPr>
                  <w:rFonts w:eastAsiaTheme="minorEastAsia" w:hint="eastAsia"/>
                </w:rPr>
                <w:t>시대의</w:t>
              </w:r>
              <w:r w:rsidR="00CE58D6">
                <w:rPr>
                  <w:rFonts w:eastAsiaTheme="minorEastAsia" w:hint="eastAsia"/>
                </w:rPr>
                <w:t xml:space="preserve"> </w:t>
              </w:r>
              <w:r w:rsidR="00CE58D6">
                <w:rPr>
                  <w:rFonts w:eastAsiaTheme="minorEastAsia" w:hint="eastAsia"/>
                </w:rPr>
                <w:t>외형과</w:t>
              </w:r>
              <w:r w:rsidR="00CE58D6">
                <w:rPr>
                  <w:rFonts w:eastAsiaTheme="minorEastAsia" w:hint="eastAsia"/>
                </w:rPr>
                <w:t xml:space="preserve"> </w:t>
              </w:r>
              <w:r w:rsidR="00CE58D6">
                <w:rPr>
                  <w:rFonts w:eastAsiaTheme="minorEastAsia" w:hint="eastAsia"/>
                </w:rPr>
                <w:t>느낌</w:t>
              </w:r>
            </w:ins>
            <w:ins w:id="27" w:author="noel" w:date="2015-07-24T01:34:00Z">
              <w:r w:rsidR="00DD793D">
                <w:rPr>
                  <w:rFonts w:eastAsiaTheme="minorEastAsia" w:hint="eastAsia"/>
                </w:rPr>
                <w:t>은</w:t>
              </w:r>
            </w:ins>
            <w:ins w:id="28" w:author="noel" w:date="2015-07-24T01:33:00Z">
              <w:r w:rsidR="00CE58D6">
                <w:rPr>
                  <w:rFonts w:eastAsiaTheme="minorEastAsia" w:hint="eastAsia"/>
                </w:rPr>
                <w:t xml:space="preserve"> </w:t>
              </w:r>
              <w:r w:rsidR="00CE58D6">
                <w:rPr>
                  <w:rFonts w:eastAsiaTheme="minorEastAsia" w:hint="eastAsia"/>
                </w:rPr>
                <w:t>그대로</w:t>
              </w:r>
              <w:r w:rsidR="00CE58D6">
                <w:rPr>
                  <w:rFonts w:eastAsiaTheme="minorEastAsia" w:hint="eastAsia"/>
                </w:rPr>
                <w:t xml:space="preserve"> </w:t>
              </w:r>
              <w:r w:rsidR="00B227AA">
                <w:rPr>
                  <w:rFonts w:eastAsiaTheme="minorEastAsia" w:hint="eastAsia"/>
                </w:rPr>
                <w:t>전수</w:t>
              </w:r>
            </w:ins>
            <w:ins w:id="29" w:author="noel" w:date="2015-07-24T01:34:00Z">
              <w:r w:rsidR="00B227AA">
                <w:rPr>
                  <w:rFonts w:eastAsiaTheme="minorEastAsia" w:hint="eastAsia"/>
                </w:rPr>
                <w:t>했</w:t>
              </w:r>
            </w:ins>
            <w:ins w:id="30" w:author="noel" w:date="2015-07-24T01:33:00Z">
              <w:r w:rsidR="00CE58D6">
                <w:rPr>
                  <w:rFonts w:eastAsiaTheme="minorEastAsia" w:hint="eastAsia"/>
                </w:rPr>
                <w:t>습니다</w:t>
              </w:r>
              <w:r w:rsidR="00CE58D6">
                <w:rPr>
                  <w:rFonts w:eastAsiaTheme="minorEastAsia" w:hint="eastAsia"/>
                </w:rPr>
                <w:t>.</w:t>
              </w:r>
            </w:ins>
          </w:p>
          <w:p w:rsidR="00CE58D6" w:rsidRPr="00CE58D6" w:rsidRDefault="00CE58D6">
            <w:pPr>
              <w:rPr>
                <w:rFonts w:eastAsiaTheme="minorEastAsia"/>
              </w:rPr>
            </w:pPr>
          </w:p>
          <w:p w:rsidR="002147AD" w:rsidRPr="0031313E" w:rsidRDefault="002147AD">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2147AD" w:rsidRPr="0031313E" w:rsidRDefault="002147AD" w:rsidP="002147AD">
            <w:pPr>
              <w:rPr>
                <w:rFonts w:eastAsiaTheme="minorEastAsia"/>
              </w:rPr>
            </w:pPr>
            <w:r w:rsidRPr="0031313E">
              <w:rPr>
                <w:rFonts w:eastAsiaTheme="minorEastAsia"/>
              </w:rPr>
              <w:t xml:space="preserve">4-12-15 Ginza, Ch??-ku, Tokyo 104-0061. </w:t>
            </w:r>
            <w:r w:rsidRPr="0031313E">
              <w:rPr>
                <w:rFonts w:eastAsiaTheme="minorEastAsia" w:hint="eastAsia"/>
              </w:rPr>
              <w:t>전화</w:t>
            </w:r>
            <w:r w:rsidRPr="0031313E">
              <w:rPr>
                <w:rFonts w:eastAsiaTheme="minorEastAsia"/>
              </w:rPr>
              <w:t>: +81 3-3545-6800</w:t>
            </w:r>
          </w:p>
          <w:p w:rsidR="002147AD" w:rsidRPr="0031313E" w:rsidRDefault="002147AD">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lastRenderedPageBreak/>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href="http://www.kabuki-za.co.jp/" target="_blank"&gt;</w:t>
            </w:r>
          </w:p>
          <w:p w:rsidR="00440742" w:rsidRPr="0031313E" w:rsidRDefault="00440742">
            <w:pPr>
              <w:rPr>
                <w:rFonts w:eastAsiaTheme="minorEastAsia"/>
              </w:rPr>
            </w:pPr>
          </w:p>
          <w:p w:rsidR="002147AD" w:rsidRPr="0031313E" w:rsidRDefault="002147AD">
            <w:pPr>
              <w:rPr>
                <w:rFonts w:eastAsiaTheme="minorEastAsia"/>
              </w:rPr>
            </w:pPr>
            <w:r w:rsidRPr="0031313E">
              <w:rPr>
                <w:rFonts w:eastAsiaTheme="minorEastAsia" w:hint="eastAsia"/>
              </w:rPr>
              <w:t>가부키자</w:t>
            </w:r>
            <w:r w:rsidRPr="0031313E">
              <w:rPr>
                <w:rFonts w:eastAsiaTheme="minorEastAsia" w:hint="eastAsia"/>
              </w:rPr>
              <w:t xml:space="preserve"> </w:t>
            </w:r>
            <w:r w:rsidRPr="0031313E">
              <w:rPr>
                <w:rFonts w:eastAsiaTheme="minorEastAsia" w:hint="eastAsia"/>
              </w:rPr>
              <w:t>웹사이트</w:t>
            </w:r>
          </w:p>
          <w:p w:rsidR="002147AD" w:rsidRPr="0031313E" w:rsidRDefault="002147AD">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&lt;em&gt;</w:t>
            </w:r>
          </w:p>
          <w:p w:rsidR="002147AD" w:rsidRPr="0031313E" w:rsidRDefault="002147AD">
            <w:pPr>
              <w:rPr>
                <w:rFonts w:eastAsiaTheme="minorEastAsia"/>
                <w:color w:val="0000FF"/>
              </w:rPr>
            </w:pPr>
          </w:p>
          <w:p w:rsidR="002147AD" w:rsidRPr="0031313E" w:rsidRDefault="00CF5751">
            <w:pPr>
              <w:rPr>
                <w:rFonts w:eastAsiaTheme="minorEastAsia"/>
              </w:rPr>
            </w:pPr>
            <w:r w:rsidRPr="0031313E">
              <w:rPr>
                <w:rFonts w:eastAsiaTheme="minorEastAsia" w:hint="eastAsia"/>
              </w:rPr>
              <w:t>국립</w:t>
            </w:r>
            <w:r w:rsidRPr="0031313E">
              <w:rPr>
                <w:rFonts w:eastAsiaTheme="minorEastAsia" w:hint="eastAsia"/>
              </w:rPr>
              <w:t xml:space="preserve"> </w:t>
            </w:r>
            <w:r w:rsidRPr="0031313E">
              <w:rPr>
                <w:rFonts w:eastAsiaTheme="minorEastAsia" w:hint="eastAsia"/>
              </w:rPr>
              <w:t>노</w:t>
            </w:r>
            <w:ins w:id="31" w:author="noel" w:date="2015-07-24T01:55:00Z">
              <w:r w:rsidR="00A00B0F">
                <w:rPr>
                  <w:rFonts w:eastAsiaTheme="minorEastAsia" w:hint="eastAsia"/>
                </w:rPr>
                <w:t xml:space="preserve"> </w:t>
              </w:r>
            </w:ins>
            <w:r w:rsidRPr="0031313E">
              <w:rPr>
                <w:rFonts w:eastAsiaTheme="minorEastAsia" w:hint="eastAsia"/>
              </w:rPr>
              <w:t>극장</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CF5751" w:rsidRPr="0031313E" w:rsidRDefault="00F131F5">
            <w:pPr>
              <w:rPr>
                <w:rFonts w:eastAsiaTheme="minorEastAsia"/>
                <w:color w:val="0000FF"/>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&lt;/p&gt;</w:t>
            </w:r>
          </w:p>
          <w:p w:rsidR="00CF5751" w:rsidRPr="0031313E" w:rsidRDefault="00CF5751">
            <w:pPr>
              <w:rPr>
                <w:rFonts w:eastAsiaTheme="minorEastAsia"/>
                <w:color w:val="0000FF"/>
              </w:rPr>
            </w:pPr>
          </w:p>
          <w:p w:rsidR="00012E96" w:rsidRPr="00012E96" w:rsidRDefault="00012E96" w:rsidP="00E133CE">
            <w:pPr>
              <w:ind w:leftChars="8" w:left="17" w:hanging="1"/>
              <w:rPr>
                <w:rFonts w:eastAsiaTheme="minorEastAsia"/>
              </w:rPr>
            </w:pPr>
            <w:ins w:id="32" w:author="noel" w:date="2015-07-24T01:34:00Z">
              <w:r w:rsidRPr="0031313E">
                <w:rPr>
                  <w:rFonts w:eastAsiaTheme="minorEastAsia" w:hint="eastAsia"/>
                </w:rPr>
                <w:t>도쿄에</w:t>
              </w:r>
              <w:r>
                <w:rPr>
                  <w:rFonts w:eastAsiaTheme="minorEastAsia" w:hint="eastAsia"/>
                </w:rPr>
                <w:t>서</w:t>
              </w:r>
              <w:r>
                <w:rPr>
                  <w:rFonts w:eastAsiaTheme="minorEastAsia" w:hint="eastAsia"/>
                </w:rPr>
                <w:t xml:space="preserve"> </w:t>
              </w:r>
              <w:r w:rsidRPr="0031313E">
                <w:rPr>
                  <w:rFonts w:eastAsiaTheme="minorEastAsia" w:hint="eastAsia"/>
                </w:rPr>
                <w:t>가장</w:t>
              </w:r>
              <w:r w:rsidRPr="0031313E">
                <w:rPr>
                  <w:rFonts w:eastAsiaTheme="minorEastAsia" w:hint="eastAsia"/>
                </w:rPr>
                <w:t xml:space="preserve"> </w:t>
              </w:r>
              <w:r w:rsidRPr="0031313E">
                <w:rPr>
                  <w:rFonts w:eastAsiaTheme="minorEastAsia" w:hint="eastAsia"/>
                </w:rPr>
                <w:t>권위</w:t>
              </w:r>
              <w:r w:rsidRPr="0031313E">
                <w:rPr>
                  <w:rFonts w:eastAsiaTheme="minorEastAsia" w:hint="eastAsia"/>
                </w:rPr>
                <w:t xml:space="preserve"> </w:t>
              </w:r>
              <w:r w:rsidRPr="0031313E">
                <w:rPr>
                  <w:rFonts w:eastAsiaTheme="minorEastAsia" w:hint="eastAsia"/>
                </w:rPr>
                <w:t>있는</w:t>
              </w:r>
              <w:r w:rsidRPr="0031313E">
                <w:rPr>
                  <w:rFonts w:eastAsiaTheme="minorEastAsia" w:hint="eastAsia"/>
                </w:rPr>
                <w:t xml:space="preserve"> </w:t>
              </w:r>
              <w:r w:rsidRPr="0031313E">
                <w:rPr>
                  <w:rFonts w:eastAsiaTheme="minorEastAsia" w:hint="eastAsia"/>
                </w:rPr>
                <w:t>노</w:t>
              </w:r>
              <w:r w:rsidRPr="0031313E">
                <w:rPr>
                  <w:rFonts w:eastAsiaTheme="minorEastAsia" w:hint="eastAsia"/>
                </w:rPr>
                <w:t xml:space="preserve"> </w:t>
              </w:r>
              <w:r>
                <w:rPr>
                  <w:rFonts w:eastAsiaTheme="minorEastAsia" w:hint="eastAsia"/>
                </w:rPr>
                <w:t>공연장으로</w:t>
              </w:r>
              <w:r w:rsidRPr="0031313E">
                <w:rPr>
                  <w:rFonts w:eastAsiaTheme="minorEastAsia" w:hint="eastAsia"/>
                </w:rPr>
                <w:t xml:space="preserve"> </w:t>
              </w:r>
              <w:r w:rsidRPr="0031313E">
                <w:rPr>
                  <w:rFonts w:eastAsiaTheme="minorEastAsia" w:hint="eastAsia"/>
                </w:rPr>
                <w:t>매달</w:t>
              </w:r>
              <w:r w:rsidRPr="0031313E">
                <w:rPr>
                  <w:rFonts w:eastAsiaTheme="minorEastAsia" w:hint="eastAsia"/>
                </w:rPr>
                <w:t xml:space="preserve"> </w:t>
              </w:r>
              <w:r w:rsidRPr="0031313E">
                <w:rPr>
                  <w:rFonts w:eastAsiaTheme="minorEastAsia" w:hint="eastAsia"/>
                </w:rPr>
                <w:t>최대</w:t>
              </w:r>
              <w:r w:rsidRPr="0031313E">
                <w:rPr>
                  <w:rFonts w:eastAsiaTheme="minorEastAsia" w:hint="eastAsia"/>
                </w:rPr>
                <w:t xml:space="preserve"> 5</w:t>
              </w:r>
              <w:r w:rsidRPr="0031313E">
                <w:rPr>
                  <w:rFonts w:eastAsiaTheme="minorEastAsia" w:hint="eastAsia"/>
                </w:rPr>
                <w:t>개의</w:t>
              </w:r>
              <w:r w:rsidRPr="0031313E">
                <w:rPr>
                  <w:rFonts w:eastAsiaTheme="minorEastAsia" w:hint="eastAsia"/>
                </w:rPr>
                <w:t xml:space="preserve"> </w:t>
              </w:r>
              <w:r>
                <w:rPr>
                  <w:rFonts w:eastAsiaTheme="minorEastAsia" w:hint="eastAsia"/>
                </w:rPr>
                <w:t>공연을</w:t>
              </w:r>
              <w:r>
                <w:rPr>
                  <w:rFonts w:eastAsiaTheme="minorEastAsia" w:hint="eastAsia"/>
                </w:rPr>
                <w:t xml:space="preserve"> </w:t>
              </w:r>
              <w:r>
                <w:rPr>
                  <w:rFonts w:eastAsiaTheme="minorEastAsia" w:hint="eastAsia"/>
                </w:rPr>
                <w:t>올립니다</w:t>
              </w:r>
              <w:r w:rsidRPr="0031313E">
                <w:rPr>
                  <w:rFonts w:eastAsiaTheme="minorEastAsia" w:hint="eastAsia"/>
                </w:rPr>
                <w:t xml:space="preserve">. </w:t>
              </w:r>
            </w:ins>
            <w:del w:id="33" w:author="noel" w:date="2015-07-24T01:34:00Z">
              <w:r w:rsidR="00CF5751" w:rsidRPr="0031313E" w:rsidDel="00012E96">
                <w:rPr>
                  <w:rFonts w:eastAsiaTheme="minorEastAsia" w:hint="eastAsia"/>
                </w:rPr>
                <w:delText>도쿄에</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위치한</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가장</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권위</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있는</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노</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연극</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공연장이며</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매달</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최대</w:delText>
              </w:r>
              <w:r w:rsidR="00CF5751" w:rsidRPr="0031313E" w:rsidDel="00012E96">
                <w:rPr>
                  <w:rFonts w:eastAsiaTheme="minorEastAsia" w:hint="eastAsia"/>
                </w:rPr>
                <w:delText xml:space="preserve"> 5</w:delText>
              </w:r>
              <w:r w:rsidR="00CF5751" w:rsidRPr="0031313E" w:rsidDel="00012E96">
                <w:rPr>
                  <w:rFonts w:eastAsiaTheme="minorEastAsia" w:hint="eastAsia"/>
                </w:rPr>
                <w:delText>개의</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공연이열리고</w:delText>
              </w:r>
              <w:r w:rsidR="00CF5751" w:rsidRPr="0031313E" w:rsidDel="00012E96">
                <w:rPr>
                  <w:rFonts w:eastAsiaTheme="minorEastAsia" w:hint="eastAsia"/>
                </w:rPr>
                <w:delText xml:space="preserve"> </w:delText>
              </w:r>
              <w:r w:rsidR="00CF5751" w:rsidRPr="0031313E" w:rsidDel="00012E96">
                <w:rPr>
                  <w:rFonts w:eastAsiaTheme="minorEastAsia" w:hint="eastAsia"/>
                </w:rPr>
                <w:delText>있습니다</w:delText>
              </w:r>
              <w:r w:rsidR="00CF5751" w:rsidRPr="0031313E" w:rsidDel="00012E96">
                <w:rPr>
                  <w:rFonts w:eastAsiaTheme="minorEastAsia" w:hint="eastAsia"/>
                </w:rPr>
                <w:delText xml:space="preserve">. </w:delText>
              </w:r>
            </w:del>
            <w:r w:rsidR="00CF5751" w:rsidRPr="0031313E">
              <w:rPr>
                <w:rFonts w:eastAsiaTheme="minorEastAsia" w:hint="eastAsia"/>
              </w:rPr>
              <w:t>사전에</w:t>
            </w:r>
            <w:r w:rsidR="00CF5751" w:rsidRPr="0031313E">
              <w:rPr>
                <w:rFonts w:eastAsiaTheme="minorEastAsia" w:hint="eastAsia"/>
              </w:rPr>
              <w:t xml:space="preserve"> </w:t>
            </w:r>
            <w:r w:rsidR="00CF5751" w:rsidRPr="0031313E">
              <w:rPr>
                <w:rFonts w:eastAsiaTheme="minorEastAsia" w:hint="eastAsia"/>
              </w:rPr>
              <w:t>공연을</w:t>
            </w:r>
            <w:r w:rsidR="00CF5751" w:rsidRPr="0031313E">
              <w:rPr>
                <w:rFonts w:eastAsiaTheme="minorEastAsia" w:hint="eastAsia"/>
              </w:rPr>
              <w:t xml:space="preserve"> </w:t>
            </w:r>
            <w:r w:rsidR="00CF5751" w:rsidRPr="0031313E">
              <w:rPr>
                <w:rFonts w:eastAsiaTheme="minorEastAsia" w:hint="eastAsia"/>
              </w:rPr>
              <w:t>예약하시는</w:t>
            </w:r>
            <w:r w:rsidR="00CF5751" w:rsidRPr="0031313E">
              <w:rPr>
                <w:rFonts w:eastAsiaTheme="minorEastAsia" w:hint="eastAsia"/>
              </w:rPr>
              <w:t xml:space="preserve"> </w:t>
            </w:r>
            <w:r w:rsidR="00CF5751" w:rsidRPr="0031313E">
              <w:rPr>
                <w:rFonts w:eastAsiaTheme="minorEastAsia" w:hint="eastAsia"/>
              </w:rPr>
              <w:t>것이</w:t>
            </w:r>
            <w:r w:rsidR="00CF5751" w:rsidRPr="0031313E">
              <w:rPr>
                <w:rFonts w:eastAsiaTheme="minorEastAsia" w:hint="eastAsia"/>
              </w:rPr>
              <w:t xml:space="preserve"> </w:t>
            </w:r>
            <w:r w:rsidR="00CF5751" w:rsidRPr="0031313E">
              <w:rPr>
                <w:rFonts w:eastAsiaTheme="minorEastAsia" w:hint="eastAsia"/>
              </w:rPr>
              <w:t>좋습니다</w:t>
            </w:r>
            <w:r w:rsidR="00CF5751" w:rsidRPr="0031313E">
              <w:rPr>
                <w:rFonts w:eastAsiaTheme="minorEastAsia" w:hint="eastAsia"/>
              </w:rPr>
              <w:t xml:space="preserve">. </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CF5751" w:rsidRPr="0031313E" w:rsidRDefault="00CF5751" w:rsidP="00CF5751">
            <w:pPr>
              <w:rPr>
                <w:rFonts w:eastAsiaTheme="minorEastAsia"/>
              </w:rPr>
            </w:pPr>
            <w:r w:rsidRPr="0031313E">
              <w:rPr>
                <w:rFonts w:eastAsiaTheme="minorEastAsia"/>
              </w:rPr>
              <w:t xml:space="preserve">4-18-1 Sendagaya, Shibuya, Tokyo 151-0051. </w:t>
            </w:r>
            <w:r w:rsidRPr="0031313E">
              <w:rPr>
                <w:rFonts w:eastAsiaTheme="minorEastAsia" w:hint="eastAsia"/>
              </w:rPr>
              <w:t>전화</w:t>
            </w:r>
            <w:r w:rsidRPr="0031313E">
              <w:rPr>
                <w:rFonts w:eastAsiaTheme="minorEastAsia"/>
              </w:rPr>
              <w:t>: +81 3-3423-1331</w:t>
            </w:r>
          </w:p>
          <w:p w:rsidR="00CF5751" w:rsidRPr="0031313E" w:rsidRDefault="00CF5751">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href="http://www.ntj.jac.go.jp/nou.html/"target="_blank"&gt;</w:t>
            </w:r>
          </w:p>
          <w:p w:rsidR="00440742" w:rsidRPr="0031313E" w:rsidRDefault="00440742">
            <w:pPr>
              <w:rPr>
                <w:rFonts w:eastAsiaTheme="minorEastAsia"/>
              </w:rPr>
            </w:pPr>
          </w:p>
          <w:p w:rsidR="00CF5751" w:rsidRPr="0031313E" w:rsidRDefault="00CF5751">
            <w:pPr>
              <w:rPr>
                <w:rFonts w:eastAsiaTheme="minorEastAsia"/>
              </w:rPr>
            </w:pPr>
            <w:r w:rsidRPr="0031313E">
              <w:rPr>
                <w:rFonts w:eastAsiaTheme="minorEastAsia" w:hint="eastAsia"/>
              </w:rPr>
              <w:t>노</w:t>
            </w:r>
            <w:r w:rsidRPr="0031313E">
              <w:rPr>
                <w:rFonts w:eastAsiaTheme="minorEastAsia" w:hint="eastAsia"/>
              </w:rPr>
              <w:t xml:space="preserve"> </w:t>
            </w:r>
            <w:r w:rsidRPr="0031313E">
              <w:rPr>
                <w:rFonts w:eastAsiaTheme="minorEastAsia" w:hint="eastAsia"/>
              </w:rPr>
              <w:t>극장</w:t>
            </w:r>
            <w:r w:rsidRPr="0031313E">
              <w:rPr>
                <w:rFonts w:eastAsiaTheme="minorEastAsia" w:hint="eastAsia"/>
              </w:rPr>
              <w:t xml:space="preserve"> </w:t>
            </w:r>
            <w:r w:rsidRPr="0031313E">
              <w:rPr>
                <w:rFonts w:eastAsiaTheme="minorEastAsia" w:hint="eastAsia"/>
              </w:rPr>
              <w:t>웹사이트</w:t>
            </w:r>
          </w:p>
          <w:p w:rsidR="00CF5751" w:rsidRPr="0031313E" w:rsidRDefault="00CF5751">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tc>
      </w:tr>
      <w:tr w:rsidR="0031313E" w:rsidRPr="0031313E" w:rsidTr="0031313E">
        <w:tc>
          <w:tcPr>
            <w:tcW w:w="300" w:type="dxa"/>
          </w:tcPr>
          <w:p w:rsidR="00440742" w:rsidRPr="0031313E" w:rsidRDefault="00F131F5">
            <w:pPr>
              <w:rPr>
                <w:rFonts w:eastAsiaTheme="minorEastAsia"/>
              </w:rPr>
            </w:pPr>
            <w:r w:rsidRPr="0031313E">
              <w:rPr>
                <w:rFonts w:eastAsiaTheme="minorEastAsia"/>
              </w:rPr>
              <w:lastRenderedPageBreak/>
              <w:t>13</w:t>
            </w:r>
          </w:p>
        </w:tc>
        <w:tc>
          <w:tcPr>
            <w:tcW w:w="1050" w:type="dxa"/>
          </w:tcPr>
          <w:p w:rsidR="00440742" w:rsidRPr="0031313E" w:rsidRDefault="00F131F5">
            <w:pPr>
              <w:rPr>
                <w:rFonts w:eastAsiaTheme="minorEastAsia"/>
              </w:rPr>
            </w:pPr>
            <w:r w:rsidRPr="0031313E">
              <w:rPr>
                <w:rFonts w:eastAsiaTheme="minorEastAsia"/>
                <w:b/>
              </w:rPr>
              <w:t>Body 2</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lastRenderedPageBreak/>
              <w:t>National Theater of Japan</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While the National Bunraku Theater is formally based in Osaka, the troupe and their lovingly crafted puppets visit this prime Tokyo venue for 4 or more seasonal performances every year.</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4-1 Hayabusacho, Chiyoda, Tokyo 102-8656. Tel: +81 3-3265-7411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href="http://www.ntj.jac.go.jp/kokuritsu.html/"target="_blank"&gt;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National Theater of Japan website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Live music</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Tokyo has world-class symphony and philharmonic orchestras and a thriving jazz scene. Western rock and pop bands often come to play for their devoted Japanese fan bases, and concerts in this city are always joyous affairs. But for a musical experience you won't find anywhere else, try the famously extravagant Takarazuka Revue.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Tokyo Takarazuka Gekijo</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The Tokyo home of Takarazuka, where all-female song and dance troupes perform lavishly costumed musical numbers with a full orchestra.</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1-1-3 Yurakucho, Chiyoda, Tokyo 100-0006. Tel: +81 3-5251-2001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href="http://kageki.hankyu.co.jp/theater/tt.html/"target="_blank"&gt;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Tokyo Takarazuka Gekijo website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The Tokyo of old</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Wars and natural disasters have erased much of the old wooden Tokyo. But amid the concrete and neon of the modern megacity, there are plenty of quiet corners where the past remains a part of urban life. In well-maintained parks and gardens, and well-preserved shrines and temples, it is still possible to visit the bygone Tokyo of the Meiji and Edo periods.</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Imperial Palace and East Gardens</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On the site of the former Edo Castle lies the Imperial Palace (visits by appointment) and its manicured East Gardens, which are free to enter. You can picnic on the lawn and stroll around old moats and guardhouses.</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1-1 Chiyoda, Tokyo 100-8111. Tel: +81 3-3213-1111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Meiji Shrine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lastRenderedPageBreak/>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After admiring the daily pageant of rockabilly dancers and flamboyantly costumed kids at Yoyogi Park, you can walk the forested footpath to this monumental Shinto shrine.</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lang w:val="fr-BE"/>
              </w:rPr>
            </w:pPr>
            <w:r w:rsidRPr="0031313E">
              <w:rPr>
                <w:rFonts w:eastAsiaTheme="minorEastAsia"/>
              </w:rPr>
              <w:t xml:space="preserve">1-1 Yoyogikamizonocho, Shibuya, Tokyo 151-8557. </w:t>
            </w:r>
            <w:r w:rsidRPr="0031313E">
              <w:rPr>
                <w:rFonts w:eastAsiaTheme="minorEastAsia"/>
                <w:lang w:val="fr-BE"/>
              </w:rPr>
              <w:t>Tel: +81 3-3379-5511</w:t>
            </w:r>
          </w:p>
          <w:p w:rsidR="00440742" w:rsidRPr="0031313E" w:rsidRDefault="00440742">
            <w:pPr>
              <w:rPr>
                <w:rFonts w:eastAsiaTheme="minorEastAsia"/>
                <w:lang w:val="fr-BE"/>
              </w:rPr>
            </w:pPr>
          </w:p>
          <w:p w:rsidR="00440742" w:rsidRPr="0031313E" w:rsidRDefault="00F131F5">
            <w:pPr>
              <w:rPr>
                <w:rFonts w:eastAsiaTheme="minorEastAsia"/>
                <w:lang w:val="fr-BE"/>
              </w:rPr>
            </w:pPr>
            <w:r w:rsidRPr="0031313E">
              <w:rPr>
                <w:rFonts w:eastAsiaTheme="minorEastAsia"/>
                <w:color w:val="0000FF"/>
                <w:lang w:val="fr-BE"/>
              </w:rPr>
              <w:t>&lt;p&gt;</w:t>
            </w:r>
          </w:p>
          <w:p w:rsidR="00440742" w:rsidRPr="0031313E" w:rsidRDefault="00440742">
            <w:pPr>
              <w:rPr>
                <w:rFonts w:eastAsiaTheme="minorEastAsia"/>
                <w:lang w:val="fr-BE"/>
              </w:rPr>
            </w:pPr>
          </w:p>
          <w:p w:rsidR="00440742" w:rsidRPr="0031313E" w:rsidRDefault="00F131F5">
            <w:pPr>
              <w:rPr>
                <w:rFonts w:eastAsiaTheme="minorEastAsia"/>
                <w:lang w:val="fr-BE"/>
              </w:rPr>
            </w:pPr>
            <w:r w:rsidRPr="0031313E">
              <w:rPr>
                <w:rFonts w:eastAsiaTheme="minorEastAsia"/>
                <w:color w:val="0000FF"/>
                <w:lang w:val="fr-BE"/>
              </w:rPr>
              <w:t>&lt;/p&gt;</w:t>
            </w:r>
          </w:p>
          <w:p w:rsidR="00440742" w:rsidRPr="0031313E" w:rsidRDefault="00440742">
            <w:pPr>
              <w:rPr>
                <w:rFonts w:eastAsiaTheme="minorEastAsia"/>
                <w:lang w:val="fr-BE"/>
              </w:rPr>
            </w:pPr>
          </w:p>
          <w:p w:rsidR="00440742" w:rsidRPr="0031313E" w:rsidRDefault="00F131F5">
            <w:pPr>
              <w:rPr>
                <w:rFonts w:eastAsiaTheme="minorEastAsia"/>
                <w:lang w:val="fr-BE"/>
              </w:rPr>
            </w:pPr>
            <w:r w:rsidRPr="0031313E">
              <w:rPr>
                <w:rFonts w:eastAsiaTheme="minorEastAsia"/>
                <w:color w:val="0000FF"/>
                <w:lang w:val="fr-BE"/>
              </w:rPr>
              <w:t>&lt;p&gt;</w:t>
            </w:r>
          </w:p>
          <w:p w:rsidR="00440742" w:rsidRPr="0031313E" w:rsidRDefault="00440742">
            <w:pPr>
              <w:rPr>
                <w:rFonts w:eastAsiaTheme="minorEastAsia"/>
                <w:lang w:val="fr-BE"/>
              </w:rPr>
            </w:pPr>
          </w:p>
          <w:p w:rsidR="00440742" w:rsidRPr="0031313E" w:rsidRDefault="00F131F5">
            <w:pPr>
              <w:rPr>
                <w:rFonts w:eastAsiaTheme="minorEastAsia"/>
                <w:lang w:val="fr-BE"/>
              </w:rPr>
            </w:pPr>
            <w:r w:rsidRPr="0031313E">
              <w:rPr>
                <w:rFonts w:eastAsiaTheme="minorEastAsia"/>
                <w:color w:val="0000FF"/>
                <w:lang w:val="fr-BE"/>
              </w:rPr>
              <w:t>&lt;/p&gt;</w:t>
            </w:r>
          </w:p>
          <w:p w:rsidR="00440742" w:rsidRPr="0031313E" w:rsidRDefault="00440742">
            <w:pPr>
              <w:rPr>
                <w:rFonts w:eastAsiaTheme="minorEastAsia"/>
                <w:lang w:val="fr-BE"/>
              </w:rPr>
            </w:pPr>
          </w:p>
          <w:p w:rsidR="00440742" w:rsidRPr="0031313E" w:rsidRDefault="00F131F5">
            <w:pPr>
              <w:rPr>
                <w:rFonts w:eastAsiaTheme="minorEastAsia"/>
                <w:lang w:val="fr-BE"/>
              </w:rPr>
            </w:pPr>
            <w:r w:rsidRPr="0031313E">
              <w:rPr>
                <w:rFonts w:eastAsiaTheme="minorEastAsia"/>
                <w:color w:val="0000FF"/>
                <w:lang w:val="fr-BE"/>
              </w:rPr>
              <w:t>&lt;em&gt;</w:t>
            </w:r>
          </w:p>
          <w:p w:rsidR="00440742" w:rsidRPr="0031313E" w:rsidRDefault="00440742">
            <w:pPr>
              <w:rPr>
                <w:rFonts w:eastAsiaTheme="minorEastAsia"/>
                <w:lang w:val="fr-BE"/>
              </w:rPr>
            </w:pPr>
          </w:p>
          <w:p w:rsidR="00440742" w:rsidRPr="0031313E" w:rsidRDefault="00F131F5">
            <w:pPr>
              <w:rPr>
                <w:rFonts w:eastAsiaTheme="minorEastAsia"/>
                <w:lang w:val="fr-BE"/>
              </w:rPr>
            </w:pPr>
            <w:r w:rsidRPr="0031313E">
              <w:rPr>
                <w:rFonts w:eastAsiaTheme="minorEastAsia"/>
                <w:lang w:val="fr-BE"/>
              </w:rPr>
              <w:t>Sens?-ji Temple</w:t>
            </w:r>
          </w:p>
          <w:p w:rsidR="00440742" w:rsidRPr="0031313E" w:rsidRDefault="00440742">
            <w:pPr>
              <w:rPr>
                <w:rFonts w:eastAsiaTheme="minorEastAsia"/>
                <w:lang w:val="fr-BE"/>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Founded in 645 AD, Tokyo's oldest Buddhist temple is an elaborate mini-city. Passing under the dramatic Thunder Gate you enter a dreamlike grid of layered pagodas and lacquered chambers.</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rPr>
              <w:t>2 Chome-3-1, Asakusa, Taito, Tokyo 111-0032. Tel: +81 3-3842-0181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tc>
        <w:tc>
          <w:tcPr>
            <w:tcW w:w="6900" w:type="dxa"/>
          </w:tcPr>
          <w:p w:rsidR="00440742" w:rsidRPr="0031313E" w:rsidRDefault="00F131F5">
            <w:pPr>
              <w:rPr>
                <w:rFonts w:eastAsiaTheme="minorEastAsia"/>
              </w:rPr>
            </w:pPr>
            <w:r w:rsidRPr="0031313E">
              <w:rPr>
                <w:rFonts w:eastAsiaTheme="minorEastAsia"/>
                <w:color w:val="0000FF"/>
              </w:rPr>
              <w:lastRenderedPageBreak/>
              <w:t>&lt;em&gt;</w:t>
            </w:r>
          </w:p>
          <w:p w:rsidR="00440742" w:rsidRPr="0031313E" w:rsidRDefault="00440742">
            <w:pPr>
              <w:rPr>
                <w:rFonts w:eastAsiaTheme="minorEastAsia"/>
              </w:rPr>
            </w:pPr>
          </w:p>
          <w:p w:rsidR="00CF5751" w:rsidRPr="0031313E" w:rsidRDefault="00CF5751">
            <w:pPr>
              <w:rPr>
                <w:rFonts w:eastAsiaTheme="minorEastAsia"/>
              </w:rPr>
            </w:pPr>
            <w:r w:rsidRPr="0031313E">
              <w:rPr>
                <w:rFonts w:eastAsiaTheme="minorEastAsia" w:hint="eastAsia"/>
              </w:rPr>
              <w:lastRenderedPageBreak/>
              <w:t>일본</w:t>
            </w:r>
            <w:r w:rsidRPr="0031313E">
              <w:rPr>
                <w:rFonts w:eastAsiaTheme="minorEastAsia" w:hint="eastAsia"/>
              </w:rPr>
              <w:t xml:space="preserve"> </w:t>
            </w:r>
            <w:r w:rsidRPr="0031313E">
              <w:rPr>
                <w:rFonts w:eastAsiaTheme="minorEastAsia" w:hint="eastAsia"/>
              </w:rPr>
              <w:t>국립극장</w:t>
            </w:r>
            <w:r w:rsidRPr="0031313E">
              <w:rPr>
                <w:rFonts w:eastAsiaTheme="minorEastAsia" w:hint="eastAsia"/>
              </w:rPr>
              <w:t xml:space="preserve"> </w:t>
            </w:r>
          </w:p>
          <w:p w:rsidR="00CF5751" w:rsidRPr="0031313E" w:rsidRDefault="00CF5751">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6605C0" w:rsidRPr="00675324" w:rsidRDefault="00484B07" w:rsidP="000B6D78">
            <w:pPr>
              <w:rPr>
                <w:rFonts w:eastAsiaTheme="minorEastAsia"/>
              </w:rPr>
            </w:pPr>
            <w:r w:rsidRPr="0031313E">
              <w:rPr>
                <w:rFonts w:eastAsiaTheme="minorEastAsia" w:hint="eastAsia"/>
              </w:rPr>
              <w:t>국립</w:t>
            </w:r>
            <w:r w:rsidRPr="0031313E">
              <w:rPr>
                <w:rFonts w:eastAsiaTheme="minorEastAsia" w:hint="eastAsia"/>
              </w:rPr>
              <w:t xml:space="preserve"> </w:t>
            </w:r>
            <w:r w:rsidRPr="0031313E">
              <w:rPr>
                <w:rFonts w:eastAsiaTheme="minorEastAsia" w:hint="eastAsia"/>
              </w:rPr>
              <w:t>분라쿠</w:t>
            </w:r>
            <w:r w:rsidRPr="0031313E">
              <w:rPr>
                <w:rFonts w:eastAsiaTheme="minorEastAsia" w:hint="eastAsia"/>
              </w:rPr>
              <w:t xml:space="preserve"> </w:t>
            </w:r>
            <w:r w:rsidRPr="0031313E">
              <w:rPr>
                <w:rFonts w:eastAsiaTheme="minorEastAsia" w:hint="eastAsia"/>
              </w:rPr>
              <w:t>극장은</w:t>
            </w:r>
            <w:r w:rsidRPr="0031313E">
              <w:rPr>
                <w:rFonts w:eastAsiaTheme="minorEastAsia" w:hint="eastAsia"/>
              </w:rPr>
              <w:t xml:space="preserve"> </w:t>
            </w:r>
            <w:r w:rsidRPr="0031313E">
              <w:rPr>
                <w:rFonts w:eastAsiaTheme="minorEastAsia" w:hint="eastAsia"/>
              </w:rPr>
              <w:t>공식적으로</w:t>
            </w:r>
            <w:r w:rsidRPr="0031313E">
              <w:rPr>
                <w:rFonts w:eastAsiaTheme="minorEastAsia" w:hint="eastAsia"/>
              </w:rPr>
              <w:t xml:space="preserve"> </w:t>
            </w:r>
            <w:r w:rsidRPr="0031313E">
              <w:rPr>
                <w:rFonts w:eastAsiaTheme="minorEastAsia" w:hint="eastAsia"/>
              </w:rPr>
              <w:t>오사카에</w:t>
            </w:r>
            <w:r w:rsidRPr="0031313E">
              <w:rPr>
                <w:rFonts w:eastAsiaTheme="minorEastAsia" w:hint="eastAsia"/>
              </w:rPr>
              <w:t xml:space="preserve"> </w:t>
            </w:r>
            <w:ins w:id="34" w:author="noel" w:date="2015-07-24T01:35:00Z">
              <w:r w:rsidR="006605C0">
                <w:rPr>
                  <w:rFonts w:eastAsiaTheme="minorEastAsia" w:hint="eastAsia"/>
                </w:rPr>
                <w:t>기반을</w:t>
              </w:r>
              <w:r w:rsidR="006605C0">
                <w:rPr>
                  <w:rFonts w:eastAsiaTheme="minorEastAsia" w:hint="eastAsia"/>
                </w:rPr>
                <w:t xml:space="preserve"> </w:t>
              </w:r>
              <w:r w:rsidR="006605C0">
                <w:rPr>
                  <w:rFonts w:eastAsiaTheme="minorEastAsia" w:hint="eastAsia"/>
                </w:rPr>
                <w:t>두고</w:t>
              </w:r>
              <w:r w:rsidR="006605C0">
                <w:rPr>
                  <w:rFonts w:eastAsiaTheme="minorEastAsia" w:hint="eastAsia"/>
                </w:rPr>
                <w:t xml:space="preserve"> </w:t>
              </w:r>
              <w:r w:rsidR="006605C0">
                <w:rPr>
                  <w:rFonts w:eastAsiaTheme="minorEastAsia" w:hint="eastAsia"/>
                </w:rPr>
                <w:t>있지만</w:t>
              </w:r>
            </w:ins>
            <w:del w:id="35" w:author="noel" w:date="2015-07-24T01:35:00Z">
              <w:r w:rsidRPr="0031313E" w:rsidDel="006605C0">
                <w:rPr>
                  <w:rFonts w:eastAsiaTheme="minorEastAsia" w:hint="eastAsia"/>
                </w:rPr>
                <w:delText>위치해</w:delText>
              </w:r>
              <w:r w:rsidRPr="0031313E" w:rsidDel="006605C0">
                <w:rPr>
                  <w:rFonts w:eastAsiaTheme="minorEastAsia" w:hint="eastAsia"/>
                </w:rPr>
                <w:delText xml:space="preserve"> </w:delText>
              </w:r>
              <w:r w:rsidRPr="0031313E" w:rsidDel="006605C0">
                <w:rPr>
                  <w:rFonts w:eastAsiaTheme="minorEastAsia" w:hint="eastAsia"/>
                </w:rPr>
                <w:delText>있으나</w:delText>
              </w:r>
            </w:del>
            <w:r w:rsidRPr="0031313E">
              <w:rPr>
                <w:rFonts w:eastAsiaTheme="minorEastAsia" w:hint="eastAsia"/>
              </w:rPr>
              <w:t xml:space="preserve">, </w:t>
            </w:r>
            <w:r w:rsidR="000B6D78" w:rsidRPr="0031313E">
              <w:rPr>
                <w:rFonts w:eastAsiaTheme="minorEastAsia" w:hint="eastAsia"/>
              </w:rPr>
              <w:t>분라쿠</w:t>
            </w:r>
            <w:r w:rsidR="000B6D78" w:rsidRPr="0031313E">
              <w:rPr>
                <w:rFonts w:eastAsiaTheme="minorEastAsia" w:hint="eastAsia"/>
              </w:rPr>
              <w:t xml:space="preserve"> </w:t>
            </w:r>
            <w:r w:rsidR="000B6D78" w:rsidRPr="0031313E">
              <w:rPr>
                <w:rFonts w:eastAsiaTheme="minorEastAsia" w:hint="eastAsia"/>
              </w:rPr>
              <w:t>극장의</w:t>
            </w:r>
            <w:r w:rsidR="000B6D78" w:rsidRPr="0031313E">
              <w:rPr>
                <w:rFonts w:eastAsiaTheme="minorEastAsia" w:hint="eastAsia"/>
              </w:rPr>
              <w:t xml:space="preserve"> </w:t>
            </w:r>
            <w:r w:rsidR="000B6D78" w:rsidRPr="0031313E">
              <w:rPr>
                <w:rFonts w:eastAsiaTheme="minorEastAsia" w:hint="eastAsia"/>
              </w:rPr>
              <w:t>극단과</w:t>
            </w:r>
            <w:r w:rsidR="000B6D78" w:rsidRPr="0031313E">
              <w:rPr>
                <w:rFonts w:eastAsiaTheme="minorEastAsia" w:hint="eastAsia"/>
              </w:rPr>
              <w:t xml:space="preserve"> </w:t>
            </w:r>
            <w:ins w:id="36" w:author="noel" w:date="2015-07-24T01:35:00Z">
              <w:r w:rsidR="006605C0">
                <w:rPr>
                  <w:rFonts w:eastAsiaTheme="minorEastAsia" w:hint="eastAsia"/>
                </w:rPr>
                <w:t>예쁜</w:t>
              </w:r>
            </w:ins>
            <w:del w:id="37" w:author="noel" w:date="2015-07-24T01:35:00Z">
              <w:r w:rsidR="000B6D78" w:rsidRPr="0031313E" w:rsidDel="006605C0">
                <w:rPr>
                  <w:rFonts w:eastAsiaTheme="minorEastAsia" w:hint="eastAsia"/>
                </w:rPr>
                <w:delText>아름다운</w:delText>
              </w:r>
            </w:del>
            <w:r w:rsidR="000B6D78" w:rsidRPr="0031313E">
              <w:rPr>
                <w:rFonts w:eastAsiaTheme="minorEastAsia" w:hint="eastAsia"/>
              </w:rPr>
              <w:t xml:space="preserve"> </w:t>
            </w:r>
            <w:r w:rsidR="000B6D78" w:rsidRPr="0031313E">
              <w:rPr>
                <w:rFonts w:eastAsiaTheme="minorEastAsia" w:hint="eastAsia"/>
              </w:rPr>
              <w:t>수공예</w:t>
            </w:r>
            <w:r w:rsidR="000B6D78" w:rsidRPr="0031313E">
              <w:rPr>
                <w:rFonts w:eastAsiaTheme="minorEastAsia" w:hint="eastAsia"/>
              </w:rPr>
              <w:t xml:space="preserve"> </w:t>
            </w:r>
            <w:r w:rsidR="000B6D78" w:rsidRPr="0031313E">
              <w:rPr>
                <w:rFonts w:eastAsiaTheme="minorEastAsia" w:hint="eastAsia"/>
              </w:rPr>
              <w:t>인형</w:t>
            </w:r>
            <w:ins w:id="38" w:author="noel" w:date="2015-07-24T01:35:00Z">
              <w:r w:rsidR="006605C0">
                <w:rPr>
                  <w:rFonts w:eastAsiaTheme="minorEastAsia" w:hint="eastAsia"/>
                </w:rPr>
                <w:t>들</w:t>
              </w:r>
            </w:ins>
            <w:r w:rsidR="000B6D78" w:rsidRPr="0031313E">
              <w:rPr>
                <w:rFonts w:eastAsiaTheme="minorEastAsia" w:hint="eastAsia"/>
              </w:rPr>
              <w:t>이</w:t>
            </w:r>
            <w:r w:rsidR="000B6D78" w:rsidRPr="0031313E">
              <w:rPr>
                <w:rFonts w:eastAsiaTheme="minorEastAsia" w:hint="eastAsia"/>
              </w:rPr>
              <w:t xml:space="preserve"> </w:t>
            </w:r>
            <w:r w:rsidR="00EE5846" w:rsidRPr="0031313E">
              <w:rPr>
                <w:rFonts w:eastAsiaTheme="minorEastAsia" w:hint="eastAsia"/>
              </w:rPr>
              <w:t>매년</w:t>
            </w:r>
            <w:r w:rsidR="00EE5846" w:rsidRPr="0031313E">
              <w:rPr>
                <w:rFonts w:eastAsiaTheme="minorEastAsia" w:hint="eastAsia"/>
              </w:rPr>
              <w:t xml:space="preserve"> 4</w:t>
            </w:r>
            <w:r w:rsidR="00EE5846" w:rsidRPr="0031313E">
              <w:rPr>
                <w:rFonts w:eastAsiaTheme="minorEastAsia" w:hint="eastAsia"/>
              </w:rPr>
              <w:t>회</w:t>
            </w:r>
            <w:r w:rsidR="00EE5846" w:rsidRPr="0031313E">
              <w:rPr>
                <w:rFonts w:eastAsiaTheme="minorEastAsia" w:hint="eastAsia"/>
              </w:rPr>
              <w:t xml:space="preserve"> </w:t>
            </w:r>
            <w:r w:rsidR="00EE5846" w:rsidRPr="0031313E">
              <w:rPr>
                <w:rFonts w:eastAsiaTheme="minorEastAsia" w:hint="eastAsia"/>
              </w:rPr>
              <w:t>이상</w:t>
            </w:r>
            <w:r w:rsidR="00EE5846" w:rsidRPr="0031313E">
              <w:rPr>
                <w:rFonts w:eastAsiaTheme="minorEastAsia" w:hint="eastAsia"/>
              </w:rPr>
              <w:t xml:space="preserve"> </w:t>
            </w:r>
            <w:r w:rsidR="00EE5846" w:rsidRPr="0031313E">
              <w:rPr>
                <w:rFonts w:eastAsiaTheme="minorEastAsia" w:hint="eastAsia"/>
              </w:rPr>
              <w:t>계절별로</w:t>
            </w:r>
            <w:r w:rsidR="00EE5846" w:rsidRPr="0031313E">
              <w:rPr>
                <w:rFonts w:eastAsiaTheme="minorEastAsia" w:hint="eastAsia"/>
              </w:rPr>
              <w:t xml:space="preserve"> </w:t>
            </w:r>
            <w:r w:rsidR="00EE5846" w:rsidRPr="0031313E">
              <w:rPr>
                <w:rFonts w:eastAsiaTheme="minorEastAsia" w:hint="eastAsia"/>
              </w:rPr>
              <w:t>도쿄의</w:t>
            </w:r>
            <w:r w:rsidR="00EE5846" w:rsidRPr="0031313E">
              <w:rPr>
                <w:rFonts w:eastAsiaTheme="minorEastAsia" w:hint="eastAsia"/>
              </w:rPr>
              <w:t xml:space="preserve"> </w:t>
            </w:r>
            <w:r w:rsidR="00EE5846" w:rsidRPr="0031313E">
              <w:rPr>
                <w:rFonts w:eastAsiaTheme="minorEastAsia" w:hint="eastAsia"/>
              </w:rPr>
              <w:t>중심부에</w:t>
            </w:r>
            <w:r w:rsidR="00EE5846" w:rsidRPr="0031313E">
              <w:rPr>
                <w:rFonts w:eastAsiaTheme="minorEastAsia" w:hint="eastAsia"/>
              </w:rPr>
              <w:t xml:space="preserve"> </w:t>
            </w:r>
            <w:r w:rsidR="00EE5846" w:rsidRPr="0031313E">
              <w:rPr>
                <w:rFonts w:eastAsiaTheme="minorEastAsia" w:hint="eastAsia"/>
              </w:rPr>
              <w:t>위치한</w:t>
            </w:r>
            <w:r w:rsidR="00EE5846" w:rsidRPr="0031313E">
              <w:rPr>
                <w:rFonts w:eastAsiaTheme="minorEastAsia" w:hint="eastAsia"/>
              </w:rPr>
              <w:t xml:space="preserve"> </w:t>
            </w:r>
            <w:r w:rsidR="00EE5846" w:rsidRPr="0031313E">
              <w:rPr>
                <w:rFonts w:eastAsiaTheme="minorEastAsia" w:hint="eastAsia"/>
              </w:rPr>
              <w:t>이</w:t>
            </w:r>
            <w:r w:rsidR="00EE5846" w:rsidRPr="0031313E">
              <w:rPr>
                <w:rFonts w:eastAsiaTheme="minorEastAsia" w:hint="eastAsia"/>
              </w:rPr>
              <w:t xml:space="preserve"> </w:t>
            </w:r>
            <w:r w:rsidR="00EE5846" w:rsidRPr="0031313E">
              <w:rPr>
                <w:rFonts w:eastAsiaTheme="minorEastAsia" w:hint="eastAsia"/>
              </w:rPr>
              <w:t>극장에</w:t>
            </w:r>
            <w:r w:rsidR="000B6D78" w:rsidRPr="0031313E">
              <w:rPr>
                <w:rFonts w:eastAsiaTheme="minorEastAsia" w:hint="eastAsia"/>
              </w:rPr>
              <w:t>서</w:t>
            </w:r>
            <w:r w:rsidR="000B6D78" w:rsidRPr="0031313E">
              <w:rPr>
                <w:rFonts w:eastAsiaTheme="minorEastAsia" w:hint="eastAsia"/>
              </w:rPr>
              <w:t xml:space="preserve"> </w:t>
            </w:r>
            <w:r w:rsidR="00EE5846" w:rsidRPr="0031313E">
              <w:rPr>
                <w:rFonts w:eastAsiaTheme="minorEastAsia" w:hint="eastAsia"/>
              </w:rPr>
              <w:t>공연을</w:t>
            </w:r>
            <w:r w:rsidR="00EE5846" w:rsidRPr="0031313E">
              <w:rPr>
                <w:rFonts w:eastAsiaTheme="minorEastAsia" w:hint="eastAsia"/>
              </w:rPr>
              <w:t xml:space="preserve"> </w:t>
            </w:r>
            <w:r w:rsidR="00EE5846" w:rsidRPr="0031313E">
              <w:rPr>
                <w:rFonts w:eastAsiaTheme="minorEastAsia" w:hint="eastAsia"/>
              </w:rPr>
              <w:t>펼</w:t>
            </w:r>
            <w:ins w:id="39" w:author="noel" w:date="2015-07-24T01:36:00Z">
              <w:r w:rsidR="00A22CA1">
                <w:rPr>
                  <w:rFonts w:eastAsiaTheme="minorEastAsia" w:hint="eastAsia"/>
                </w:rPr>
                <w:t>칩니다</w:t>
              </w:r>
              <w:r w:rsidR="00A22CA1">
                <w:rPr>
                  <w:rFonts w:eastAsiaTheme="minorEastAsia" w:hint="eastAsia"/>
                </w:rPr>
                <w:t>.</w:t>
              </w:r>
            </w:ins>
            <w:del w:id="40" w:author="noel" w:date="2015-07-24T01:36:00Z">
              <w:r w:rsidR="00EE5846" w:rsidRPr="0031313E" w:rsidDel="00A22CA1">
                <w:rPr>
                  <w:rFonts w:eastAsiaTheme="minorEastAsia" w:hint="eastAsia"/>
                </w:rPr>
                <w:delText>치고</w:delText>
              </w:r>
              <w:r w:rsidR="00EE5846" w:rsidRPr="0031313E" w:rsidDel="00A22CA1">
                <w:rPr>
                  <w:rFonts w:eastAsiaTheme="minorEastAsia" w:hint="eastAsia"/>
                </w:rPr>
                <w:delText xml:space="preserve"> </w:delText>
              </w:r>
              <w:r w:rsidR="00EE5846" w:rsidRPr="0031313E" w:rsidDel="00A22CA1">
                <w:rPr>
                  <w:rFonts w:eastAsiaTheme="minorEastAsia" w:hint="eastAsia"/>
                </w:rPr>
                <w:delText>있습니다</w:delText>
              </w:r>
              <w:r w:rsidR="000B6D78" w:rsidRPr="0031313E" w:rsidDel="00A22CA1">
                <w:rPr>
                  <w:rFonts w:eastAsiaTheme="minorEastAsia" w:hint="eastAsia"/>
                </w:rPr>
                <w:delText>.</w:delText>
              </w:r>
            </w:del>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EE5846" w:rsidRPr="0031313E" w:rsidRDefault="00EE5846">
            <w:pPr>
              <w:rPr>
                <w:rFonts w:eastAsiaTheme="minorEastAsia"/>
              </w:rPr>
            </w:pPr>
            <w:r w:rsidRPr="0031313E">
              <w:rPr>
                <w:rFonts w:eastAsiaTheme="minorEastAsia"/>
              </w:rPr>
              <w:t xml:space="preserve">4-1 Hayabusacho, Chiyoda, Tokyo 102-8656. </w:t>
            </w:r>
            <w:r w:rsidRPr="0031313E">
              <w:rPr>
                <w:rFonts w:eastAsiaTheme="minorEastAsia" w:hint="eastAsia"/>
              </w:rPr>
              <w:t>전화</w:t>
            </w:r>
            <w:r w:rsidRPr="0031313E">
              <w:rPr>
                <w:rFonts w:eastAsiaTheme="minorEastAsia"/>
              </w:rPr>
              <w:t>: +81 3-3265-7411</w:t>
            </w:r>
          </w:p>
          <w:p w:rsidR="00EE5846" w:rsidRPr="0031313E" w:rsidRDefault="00EE5846">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 href="http://www.ntj.jac.go.jp/kokuritsu.html/"target="_blank"&gt;</w:t>
            </w:r>
          </w:p>
          <w:p w:rsidR="00440742" w:rsidRPr="0031313E" w:rsidRDefault="00440742">
            <w:pPr>
              <w:rPr>
                <w:rFonts w:eastAsiaTheme="minorEastAsia"/>
              </w:rPr>
            </w:pPr>
          </w:p>
          <w:p w:rsidR="00EE5846" w:rsidRPr="0031313E" w:rsidRDefault="00EE5846">
            <w:pPr>
              <w:rPr>
                <w:rFonts w:eastAsiaTheme="minorEastAsia"/>
              </w:rPr>
            </w:pPr>
            <w:r w:rsidRPr="0031313E">
              <w:rPr>
                <w:rFonts w:eastAsiaTheme="minorEastAsia" w:hint="eastAsia"/>
              </w:rPr>
              <w:t>일본</w:t>
            </w:r>
            <w:del w:id="41" w:author="noel" w:date="2015-07-24T01:36:00Z">
              <w:r w:rsidRPr="0031313E" w:rsidDel="005B0014">
                <w:rPr>
                  <w:rFonts w:eastAsiaTheme="minorEastAsia" w:hint="eastAsia"/>
                </w:rPr>
                <w:delText xml:space="preserve"> </w:delText>
              </w:r>
            </w:del>
            <w:ins w:id="42" w:author="noel" w:date="2015-07-24T02:08:00Z">
              <w:r w:rsidR="00347F21">
                <w:rPr>
                  <w:rFonts w:eastAsiaTheme="minorEastAsia" w:hint="eastAsia"/>
                </w:rPr>
                <w:t xml:space="preserve"> </w:t>
              </w:r>
            </w:ins>
            <w:r w:rsidRPr="0031313E">
              <w:rPr>
                <w:rFonts w:eastAsiaTheme="minorEastAsia" w:hint="eastAsia"/>
              </w:rPr>
              <w:t>국립극장</w:t>
            </w:r>
            <w:r w:rsidRPr="0031313E">
              <w:rPr>
                <w:rFonts w:eastAsiaTheme="minorEastAsia" w:hint="eastAsia"/>
              </w:rPr>
              <w:t xml:space="preserve"> </w:t>
            </w:r>
            <w:r w:rsidRPr="0031313E">
              <w:rPr>
                <w:rFonts w:eastAsiaTheme="minorEastAsia" w:hint="eastAsia"/>
              </w:rPr>
              <w:t>웹사이트</w:t>
            </w:r>
          </w:p>
          <w:p w:rsidR="00EE5846" w:rsidRPr="0031313E" w:rsidRDefault="00EE5846">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&lt;h3&gt;</w:t>
            </w:r>
          </w:p>
          <w:p w:rsidR="00EE5846" w:rsidRPr="0031313E" w:rsidRDefault="00EE5846">
            <w:pPr>
              <w:rPr>
                <w:rFonts w:eastAsiaTheme="minorEastAsia"/>
                <w:color w:val="0000FF"/>
              </w:rPr>
            </w:pPr>
          </w:p>
          <w:p w:rsidR="00EE5846" w:rsidRPr="0031313E" w:rsidRDefault="00EE5846">
            <w:pPr>
              <w:rPr>
                <w:rFonts w:eastAsiaTheme="minorEastAsia"/>
              </w:rPr>
            </w:pPr>
            <w:r w:rsidRPr="0031313E">
              <w:rPr>
                <w:rFonts w:eastAsiaTheme="minorEastAsia" w:hint="eastAsia"/>
              </w:rPr>
              <w:t>라이브</w:t>
            </w:r>
            <w:r w:rsidRPr="0031313E">
              <w:rPr>
                <w:rFonts w:eastAsiaTheme="minorEastAsia" w:hint="eastAsia"/>
              </w:rPr>
              <w:t xml:space="preserve"> </w:t>
            </w:r>
            <w:r w:rsidRPr="0031313E">
              <w:rPr>
                <w:rFonts w:eastAsiaTheme="minorEastAsia" w:hint="eastAsia"/>
              </w:rPr>
              <w:t>음악</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5B0014" w:rsidRPr="00623D86" w:rsidRDefault="00EE5846">
            <w:pPr>
              <w:rPr>
                <w:rFonts w:eastAsiaTheme="minorEastAsia"/>
              </w:rPr>
            </w:pPr>
            <w:r w:rsidRPr="0031313E">
              <w:rPr>
                <w:rFonts w:eastAsiaTheme="minorEastAsia" w:hint="eastAsia"/>
              </w:rPr>
              <w:t>도쿄는</w:t>
            </w:r>
            <w:r w:rsidRPr="0031313E">
              <w:rPr>
                <w:rFonts w:eastAsiaTheme="minorEastAsia" w:hint="eastAsia"/>
              </w:rPr>
              <w:t xml:space="preserve"> </w:t>
            </w:r>
            <w:r w:rsidRPr="0031313E">
              <w:rPr>
                <w:rFonts w:eastAsiaTheme="minorEastAsia" w:hint="eastAsia"/>
              </w:rPr>
              <w:t>세계</w:t>
            </w:r>
            <w:ins w:id="43" w:author="noel" w:date="2015-07-24T01:36:00Z">
              <w:r w:rsidR="005B0014">
                <w:rPr>
                  <w:rFonts w:eastAsiaTheme="minorEastAsia" w:hint="eastAsia"/>
                </w:rPr>
                <w:t>적</w:t>
              </w:r>
            </w:ins>
            <w:r w:rsidRPr="0031313E">
              <w:rPr>
                <w:rFonts w:eastAsiaTheme="minorEastAsia" w:hint="eastAsia"/>
              </w:rPr>
              <w:t xml:space="preserve"> </w:t>
            </w:r>
            <w:r w:rsidR="00E458D2" w:rsidRPr="0031313E">
              <w:rPr>
                <w:rFonts w:eastAsiaTheme="minorEastAsia" w:hint="eastAsia"/>
              </w:rPr>
              <w:t>수준의</w:t>
            </w:r>
            <w:r w:rsidR="00E458D2" w:rsidRPr="0031313E">
              <w:rPr>
                <w:rFonts w:eastAsiaTheme="minorEastAsia" w:hint="eastAsia"/>
              </w:rPr>
              <w:t xml:space="preserve"> </w:t>
            </w:r>
            <w:r w:rsidR="00E458D2" w:rsidRPr="0031313E">
              <w:rPr>
                <w:rFonts w:eastAsiaTheme="minorEastAsia" w:hint="eastAsia"/>
              </w:rPr>
              <w:t>심포니</w:t>
            </w:r>
            <w:r w:rsidR="00E458D2" w:rsidRPr="0031313E">
              <w:rPr>
                <w:rFonts w:eastAsiaTheme="minorEastAsia" w:hint="eastAsia"/>
              </w:rPr>
              <w:t xml:space="preserve"> </w:t>
            </w:r>
            <w:r w:rsidR="00A4143A" w:rsidRPr="0031313E">
              <w:rPr>
                <w:rFonts w:eastAsiaTheme="minorEastAsia" w:hint="eastAsia"/>
              </w:rPr>
              <w:t>오케스트라</w:t>
            </w:r>
            <w:r w:rsidR="00A4143A" w:rsidRPr="0031313E">
              <w:rPr>
                <w:rFonts w:eastAsiaTheme="minorEastAsia" w:hint="eastAsia"/>
              </w:rPr>
              <w:t xml:space="preserve">, </w:t>
            </w:r>
            <w:r w:rsidR="00E458D2" w:rsidRPr="0031313E">
              <w:rPr>
                <w:rFonts w:eastAsiaTheme="minorEastAsia" w:hint="eastAsia"/>
              </w:rPr>
              <w:t>필하모닉</w:t>
            </w:r>
            <w:r w:rsidR="00E458D2" w:rsidRPr="0031313E">
              <w:rPr>
                <w:rFonts w:eastAsiaTheme="minorEastAsia" w:hint="eastAsia"/>
              </w:rPr>
              <w:t xml:space="preserve"> </w:t>
            </w:r>
            <w:r w:rsidR="00E458D2" w:rsidRPr="0031313E">
              <w:rPr>
                <w:rFonts w:eastAsiaTheme="minorEastAsia" w:hint="eastAsia"/>
              </w:rPr>
              <w:t>오케스트라와</w:t>
            </w:r>
            <w:r w:rsidR="00E458D2" w:rsidRPr="0031313E">
              <w:rPr>
                <w:rFonts w:eastAsiaTheme="minorEastAsia" w:hint="eastAsia"/>
              </w:rPr>
              <w:t xml:space="preserve"> </w:t>
            </w:r>
            <w:del w:id="44" w:author="noel" w:date="2015-07-24T01:36:00Z">
              <w:r w:rsidR="00E458D2" w:rsidRPr="0031313E" w:rsidDel="005B0014">
                <w:rPr>
                  <w:rFonts w:eastAsiaTheme="minorEastAsia" w:hint="eastAsia"/>
                </w:rPr>
                <w:delText>왕</w:delText>
              </w:r>
            </w:del>
            <w:ins w:id="45" w:author="noel" w:date="2015-07-24T01:36:00Z">
              <w:r w:rsidR="005B0014">
                <w:rPr>
                  <w:rFonts w:eastAsiaTheme="minorEastAsia" w:hint="eastAsia"/>
                </w:rPr>
                <w:t>융</w:t>
              </w:r>
            </w:ins>
            <w:r w:rsidR="00E458D2" w:rsidRPr="0031313E">
              <w:rPr>
                <w:rFonts w:eastAsiaTheme="minorEastAsia" w:hint="eastAsia"/>
              </w:rPr>
              <w:t>성한</w:t>
            </w:r>
            <w:r w:rsidR="00E458D2" w:rsidRPr="0031313E">
              <w:rPr>
                <w:rFonts w:eastAsiaTheme="minorEastAsia" w:hint="eastAsia"/>
              </w:rPr>
              <w:t xml:space="preserve"> </w:t>
            </w:r>
            <w:r w:rsidR="00E458D2" w:rsidRPr="0031313E">
              <w:rPr>
                <w:rFonts w:eastAsiaTheme="minorEastAsia" w:hint="eastAsia"/>
              </w:rPr>
              <w:lastRenderedPageBreak/>
              <w:t>재즈</w:t>
            </w:r>
            <w:r w:rsidR="00E458D2" w:rsidRPr="0031313E">
              <w:rPr>
                <w:rFonts w:eastAsiaTheme="minorEastAsia" w:hint="eastAsia"/>
              </w:rPr>
              <w:t xml:space="preserve"> </w:t>
            </w:r>
            <w:r w:rsidR="00E458D2" w:rsidRPr="0031313E">
              <w:rPr>
                <w:rFonts w:eastAsiaTheme="minorEastAsia" w:hint="eastAsia"/>
              </w:rPr>
              <w:t>공연단을</w:t>
            </w:r>
            <w:r w:rsidR="00E458D2" w:rsidRPr="0031313E">
              <w:rPr>
                <w:rFonts w:eastAsiaTheme="minorEastAsia" w:hint="eastAsia"/>
              </w:rPr>
              <w:t xml:space="preserve"> </w:t>
            </w:r>
            <w:r w:rsidR="00E458D2" w:rsidRPr="0031313E">
              <w:rPr>
                <w:rFonts w:eastAsiaTheme="minorEastAsia" w:hint="eastAsia"/>
              </w:rPr>
              <w:t>자랑합니다</w:t>
            </w:r>
            <w:r w:rsidR="00E458D2" w:rsidRPr="0031313E">
              <w:rPr>
                <w:rFonts w:eastAsiaTheme="minorEastAsia" w:hint="eastAsia"/>
              </w:rPr>
              <w:t xml:space="preserve">. </w:t>
            </w:r>
            <w:r w:rsidR="00E458D2" w:rsidRPr="0031313E">
              <w:rPr>
                <w:rFonts w:eastAsiaTheme="minorEastAsia" w:hint="eastAsia"/>
              </w:rPr>
              <w:t>서양</w:t>
            </w:r>
            <w:r w:rsidR="00E458D2" w:rsidRPr="0031313E">
              <w:rPr>
                <w:rFonts w:eastAsiaTheme="minorEastAsia" w:hint="eastAsia"/>
              </w:rPr>
              <w:t xml:space="preserve"> </w:t>
            </w:r>
            <w:r w:rsidR="00E458D2" w:rsidRPr="0031313E">
              <w:rPr>
                <w:rFonts w:eastAsiaTheme="minorEastAsia" w:hint="eastAsia"/>
              </w:rPr>
              <w:t>록</w:t>
            </w:r>
            <w:r w:rsidR="00E458D2" w:rsidRPr="0031313E">
              <w:rPr>
                <w:rFonts w:eastAsiaTheme="minorEastAsia" w:hint="eastAsia"/>
              </w:rPr>
              <w:t xml:space="preserve"> </w:t>
            </w:r>
            <w:r w:rsidR="00E458D2" w:rsidRPr="0031313E">
              <w:rPr>
                <w:rFonts w:eastAsiaTheme="minorEastAsia" w:hint="eastAsia"/>
              </w:rPr>
              <w:t>밴드와</w:t>
            </w:r>
            <w:r w:rsidR="00E458D2" w:rsidRPr="0031313E">
              <w:rPr>
                <w:rFonts w:eastAsiaTheme="minorEastAsia" w:hint="eastAsia"/>
              </w:rPr>
              <w:t xml:space="preserve"> </w:t>
            </w:r>
            <w:r w:rsidR="00E458D2" w:rsidRPr="0031313E">
              <w:rPr>
                <w:rFonts w:eastAsiaTheme="minorEastAsia" w:hint="eastAsia"/>
              </w:rPr>
              <w:t>팝</w:t>
            </w:r>
            <w:r w:rsidR="00E458D2" w:rsidRPr="0031313E">
              <w:rPr>
                <w:rFonts w:eastAsiaTheme="minorEastAsia" w:hint="eastAsia"/>
              </w:rPr>
              <w:t xml:space="preserve"> </w:t>
            </w:r>
            <w:r w:rsidR="00E458D2" w:rsidRPr="0031313E">
              <w:rPr>
                <w:rFonts w:eastAsiaTheme="minorEastAsia" w:hint="eastAsia"/>
              </w:rPr>
              <w:t>밴드도</w:t>
            </w:r>
            <w:r w:rsidR="00E458D2" w:rsidRPr="0031313E">
              <w:rPr>
                <w:rFonts w:eastAsiaTheme="minorEastAsia" w:hint="eastAsia"/>
              </w:rPr>
              <w:t xml:space="preserve"> </w:t>
            </w:r>
            <w:r w:rsidR="00E458D2" w:rsidRPr="0031313E">
              <w:rPr>
                <w:rFonts w:eastAsiaTheme="minorEastAsia" w:hint="eastAsia"/>
              </w:rPr>
              <w:t>열렬한</w:t>
            </w:r>
            <w:r w:rsidR="00E458D2" w:rsidRPr="0031313E">
              <w:rPr>
                <w:rFonts w:eastAsiaTheme="minorEastAsia" w:hint="eastAsia"/>
              </w:rPr>
              <w:t xml:space="preserve"> </w:t>
            </w:r>
            <w:r w:rsidR="00E458D2" w:rsidRPr="0031313E">
              <w:rPr>
                <w:rFonts w:eastAsiaTheme="minorEastAsia" w:hint="eastAsia"/>
              </w:rPr>
              <w:t>일본</w:t>
            </w:r>
            <w:r w:rsidR="00E458D2" w:rsidRPr="0031313E">
              <w:rPr>
                <w:rFonts w:eastAsiaTheme="minorEastAsia" w:hint="eastAsia"/>
              </w:rPr>
              <w:t xml:space="preserve"> </w:t>
            </w:r>
            <w:r w:rsidR="00E458D2" w:rsidRPr="0031313E">
              <w:rPr>
                <w:rFonts w:eastAsiaTheme="minorEastAsia" w:hint="eastAsia"/>
              </w:rPr>
              <w:t>팬을</w:t>
            </w:r>
            <w:r w:rsidR="00E458D2" w:rsidRPr="0031313E">
              <w:rPr>
                <w:rFonts w:eastAsiaTheme="minorEastAsia" w:hint="eastAsia"/>
              </w:rPr>
              <w:t xml:space="preserve"> </w:t>
            </w:r>
            <w:r w:rsidR="00E458D2" w:rsidRPr="0031313E">
              <w:rPr>
                <w:rFonts w:eastAsiaTheme="minorEastAsia" w:hint="eastAsia"/>
              </w:rPr>
              <w:t>확보하고</w:t>
            </w:r>
            <w:r w:rsidR="00E458D2" w:rsidRPr="0031313E">
              <w:rPr>
                <w:rFonts w:eastAsiaTheme="minorEastAsia" w:hint="eastAsia"/>
              </w:rPr>
              <w:t xml:space="preserve"> </w:t>
            </w:r>
            <w:r w:rsidR="00A4143A" w:rsidRPr="0031313E">
              <w:rPr>
                <w:rFonts w:eastAsiaTheme="minorEastAsia" w:hint="eastAsia"/>
              </w:rPr>
              <w:t>있어</w:t>
            </w:r>
            <w:r w:rsidR="00A4143A" w:rsidRPr="0031313E">
              <w:rPr>
                <w:rFonts w:eastAsiaTheme="minorEastAsia" w:hint="eastAsia"/>
              </w:rPr>
              <w:t xml:space="preserve"> </w:t>
            </w:r>
            <w:r w:rsidR="00E458D2" w:rsidRPr="0031313E">
              <w:rPr>
                <w:rFonts w:eastAsiaTheme="minorEastAsia" w:hint="eastAsia"/>
              </w:rPr>
              <w:t>도쿄</w:t>
            </w:r>
            <w:r w:rsidR="00E458D2" w:rsidRPr="0031313E">
              <w:rPr>
                <w:rFonts w:eastAsiaTheme="minorEastAsia" w:hint="eastAsia"/>
              </w:rPr>
              <w:t xml:space="preserve"> </w:t>
            </w:r>
            <w:r w:rsidR="00E458D2" w:rsidRPr="0031313E">
              <w:rPr>
                <w:rFonts w:eastAsiaTheme="minorEastAsia" w:hint="eastAsia"/>
              </w:rPr>
              <w:t>공연을</w:t>
            </w:r>
            <w:r w:rsidR="00E458D2" w:rsidRPr="0031313E">
              <w:rPr>
                <w:rFonts w:eastAsiaTheme="minorEastAsia" w:hint="eastAsia"/>
              </w:rPr>
              <w:t xml:space="preserve"> </w:t>
            </w:r>
            <w:r w:rsidR="00E458D2" w:rsidRPr="0031313E">
              <w:rPr>
                <w:rFonts w:eastAsiaTheme="minorEastAsia" w:hint="eastAsia"/>
              </w:rPr>
              <w:t>언제나</w:t>
            </w:r>
            <w:r w:rsidR="00E458D2" w:rsidRPr="0031313E">
              <w:rPr>
                <w:rFonts w:eastAsiaTheme="minorEastAsia" w:hint="eastAsia"/>
              </w:rPr>
              <w:t xml:space="preserve"> </w:t>
            </w:r>
            <w:r w:rsidR="00E458D2" w:rsidRPr="0031313E">
              <w:rPr>
                <w:rFonts w:eastAsiaTheme="minorEastAsia" w:hint="eastAsia"/>
              </w:rPr>
              <w:t>즐기고</w:t>
            </w:r>
            <w:r w:rsidR="00E458D2" w:rsidRPr="0031313E">
              <w:rPr>
                <w:rFonts w:eastAsiaTheme="minorEastAsia" w:hint="eastAsia"/>
              </w:rPr>
              <w:t xml:space="preserve"> </w:t>
            </w:r>
            <w:r w:rsidR="00E458D2" w:rsidRPr="0031313E">
              <w:rPr>
                <w:rFonts w:eastAsiaTheme="minorEastAsia" w:hint="eastAsia"/>
              </w:rPr>
              <w:t>있습니다</w:t>
            </w:r>
            <w:r w:rsidR="00E458D2" w:rsidRPr="0031313E">
              <w:rPr>
                <w:rFonts w:eastAsiaTheme="minorEastAsia" w:hint="eastAsia"/>
              </w:rPr>
              <w:t xml:space="preserve">. </w:t>
            </w:r>
            <w:r w:rsidR="00E458D2" w:rsidRPr="0031313E">
              <w:rPr>
                <w:rFonts w:eastAsiaTheme="minorEastAsia" w:hint="eastAsia"/>
              </w:rPr>
              <w:t>하지만</w:t>
            </w:r>
            <w:r w:rsidR="00E458D2" w:rsidRPr="0031313E">
              <w:rPr>
                <w:rFonts w:eastAsiaTheme="minorEastAsia" w:hint="eastAsia"/>
              </w:rPr>
              <w:t xml:space="preserve"> </w:t>
            </w:r>
            <w:r w:rsidR="00E458D2" w:rsidRPr="0031313E">
              <w:rPr>
                <w:rFonts w:eastAsiaTheme="minorEastAsia" w:hint="eastAsia"/>
              </w:rPr>
              <w:t>도쿄에서만</w:t>
            </w:r>
            <w:r w:rsidR="00E458D2" w:rsidRPr="0031313E">
              <w:rPr>
                <w:rFonts w:eastAsiaTheme="minorEastAsia" w:hint="eastAsia"/>
              </w:rPr>
              <w:t xml:space="preserve"> </w:t>
            </w:r>
            <w:ins w:id="46" w:author="noel" w:date="2015-07-24T01:37:00Z">
              <w:r w:rsidR="005B0014">
                <w:rPr>
                  <w:rFonts w:eastAsiaTheme="minorEastAsia" w:hint="eastAsia"/>
                </w:rPr>
                <w:t>경험할</w:t>
              </w:r>
              <w:r w:rsidR="005B0014">
                <w:rPr>
                  <w:rFonts w:eastAsiaTheme="minorEastAsia" w:hint="eastAsia"/>
                </w:rPr>
                <w:t xml:space="preserve"> </w:t>
              </w:r>
              <w:r w:rsidR="005B0014">
                <w:rPr>
                  <w:rFonts w:eastAsiaTheme="minorEastAsia" w:hint="eastAsia"/>
                </w:rPr>
                <w:t>수</w:t>
              </w:r>
              <w:r w:rsidR="005B0014">
                <w:rPr>
                  <w:rFonts w:eastAsiaTheme="minorEastAsia" w:hint="eastAsia"/>
                </w:rPr>
                <w:t xml:space="preserve"> </w:t>
              </w:r>
              <w:r w:rsidR="005B0014">
                <w:rPr>
                  <w:rFonts w:eastAsiaTheme="minorEastAsia" w:hint="eastAsia"/>
                </w:rPr>
                <w:t>있는</w:t>
              </w:r>
              <w:r w:rsidR="005B0014" w:rsidRPr="0031313E">
                <w:rPr>
                  <w:rFonts w:eastAsiaTheme="minorEastAsia" w:hint="eastAsia"/>
                </w:rPr>
                <w:t xml:space="preserve"> </w:t>
              </w:r>
              <w:r w:rsidR="005B0014" w:rsidRPr="0031313E">
                <w:rPr>
                  <w:rFonts w:eastAsiaTheme="minorEastAsia" w:hint="eastAsia"/>
                </w:rPr>
                <w:t>특별한</w:t>
              </w:r>
              <w:r w:rsidR="005B0014" w:rsidRPr="0031313E">
                <w:rPr>
                  <w:rFonts w:eastAsiaTheme="minorEastAsia" w:hint="eastAsia"/>
                </w:rPr>
                <w:t xml:space="preserve"> </w:t>
              </w:r>
              <w:r w:rsidR="005B0014" w:rsidRPr="0031313E">
                <w:rPr>
                  <w:rFonts w:eastAsiaTheme="minorEastAsia" w:hint="eastAsia"/>
                </w:rPr>
                <w:t>공연을</w:t>
              </w:r>
              <w:r w:rsidR="005B0014" w:rsidRPr="0031313E">
                <w:rPr>
                  <w:rFonts w:eastAsiaTheme="minorEastAsia" w:hint="eastAsia"/>
                </w:rPr>
                <w:t xml:space="preserve"> </w:t>
              </w:r>
              <w:r w:rsidR="005B0014">
                <w:rPr>
                  <w:rFonts w:eastAsiaTheme="minorEastAsia" w:hint="eastAsia"/>
                </w:rPr>
                <w:t>보시려면</w:t>
              </w:r>
              <w:r w:rsidR="005B0014" w:rsidRPr="0031313E">
                <w:rPr>
                  <w:rFonts w:eastAsiaTheme="minorEastAsia" w:hint="eastAsia"/>
                </w:rPr>
                <w:t xml:space="preserve"> </w:t>
              </w:r>
              <w:r w:rsidR="005B0014">
                <w:rPr>
                  <w:rFonts w:eastAsiaTheme="minorEastAsia" w:hint="eastAsia"/>
                </w:rPr>
                <w:t>화려한</w:t>
              </w:r>
              <w:r w:rsidR="005B0014">
                <w:rPr>
                  <w:rFonts w:eastAsiaTheme="minorEastAsia" w:hint="eastAsia"/>
                </w:rPr>
                <w:t xml:space="preserve"> </w:t>
              </w:r>
            </w:ins>
            <w:del w:id="47" w:author="noel" w:date="2015-07-24T01:37:00Z">
              <w:r w:rsidR="00E458D2" w:rsidRPr="0031313E" w:rsidDel="005B0014">
                <w:rPr>
                  <w:rFonts w:eastAsiaTheme="minorEastAsia" w:hint="eastAsia"/>
                </w:rPr>
                <w:delText>볼</w:delText>
              </w:r>
              <w:r w:rsidR="00E458D2" w:rsidRPr="0031313E" w:rsidDel="005B0014">
                <w:rPr>
                  <w:rFonts w:eastAsiaTheme="minorEastAsia" w:hint="eastAsia"/>
                </w:rPr>
                <w:delText xml:space="preserve"> </w:delText>
              </w:r>
              <w:r w:rsidR="00E458D2" w:rsidRPr="0031313E" w:rsidDel="005B0014">
                <w:rPr>
                  <w:rFonts w:eastAsiaTheme="minorEastAsia" w:hint="eastAsia"/>
                </w:rPr>
                <w:delText>수</w:delText>
              </w:r>
              <w:r w:rsidR="00E458D2" w:rsidRPr="0031313E" w:rsidDel="005B0014">
                <w:rPr>
                  <w:rFonts w:eastAsiaTheme="minorEastAsia" w:hint="eastAsia"/>
                </w:rPr>
                <w:delText xml:space="preserve"> </w:delText>
              </w:r>
              <w:r w:rsidR="00E458D2" w:rsidRPr="0031313E" w:rsidDel="005B0014">
                <w:rPr>
                  <w:rFonts w:eastAsiaTheme="minorEastAsia" w:hint="eastAsia"/>
                </w:rPr>
                <w:delText>있는</w:delText>
              </w:r>
              <w:r w:rsidR="00E458D2" w:rsidRPr="0031313E" w:rsidDel="005B0014">
                <w:rPr>
                  <w:rFonts w:eastAsiaTheme="minorEastAsia" w:hint="eastAsia"/>
                </w:rPr>
                <w:delText xml:space="preserve"> </w:delText>
              </w:r>
              <w:r w:rsidR="00702824" w:rsidRPr="0031313E" w:rsidDel="005B0014">
                <w:rPr>
                  <w:rFonts w:eastAsiaTheme="minorEastAsia" w:hint="eastAsia"/>
                </w:rPr>
                <w:delText>특별한</w:delText>
              </w:r>
              <w:r w:rsidR="00702824" w:rsidRPr="0031313E" w:rsidDel="005B0014">
                <w:rPr>
                  <w:rFonts w:eastAsiaTheme="minorEastAsia" w:hint="eastAsia"/>
                </w:rPr>
                <w:delText xml:space="preserve"> </w:delText>
              </w:r>
              <w:r w:rsidR="00702824" w:rsidRPr="0031313E" w:rsidDel="005B0014">
                <w:rPr>
                  <w:rFonts w:eastAsiaTheme="minorEastAsia" w:hint="eastAsia"/>
                </w:rPr>
                <w:delText>음악</w:delText>
              </w:r>
              <w:r w:rsidR="00702824" w:rsidRPr="0031313E" w:rsidDel="005B0014">
                <w:rPr>
                  <w:rFonts w:eastAsiaTheme="minorEastAsia" w:hint="eastAsia"/>
                </w:rPr>
                <w:delText xml:space="preserve"> </w:delText>
              </w:r>
              <w:r w:rsidR="00702824" w:rsidRPr="0031313E" w:rsidDel="005B0014">
                <w:rPr>
                  <w:rFonts w:eastAsiaTheme="minorEastAsia" w:hint="eastAsia"/>
                </w:rPr>
                <w:delText>공연을</w:delText>
              </w:r>
              <w:r w:rsidR="00702824" w:rsidRPr="0031313E" w:rsidDel="005B0014">
                <w:rPr>
                  <w:rFonts w:eastAsiaTheme="minorEastAsia" w:hint="eastAsia"/>
                </w:rPr>
                <w:delText xml:space="preserve"> </w:delText>
              </w:r>
              <w:r w:rsidR="00702824" w:rsidRPr="0031313E" w:rsidDel="005B0014">
                <w:rPr>
                  <w:rFonts w:eastAsiaTheme="minorEastAsia" w:hint="eastAsia"/>
                </w:rPr>
                <w:delText>즐기려면</w:delText>
              </w:r>
              <w:r w:rsidR="00A4143A" w:rsidRPr="0031313E" w:rsidDel="005B0014">
                <w:rPr>
                  <w:rFonts w:eastAsiaTheme="minorEastAsia" w:hint="eastAsia"/>
                </w:rPr>
                <w:delText xml:space="preserve"> </w:delText>
              </w:r>
              <w:r w:rsidR="00E84272" w:rsidRPr="0031313E" w:rsidDel="005B0014">
                <w:rPr>
                  <w:rFonts w:eastAsiaTheme="minorEastAsia" w:hint="eastAsia"/>
                </w:rPr>
                <w:delText>매우</w:delText>
              </w:r>
              <w:r w:rsidR="00E84272" w:rsidRPr="0031313E" w:rsidDel="005B0014">
                <w:rPr>
                  <w:rFonts w:eastAsiaTheme="minorEastAsia" w:hint="eastAsia"/>
                </w:rPr>
                <w:delText xml:space="preserve"> </w:delText>
              </w:r>
              <w:r w:rsidR="00E84272" w:rsidRPr="0031313E" w:rsidDel="005B0014">
                <w:rPr>
                  <w:rFonts w:eastAsiaTheme="minorEastAsia" w:hint="eastAsia"/>
                </w:rPr>
                <w:delText>독특한</w:delText>
              </w:r>
              <w:r w:rsidR="00A4143A" w:rsidRPr="0031313E" w:rsidDel="005B0014">
                <w:rPr>
                  <w:rFonts w:eastAsiaTheme="minorEastAsia" w:hint="eastAsia"/>
                </w:rPr>
                <w:delText xml:space="preserve"> </w:delText>
              </w:r>
            </w:del>
            <w:r w:rsidR="00A4143A" w:rsidRPr="0031313E">
              <w:rPr>
                <w:rFonts w:eastAsiaTheme="minorEastAsia" w:hint="eastAsia"/>
              </w:rPr>
              <w:t>타카라즈카</w:t>
            </w:r>
            <w:r w:rsidR="00A4143A" w:rsidRPr="0031313E">
              <w:rPr>
                <w:rFonts w:eastAsiaTheme="minorEastAsia" w:hint="eastAsia"/>
              </w:rPr>
              <w:t xml:space="preserve"> </w:t>
            </w:r>
            <w:r w:rsidR="00A4143A" w:rsidRPr="0031313E">
              <w:rPr>
                <w:rFonts w:eastAsiaTheme="minorEastAsia" w:hint="eastAsia"/>
              </w:rPr>
              <w:t>공연장을</w:t>
            </w:r>
            <w:r w:rsidR="00A4143A" w:rsidRPr="0031313E">
              <w:rPr>
                <w:rFonts w:eastAsiaTheme="minorEastAsia" w:hint="eastAsia"/>
              </w:rPr>
              <w:t xml:space="preserve"> </w:t>
            </w:r>
            <w:r w:rsidR="00A4143A" w:rsidRPr="0031313E">
              <w:rPr>
                <w:rFonts w:eastAsiaTheme="minorEastAsia" w:hint="eastAsia"/>
              </w:rPr>
              <w:t>방문해보시기</w:t>
            </w:r>
            <w:r w:rsidR="00A4143A" w:rsidRPr="0031313E">
              <w:rPr>
                <w:rFonts w:eastAsiaTheme="minorEastAsia" w:hint="eastAsia"/>
              </w:rPr>
              <w:t xml:space="preserve"> </w:t>
            </w:r>
            <w:r w:rsidR="00702824" w:rsidRPr="0031313E">
              <w:rPr>
                <w:rFonts w:eastAsiaTheme="minorEastAsia" w:hint="eastAsia"/>
              </w:rPr>
              <w:t>바랍니다</w:t>
            </w:r>
            <w:r w:rsidR="00702824" w:rsidRPr="0031313E">
              <w:rPr>
                <w:rFonts w:eastAsiaTheme="minorEastAsia" w:hint="eastAsia"/>
              </w:rPr>
              <w:t>.</w:t>
            </w:r>
          </w:p>
          <w:p w:rsidR="00702824" w:rsidRPr="0031313E" w:rsidRDefault="00702824">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E458D2" w:rsidRPr="0031313E" w:rsidRDefault="00702824">
            <w:pPr>
              <w:rPr>
                <w:rFonts w:eastAsiaTheme="minorEastAsia"/>
              </w:rPr>
            </w:pPr>
            <w:r w:rsidRPr="0031313E">
              <w:rPr>
                <w:rFonts w:eastAsiaTheme="minorEastAsia" w:hint="eastAsia"/>
              </w:rPr>
              <w:t>도쿄</w:t>
            </w:r>
            <w:r w:rsidRPr="0031313E">
              <w:rPr>
                <w:rFonts w:eastAsiaTheme="minorEastAsia" w:hint="eastAsia"/>
              </w:rPr>
              <w:t xml:space="preserve"> </w:t>
            </w:r>
            <w:r w:rsidRPr="0031313E">
              <w:rPr>
                <w:rFonts w:eastAsiaTheme="minorEastAsia" w:hint="eastAsia"/>
              </w:rPr>
              <w:t>타카라즈카</w:t>
            </w:r>
            <w:r w:rsidRPr="0031313E">
              <w:rPr>
                <w:rFonts w:eastAsiaTheme="minorEastAsia" w:hint="eastAsia"/>
              </w:rPr>
              <w:t xml:space="preserve"> </w:t>
            </w:r>
            <w:r w:rsidRPr="0031313E">
              <w:rPr>
                <w:rFonts w:eastAsiaTheme="minorEastAsia" w:hint="eastAsia"/>
              </w:rPr>
              <w:t>게키조</w:t>
            </w:r>
            <w:r w:rsidRPr="0031313E">
              <w:rPr>
                <w:rFonts w:eastAsiaTheme="minorEastAsia" w:hint="eastAsia"/>
              </w:rPr>
              <w:t xml:space="preserve"> </w:t>
            </w:r>
          </w:p>
          <w:p w:rsidR="00702824" w:rsidRPr="0031313E" w:rsidRDefault="00702824">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702824" w:rsidRPr="0031313E" w:rsidDel="00623D86" w:rsidRDefault="00702824" w:rsidP="00623D86">
            <w:pPr>
              <w:rPr>
                <w:del w:id="48" w:author="noel" w:date="2015-07-24T01:37:00Z"/>
                <w:rFonts w:eastAsiaTheme="minorEastAsia"/>
              </w:rPr>
            </w:pPr>
            <w:r w:rsidRPr="0031313E">
              <w:rPr>
                <w:rFonts w:eastAsiaTheme="minorEastAsia" w:hint="eastAsia"/>
              </w:rPr>
              <w:t>타카라즈카의</w:t>
            </w:r>
            <w:r w:rsidRPr="0031313E">
              <w:rPr>
                <w:rFonts w:eastAsiaTheme="minorEastAsia" w:hint="eastAsia"/>
              </w:rPr>
              <w:t xml:space="preserve"> </w:t>
            </w:r>
            <w:r w:rsidRPr="0031313E">
              <w:rPr>
                <w:rFonts w:eastAsiaTheme="minorEastAsia" w:hint="eastAsia"/>
              </w:rPr>
              <w:t>도쿄</w:t>
            </w:r>
            <w:r w:rsidRPr="0031313E">
              <w:rPr>
                <w:rFonts w:eastAsiaTheme="minorEastAsia" w:hint="eastAsia"/>
              </w:rPr>
              <w:t xml:space="preserve"> </w:t>
            </w:r>
            <w:r w:rsidRPr="0031313E">
              <w:rPr>
                <w:rFonts w:eastAsiaTheme="minorEastAsia" w:hint="eastAsia"/>
              </w:rPr>
              <w:t>공연장에서는</w:t>
            </w:r>
            <w:r w:rsidRPr="0031313E">
              <w:rPr>
                <w:rFonts w:eastAsiaTheme="minorEastAsia" w:hint="eastAsia"/>
              </w:rPr>
              <w:t xml:space="preserve"> </w:t>
            </w:r>
            <w:r w:rsidRPr="0031313E">
              <w:rPr>
                <w:rFonts w:eastAsiaTheme="minorEastAsia" w:hint="eastAsia"/>
              </w:rPr>
              <w:t>여성으로만</w:t>
            </w:r>
            <w:r w:rsidRPr="0031313E">
              <w:rPr>
                <w:rFonts w:eastAsiaTheme="minorEastAsia" w:hint="eastAsia"/>
              </w:rPr>
              <w:t xml:space="preserve"> </w:t>
            </w:r>
            <w:r w:rsidRPr="0031313E">
              <w:rPr>
                <w:rFonts w:eastAsiaTheme="minorEastAsia" w:hint="eastAsia"/>
              </w:rPr>
              <w:t>구성된</w:t>
            </w:r>
            <w:r w:rsidRPr="0031313E">
              <w:rPr>
                <w:rFonts w:eastAsiaTheme="minorEastAsia" w:hint="eastAsia"/>
              </w:rPr>
              <w:t xml:space="preserve"> </w:t>
            </w:r>
            <w:r w:rsidR="00A4143A" w:rsidRPr="0031313E">
              <w:rPr>
                <w:rFonts w:eastAsiaTheme="minorEastAsia" w:hint="eastAsia"/>
              </w:rPr>
              <w:t>가</w:t>
            </w:r>
            <w:r w:rsidRPr="0031313E">
              <w:rPr>
                <w:rFonts w:eastAsiaTheme="minorEastAsia" w:hint="eastAsia"/>
              </w:rPr>
              <w:t>극단이</w:t>
            </w:r>
            <w:r w:rsidRPr="0031313E">
              <w:rPr>
                <w:rFonts w:eastAsiaTheme="minorEastAsia" w:hint="eastAsia"/>
              </w:rPr>
              <w:t xml:space="preserve"> </w:t>
            </w:r>
            <w:r w:rsidRPr="0031313E">
              <w:rPr>
                <w:rFonts w:eastAsiaTheme="minorEastAsia" w:hint="eastAsia"/>
              </w:rPr>
              <w:t>화려한</w:t>
            </w:r>
            <w:r w:rsidRPr="0031313E">
              <w:rPr>
                <w:rFonts w:eastAsiaTheme="minorEastAsia" w:hint="eastAsia"/>
              </w:rPr>
              <w:t xml:space="preserve"> </w:t>
            </w:r>
            <w:r w:rsidRPr="0031313E">
              <w:rPr>
                <w:rFonts w:eastAsiaTheme="minorEastAsia" w:hint="eastAsia"/>
              </w:rPr>
              <w:t>의상을</w:t>
            </w:r>
            <w:r w:rsidRPr="0031313E">
              <w:rPr>
                <w:rFonts w:eastAsiaTheme="minorEastAsia" w:hint="eastAsia"/>
              </w:rPr>
              <w:t xml:space="preserve"> </w:t>
            </w:r>
            <w:r w:rsidRPr="0031313E">
              <w:rPr>
                <w:rFonts w:eastAsiaTheme="minorEastAsia" w:hint="eastAsia"/>
              </w:rPr>
              <w:t>입고</w:t>
            </w:r>
            <w:r w:rsidRPr="0031313E">
              <w:rPr>
                <w:rFonts w:eastAsiaTheme="minorEastAsia" w:hint="eastAsia"/>
              </w:rPr>
              <w:t xml:space="preserve"> </w:t>
            </w:r>
            <w:r w:rsidRPr="0031313E">
              <w:rPr>
                <w:rFonts w:eastAsiaTheme="minorEastAsia" w:hint="eastAsia"/>
              </w:rPr>
              <w:t>풀</w:t>
            </w:r>
            <w:r w:rsidRPr="0031313E">
              <w:rPr>
                <w:rFonts w:eastAsiaTheme="minorEastAsia" w:hint="eastAsia"/>
              </w:rPr>
              <w:t xml:space="preserve"> </w:t>
            </w:r>
            <w:r w:rsidRPr="0031313E">
              <w:rPr>
                <w:rFonts w:eastAsiaTheme="minorEastAsia" w:hint="eastAsia"/>
              </w:rPr>
              <w:t>오케스트라</w:t>
            </w:r>
            <w:ins w:id="49" w:author="noel" w:date="2015-07-24T01:37:00Z">
              <w:r w:rsidR="00623D86">
                <w:rPr>
                  <w:rFonts w:eastAsiaTheme="minorEastAsia" w:hint="eastAsia"/>
                </w:rPr>
                <w:t xml:space="preserve"> </w:t>
              </w:r>
              <w:r w:rsidR="00623D86">
                <w:rPr>
                  <w:rFonts w:eastAsiaTheme="minorEastAsia" w:hint="eastAsia"/>
                </w:rPr>
                <w:t>연주에</w:t>
              </w:r>
              <w:r w:rsidR="00623D86">
                <w:rPr>
                  <w:rFonts w:eastAsiaTheme="minorEastAsia" w:hint="eastAsia"/>
                </w:rPr>
                <w:t xml:space="preserve"> </w:t>
              </w:r>
              <w:r w:rsidR="00623D86">
                <w:rPr>
                  <w:rFonts w:eastAsiaTheme="minorEastAsia" w:hint="eastAsia"/>
                </w:rPr>
                <w:t>맞춰</w:t>
              </w:r>
              <w:r w:rsidR="00623D86">
                <w:rPr>
                  <w:rFonts w:eastAsiaTheme="minorEastAsia" w:hint="eastAsia"/>
                </w:rPr>
                <w:t xml:space="preserve"> </w:t>
              </w:r>
              <w:r w:rsidR="00623D86">
                <w:rPr>
                  <w:rFonts w:eastAsiaTheme="minorEastAsia" w:hint="eastAsia"/>
                </w:rPr>
                <w:t>뮤지</w:t>
              </w:r>
            </w:ins>
            <w:ins w:id="50" w:author="noel" w:date="2015-07-24T01:38:00Z">
              <w:r w:rsidR="00623D86">
                <w:rPr>
                  <w:rFonts w:eastAsiaTheme="minorEastAsia" w:hint="eastAsia"/>
                </w:rPr>
                <w:t>컬</w:t>
              </w:r>
              <w:r w:rsidR="00623D86">
                <w:rPr>
                  <w:rFonts w:eastAsiaTheme="minorEastAsia" w:hint="eastAsia"/>
                </w:rPr>
                <w:t xml:space="preserve"> </w:t>
              </w:r>
              <w:r w:rsidR="00623D86">
                <w:rPr>
                  <w:rFonts w:eastAsiaTheme="minorEastAsia" w:hint="eastAsia"/>
                </w:rPr>
                <w:t>곡을</w:t>
              </w:r>
              <w:r w:rsidR="00623D86">
                <w:rPr>
                  <w:rFonts w:eastAsiaTheme="minorEastAsia" w:hint="eastAsia"/>
                </w:rPr>
                <w:t xml:space="preserve"> </w:t>
              </w:r>
              <w:r w:rsidR="00623D86">
                <w:rPr>
                  <w:rFonts w:eastAsiaTheme="minorEastAsia" w:hint="eastAsia"/>
                </w:rPr>
                <w:t>부르며</w:t>
              </w:r>
              <w:r w:rsidR="00623D86">
                <w:rPr>
                  <w:rFonts w:eastAsiaTheme="minorEastAsia" w:hint="eastAsia"/>
                </w:rPr>
                <w:t xml:space="preserve"> </w:t>
              </w:r>
              <w:r w:rsidR="00623D86">
                <w:rPr>
                  <w:rFonts w:eastAsiaTheme="minorEastAsia" w:hint="eastAsia"/>
                </w:rPr>
                <w:t>춤도</w:t>
              </w:r>
              <w:r w:rsidR="00623D86">
                <w:rPr>
                  <w:rFonts w:eastAsiaTheme="minorEastAsia" w:hint="eastAsia"/>
                </w:rPr>
                <w:t xml:space="preserve"> </w:t>
              </w:r>
              <w:r w:rsidR="00623D86">
                <w:rPr>
                  <w:rFonts w:eastAsiaTheme="minorEastAsia" w:hint="eastAsia"/>
                </w:rPr>
                <w:t>춥니다</w:t>
              </w:r>
              <w:r w:rsidR="00251E20">
                <w:rPr>
                  <w:rFonts w:eastAsiaTheme="minorEastAsia" w:hint="eastAsia"/>
                </w:rPr>
                <w:t>.</w:t>
              </w:r>
            </w:ins>
            <w:del w:id="51" w:author="noel" w:date="2015-07-24T01:37:00Z">
              <w:r w:rsidRPr="0031313E" w:rsidDel="00623D86">
                <w:rPr>
                  <w:rFonts w:eastAsiaTheme="minorEastAsia" w:hint="eastAsia"/>
                </w:rPr>
                <w:delText>가</w:delText>
              </w:r>
              <w:r w:rsidRPr="0031313E" w:rsidDel="00623D86">
                <w:rPr>
                  <w:rFonts w:eastAsiaTheme="minorEastAsia" w:hint="eastAsia"/>
                </w:rPr>
                <w:delText xml:space="preserve"> </w:delText>
              </w:r>
              <w:r w:rsidRPr="0031313E" w:rsidDel="00623D86">
                <w:rPr>
                  <w:rFonts w:eastAsiaTheme="minorEastAsia" w:hint="eastAsia"/>
                </w:rPr>
                <w:delText>연주하는</w:delText>
              </w:r>
              <w:r w:rsidRPr="0031313E" w:rsidDel="00623D86">
                <w:rPr>
                  <w:rFonts w:eastAsiaTheme="minorEastAsia" w:hint="eastAsia"/>
                </w:rPr>
                <w:delText xml:space="preserve"> </w:delText>
              </w:r>
              <w:r w:rsidRPr="0031313E" w:rsidDel="00623D86">
                <w:rPr>
                  <w:rFonts w:eastAsiaTheme="minorEastAsia" w:hint="eastAsia"/>
                </w:rPr>
                <w:delText>유명</w:delText>
              </w:r>
              <w:r w:rsidRPr="0031313E" w:rsidDel="00623D86">
                <w:rPr>
                  <w:rFonts w:eastAsiaTheme="minorEastAsia" w:hint="eastAsia"/>
                </w:rPr>
                <w:delText xml:space="preserve"> </w:delText>
              </w:r>
              <w:r w:rsidRPr="0031313E" w:rsidDel="00623D86">
                <w:rPr>
                  <w:rFonts w:eastAsiaTheme="minorEastAsia" w:hint="eastAsia"/>
                </w:rPr>
                <w:delText>곡들을</w:delText>
              </w:r>
              <w:r w:rsidRPr="0031313E" w:rsidDel="00623D86">
                <w:rPr>
                  <w:rFonts w:eastAsiaTheme="minorEastAsia" w:hint="eastAsia"/>
                </w:rPr>
                <w:delText xml:space="preserve"> </w:delText>
              </w:r>
              <w:r w:rsidRPr="0031313E" w:rsidDel="00623D86">
                <w:rPr>
                  <w:rFonts w:eastAsiaTheme="minorEastAsia" w:hint="eastAsia"/>
                </w:rPr>
                <w:delText>부르</w:delText>
              </w:r>
              <w:r w:rsidR="00A4143A" w:rsidRPr="0031313E" w:rsidDel="00623D86">
                <w:rPr>
                  <w:rFonts w:eastAsiaTheme="minorEastAsia" w:hint="eastAsia"/>
                </w:rPr>
                <w:delText>며</w:delText>
              </w:r>
              <w:r w:rsidR="00A4143A" w:rsidRPr="0031313E" w:rsidDel="00623D86">
                <w:rPr>
                  <w:rFonts w:eastAsiaTheme="minorEastAsia" w:hint="eastAsia"/>
                </w:rPr>
                <w:delText xml:space="preserve"> </w:delText>
              </w:r>
              <w:r w:rsidR="00A4143A" w:rsidRPr="0031313E" w:rsidDel="00623D86">
                <w:rPr>
                  <w:rFonts w:eastAsiaTheme="minorEastAsia" w:hint="eastAsia"/>
                </w:rPr>
                <w:delText>춤을</w:delText>
              </w:r>
              <w:r w:rsidR="00A4143A" w:rsidRPr="0031313E" w:rsidDel="00623D86">
                <w:rPr>
                  <w:rFonts w:eastAsiaTheme="minorEastAsia" w:hint="eastAsia"/>
                </w:rPr>
                <w:delText xml:space="preserve"> </w:delText>
              </w:r>
              <w:r w:rsidR="00A4143A" w:rsidRPr="0031313E" w:rsidDel="00623D86">
                <w:rPr>
                  <w:rFonts w:eastAsiaTheme="minorEastAsia" w:hint="eastAsia"/>
                </w:rPr>
                <w:delText>추고</w:delText>
              </w:r>
              <w:r w:rsidRPr="0031313E" w:rsidDel="00623D86">
                <w:rPr>
                  <w:rFonts w:eastAsiaTheme="minorEastAsia" w:hint="eastAsia"/>
                </w:rPr>
                <w:delText xml:space="preserve"> </w:delText>
              </w:r>
              <w:r w:rsidRPr="0031313E" w:rsidDel="00623D86">
                <w:rPr>
                  <w:rFonts w:eastAsiaTheme="minorEastAsia" w:hint="eastAsia"/>
                </w:rPr>
                <w:delText>있습니다</w:delText>
              </w:r>
              <w:r w:rsidRPr="0031313E" w:rsidDel="00623D86">
                <w:rPr>
                  <w:rFonts w:eastAsiaTheme="minorEastAsia" w:hint="eastAsia"/>
                </w:rPr>
                <w:delText>.</w:delText>
              </w:r>
            </w:del>
          </w:p>
          <w:p w:rsidR="00702824" w:rsidRPr="0031313E" w:rsidDel="00623D86" w:rsidRDefault="00702824" w:rsidP="00623D86">
            <w:pPr>
              <w:rPr>
                <w:del w:id="52" w:author="noel" w:date="2015-07-24T01:38:00Z"/>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&lt;/p&gt;</w:t>
            </w:r>
          </w:p>
          <w:p w:rsidR="00702824" w:rsidRPr="0031313E" w:rsidRDefault="00702824">
            <w:pPr>
              <w:rPr>
                <w:rFonts w:eastAsiaTheme="minorEastAsia"/>
                <w:color w:val="0000FF"/>
              </w:rPr>
            </w:pPr>
          </w:p>
          <w:p w:rsidR="00702824" w:rsidRPr="0031313E" w:rsidRDefault="00702824">
            <w:pPr>
              <w:rPr>
                <w:rFonts w:eastAsiaTheme="minorEastAsia"/>
              </w:rPr>
            </w:pPr>
            <w:r w:rsidRPr="0031313E">
              <w:rPr>
                <w:rFonts w:eastAsiaTheme="minorEastAsia"/>
              </w:rPr>
              <w:t xml:space="preserve">1-1-3 Yurakucho, Chiyoda, Tokyo 100-0006. </w:t>
            </w:r>
            <w:r w:rsidRPr="0031313E">
              <w:rPr>
                <w:rFonts w:eastAsiaTheme="minorEastAsia" w:hint="eastAsia"/>
              </w:rPr>
              <w:t>전화</w:t>
            </w:r>
            <w:r w:rsidRPr="0031313E">
              <w:rPr>
                <w:rFonts w:eastAsiaTheme="minorEastAsia"/>
              </w:rPr>
              <w:t>: +81 3-5251-2001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&lt;a href="http://kageki.hankyu.co.jp/theater/tt.html/"target="_blank"&gt;</w:t>
            </w:r>
          </w:p>
          <w:p w:rsidR="00702824" w:rsidRPr="0031313E" w:rsidRDefault="00702824">
            <w:pPr>
              <w:rPr>
                <w:rFonts w:eastAsiaTheme="minorEastAsia"/>
                <w:color w:val="0000FF"/>
              </w:rPr>
            </w:pPr>
          </w:p>
          <w:p w:rsidR="00702824" w:rsidRPr="0031313E" w:rsidRDefault="00702824">
            <w:pPr>
              <w:rPr>
                <w:rFonts w:eastAsiaTheme="minorEastAsia"/>
              </w:rPr>
            </w:pPr>
            <w:r w:rsidRPr="0031313E">
              <w:rPr>
                <w:rFonts w:eastAsiaTheme="minorEastAsia" w:hint="eastAsia"/>
              </w:rPr>
              <w:t>도쿄</w:t>
            </w:r>
            <w:r w:rsidRPr="0031313E">
              <w:rPr>
                <w:rFonts w:eastAsiaTheme="minorEastAsia" w:hint="eastAsia"/>
              </w:rPr>
              <w:t xml:space="preserve"> </w:t>
            </w:r>
            <w:r w:rsidRPr="0031313E">
              <w:rPr>
                <w:rFonts w:eastAsiaTheme="minorEastAsia" w:hint="eastAsia"/>
              </w:rPr>
              <w:t>타카라즈카</w:t>
            </w:r>
            <w:r w:rsidRPr="0031313E">
              <w:rPr>
                <w:rFonts w:eastAsiaTheme="minorEastAsia" w:hint="eastAsia"/>
              </w:rPr>
              <w:t xml:space="preserve"> </w:t>
            </w:r>
            <w:r w:rsidRPr="0031313E">
              <w:rPr>
                <w:rFonts w:eastAsiaTheme="minorEastAsia" w:hint="eastAsia"/>
              </w:rPr>
              <w:t>게키조</w:t>
            </w:r>
            <w:r w:rsidRPr="0031313E">
              <w:rPr>
                <w:rFonts w:eastAsiaTheme="minorEastAsia" w:hint="eastAsia"/>
              </w:rPr>
              <w:t xml:space="preserve"> </w:t>
            </w:r>
            <w:r w:rsidRPr="0031313E">
              <w:rPr>
                <w:rFonts w:eastAsiaTheme="minorEastAsia" w:hint="eastAsia"/>
              </w:rPr>
              <w:t>웹사이트</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&lt;/a&gt;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&lt;h3&gt;</w:t>
            </w:r>
          </w:p>
          <w:p w:rsidR="00702824" w:rsidRPr="0031313E" w:rsidRDefault="00702824">
            <w:pPr>
              <w:rPr>
                <w:rFonts w:eastAsiaTheme="minorEastAsia"/>
                <w:color w:val="0000FF"/>
              </w:rPr>
            </w:pPr>
          </w:p>
          <w:p w:rsidR="00702824" w:rsidRPr="0031313E" w:rsidRDefault="00702824">
            <w:pPr>
              <w:rPr>
                <w:rFonts w:eastAsiaTheme="minorEastAsia"/>
              </w:rPr>
            </w:pPr>
            <w:r w:rsidRPr="0031313E">
              <w:rPr>
                <w:rFonts w:eastAsiaTheme="minorEastAsia" w:hint="eastAsia"/>
              </w:rPr>
              <w:lastRenderedPageBreak/>
              <w:t>도쿄에서</w:t>
            </w:r>
            <w:r w:rsidRPr="0031313E">
              <w:rPr>
                <w:rFonts w:eastAsiaTheme="minorEastAsia" w:hint="eastAsia"/>
              </w:rPr>
              <w:t xml:space="preserve"> </w:t>
            </w:r>
            <w:r w:rsidRPr="0031313E">
              <w:rPr>
                <w:rFonts w:eastAsiaTheme="minorEastAsia" w:hint="eastAsia"/>
              </w:rPr>
              <w:t>만나는</w:t>
            </w:r>
            <w:r w:rsidRPr="0031313E">
              <w:rPr>
                <w:rFonts w:eastAsiaTheme="minorEastAsia" w:hint="eastAsia"/>
              </w:rPr>
              <w:t xml:space="preserve"> </w:t>
            </w:r>
            <w:r w:rsidRPr="0031313E">
              <w:rPr>
                <w:rFonts w:eastAsiaTheme="minorEastAsia" w:hint="eastAsia"/>
              </w:rPr>
              <w:t>전통</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&lt;/h3&gt;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251E20" w:rsidRPr="00720EC4" w:rsidRDefault="00702824">
            <w:pPr>
              <w:rPr>
                <w:rFonts w:eastAsiaTheme="minorEastAsia"/>
              </w:rPr>
            </w:pPr>
            <w:r w:rsidRPr="0031313E">
              <w:rPr>
                <w:rFonts w:eastAsiaTheme="minorEastAsia" w:hint="eastAsia"/>
              </w:rPr>
              <w:t>전쟁과</w:t>
            </w:r>
            <w:r w:rsidRPr="0031313E">
              <w:rPr>
                <w:rFonts w:eastAsiaTheme="minorEastAsia" w:hint="eastAsia"/>
              </w:rPr>
              <w:t xml:space="preserve"> </w:t>
            </w:r>
            <w:r w:rsidRPr="0031313E">
              <w:rPr>
                <w:rFonts w:eastAsiaTheme="minorEastAsia" w:hint="eastAsia"/>
              </w:rPr>
              <w:t>자연</w:t>
            </w:r>
            <w:r w:rsidRPr="0031313E">
              <w:rPr>
                <w:rFonts w:eastAsiaTheme="minorEastAsia" w:hint="eastAsia"/>
              </w:rPr>
              <w:t xml:space="preserve"> </w:t>
            </w:r>
            <w:r w:rsidRPr="0031313E">
              <w:rPr>
                <w:rFonts w:eastAsiaTheme="minorEastAsia" w:hint="eastAsia"/>
              </w:rPr>
              <w:t>재해로</w:t>
            </w:r>
            <w:r w:rsidRPr="0031313E">
              <w:rPr>
                <w:rFonts w:eastAsiaTheme="minorEastAsia" w:hint="eastAsia"/>
              </w:rPr>
              <w:t xml:space="preserve"> </w:t>
            </w:r>
            <w:ins w:id="53" w:author="noel" w:date="2015-07-24T01:39:00Z">
              <w:r w:rsidR="00251E20">
                <w:rPr>
                  <w:rFonts w:eastAsiaTheme="minorEastAsia" w:hint="eastAsia"/>
                </w:rPr>
                <w:t>인해</w:t>
              </w:r>
              <w:r w:rsidR="00251E20">
                <w:rPr>
                  <w:rFonts w:eastAsiaTheme="minorEastAsia" w:hint="eastAsia"/>
                </w:rPr>
                <w:t xml:space="preserve"> </w:t>
              </w:r>
            </w:ins>
            <w:del w:id="54" w:author="noel" w:date="2015-07-24T02:31:00Z">
              <w:r w:rsidRPr="0031313E" w:rsidDel="00B46138">
                <w:rPr>
                  <w:rFonts w:eastAsiaTheme="minorEastAsia" w:hint="eastAsia"/>
                </w:rPr>
                <w:delText>도쿄의</w:delText>
              </w:r>
              <w:r w:rsidRPr="0031313E" w:rsidDel="00B46138">
                <w:rPr>
                  <w:rFonts w:eastAsiaTheme="minorEastAsia" w:hint="eastAsia"/>
                </w:rPr>
                <w:delText xml:space="preserve"> </w:delText>
              </w:r>
            </w:del>
            <w:r w:rsidRPr="0031313E">
              <w:rPr>
                <w:rFonts w:eastAsiaTheme="minorEastAsia" w:hint="eastAsia"/>
              </w:rPr>
              <w:t>많은</w:t>
            </w:r>
            <w:r w:rsidRPr="0031313E">
              <w:rPr>
                <w:rFonts w:eastAsiaTheme="minorEastAsia" w:hint="eastAsia"/>
              </w:rPr>
              <w:t xml:space="preserve"> </w:t>
            </w:r>
            <w:r w:rsidRPr="0031313E">
              <w:rPr>
                <w:rFonts w:eastAsiaTheme="minorEastAsia" w:hint="eastAsia"/>
              </w:rPr>
              <w:t>목재</w:t>
            </w:r>
            <w:r w:rsidRPr="0031313E">
              <w:rPr>
                <w:rFonts w:eastAsiaTheme="minorEastAsia" w:hint="eastAsia"/>
              </w:rPr>
              <w:t xml:space="preserve"> </w:t>
            </w:r>
            <w:r w:rsidR="00E84272" w:rsidRPr="0031313E">
              <w:rPr>
                <w:rFonts w:eastAsiaTheme="minorEastAsia" w:hint="eastAsia"/>
              </w:rPr>
              <w:t>건물</w:t>
            </w:r>
            <w:ins w:id="55" w:author="noel" w:date="2015-07-24T02:31:00Z">
              <w:r w:rsidR="00B46138">
                <w:rPr>
                  <w:rFonts w:eastAsiaTheme="minorEastAsia" w:hint="eastAsia"/>
                </w:rPr>
                <w:t>들</w:t>
              </w:r>
            </w:ins>
            <w:r w:rsidRPr="0031313E">
              <w:rPr>
                <w:rFonts w:eastAsiaTheme="minorEastAsia" w:hint="eastAsia"/>
              </w:rPr>
              <w:t>이</w:t>
            </w:r>
            <w:r w:rsidRPr="0031313E">
              <w:rPr>
                <w:rFonts w:eastAsiaTheme="minorEastAsia" w:hint="eastAsia"/>
              </w:rPr>
              <w:t xml:space="preserve"> </w:t>
            </w:r>
            <w:r w:rsidRPr="0031313E">
              <w:rPr>
                <w:rFonts w:eastAsiaTheme="minorEastAsia" w:hint="eastAsia"/>
              </w:rPr>
              <w:t>사라졌습니다</w:t>
            </w:r>
            <w:r w:rsidRPr="0031313E">
              <w:rPr>
                <w:rFonts w:eastAsiaTheme="minorEastAsia" w:hint="eastAsia"/>
              </w:rPr>
              <w:t xml:space="preserve">. </w:t>
            </w:r>
            <w:r w:rsidRPr="0031313E">
              <w:rPr>
                <w:rFonts w:eastAsiaTheme="minorEastAsia" w:hint="eastAsia"/>
              </w:rPr>
              <w:t>하지만</w:t>
            </w:r>
            <w:r w:rsidRPr="0031313E">
              <w:rPr>
                <w:rFonts w:eastAsiaTheme="minorEastAsia" w:hint="eastAsia"/>
              </w:rPr>
              <w:t xml:space="preserve"> </w:t>
            </w:r>
            <w:r w:rsidRPr="0031313E">
              <w:rPr>
                <w:rFonts w:eastAsiaTheme="minorEastAsia" w:hint="eastAsia"/>
              </w:rPr>
              <w:t>현대적인</w:t>
            </w:r>
            <w:r w:rsidRPr="0031313E">
              <w:rPr>
                <w:rFonts w:eastAsiaTheme="minorEastAsia" w:hint="eastAsia"/>
              </w:rPr>
              <w:t xml:space="preserve"> </w:t>
            </w:r>
            <w:r w:rsidR="00366750" w:rsidRPr="0031313E">
              <w:rPr>
                <w:rFonts w:eastAsiaTheme="minorEastAsia" w:hint="eastAsia"/>
              </w:rPr>
              <w:t>대도시의</w:t>
            </w:r>
            <w:r w:rsidR="00366750" w:rsidRPr="0031313E">
              <w:rPr>
                <w:rFonts w:eastAsiaTheme="minorEastAsia" w:hint="eastAsia"/>
              </w:rPr>
              <w:t xml:space="preserve"> </w:t>
            </w:r>
            <w:r w:rsidR="00366750" w:rsidRPr="0031313E">
              <w:rPr>
                <w:rFonts w:eastAsiaTheme="minorEastAsia" w:hint="eastAsia"/>
              </w:rPr>
              <w:t>콘크리트와</w:t>
            </w:r>
            <w:r w:rsidR="00366750" w:rsidRPr="0031313E">
              <w:rPr>
                <w:rFonts w:eastAsiaTheme="minorEastAsia" w:hint="eastAsia"/>
              </w:rPr>
              <w:t xml:space="preserve"> </w:t>
            </w:r>
            <w:r w:rsidR="00366750" w:rsidRPr="0031313E">
              <w:rPr>
                <w:rFonts w:eastAsiaTheme="minorEastAsia" w:hint="eastAsia"/>
              </w:rPr>
              <w:t>네온</w:t>
            </w:r>
            <w:r w:rsidR="00366750" w:rsidRPr="0031313E">
              <w:rPr>
                <w:rFonts w:eastAsiaTheme="minorEastAsia" w:hint="eastAsia"/>
              </w:rPr>
              <w:t xml:space="preserve"> </w:t>
            </w:r>
            <w:r w:rsidR="00366750" w:rsidRPr="0031313E">
              <w:rPr>
                <w:rFonts w:eastAsiaTheme="minorEastAsia" w:hint="eastAsia"/>
              </w:rPr>
              <w:t>사이에</w:t>
            </w:r>
            <w:r w:rsidR="00E84272" w:rsidRPr="0031313E">
              <w:rPr>
                <w:rFonts w:eastAsiaTheme="minorEastAsia" w:hint="eastAsia"/>
              </w:rPr>
              <w:t>서</w:t>
            </w:r>
            <w:ins w:id="56" w:author="noel" w:date="2015-07-24T02:32:00Z">
              <w:r w:rsidR="00CB7269">
                <w:rPr>
                  <w:rFonts w:eastAsiaTheme="minorEastAsia" w:hint="eastAsia"/>
                </w:rPr>
                <w:t xml:space="preserve"> </w:t>
              </w:r>
            </w:ins>
            <w:del w:id="57" w:author="noel" w:date="2015-07-24T01:39:00Z">
              <w:r w:rsidR="00E84272" w:rsidRPr="0031313E" w:rsidDel="00251E20">
                <w:rPr>
                  <w:rFonts w:eastAsiaTheme="minorEastAsia" w:hint="eastAsia"/>
                </w:rPr>
                <w:delText>도</w:delText>
              </w:r>
              <w:r w:rsidR="00E84272" w:rsidRPr="0031313E" w:rsidDel="00251E20">
                <w:rPr>
                  <w:rFonts w:eastAsiaTheme="minorEastAsia" w:hint="eastAsia"/>
                </w:rPr>
                <w:delText xml:space="preserve"> </w:delText>
              </w:r>
            </w:del>
            <w:ins w:id="58" w:author="noel" w:date="2015-07-24T01:39:00Z">
              <w:r w:rsidR="00251E20">
                <w:rPr>
                  <w:rFonts w:eastAsiaTheme="minorEastAsia" w:hint="eastAsia"/>
                </w:rPr>
                <w:t>옛</w:t>
              </w:r>
              <w:r w:rsidR="00251E20">
                <w:rPr>
                  <w:rFonts w:eastAsiaTheme="minorEastAsia" w:hint="eastAsia"/>
                </w:rPr>
                <w:t xml:space="preserve"> </w:t>
              </w:r>
              <w:r w:rsidR="00251E20">
                <w:rPr>
                  <w:rFonts w:eastAsiaTheme="minorEastAsia" w:hint="eastAsia"/>
                </w:rPr>
                <w:t>모습을</w:t>
              </w:r>
              <w:r w:rsidR="00251E20">
                <w:rPr>
                  <w:rFonts w:eastAsiaTheme="minorEastAsia" w:hint="eastAsia"/>
                </w:rPr>
                <w:t xml:space="preserve"> </w:t>
              </w:r>
              <w:r w:rsidR="00251E20">
                <w:rPr>
                  <w:rFonts w:eastAsiaTheme="minorEastAsia" w:hint="eastAsia"/>
                </w:rPr>
                <w:t>고스란히</w:t>
              </w:r>
              <w:r w:rsidR="00251E20">
                <w:rPr>
                  <w:rFonts w:eastAsiaTheme="minorEastAsia" w:hint="eastAsia"/>
                </w:rPr>
                <w:t xml:space="preserve"> </w:t>
              </w:r>
              <w:r w:rsidR="00251E20">
                <w:rPr>
                  <w:rFonts w:eastAsiaTheme="minorEastAsia" w:hint="eastAsia"/>
                </w:rPr>
                <w:t>간직하고</w:t>
              </w:r>
              <w:r w:rsidR="00251E20">
                <w:rPr>
                  <w:rFonts w:eastAsiaTheme="minorEastAsia" w:hint="eastAsia"/>
                </w:rPr>
                <w:t xml:space="preserve"> </w:t>
              </w:r>
              <w:r w:rsidR="00251E20">
                <w:rPr>
                  <w:rFonts w:eastAsiaTheme="minorEastAsia" w:hint="eastAsia"/>
                </w:rPr>
                <w:t>있는</w:t>
              </w:r>
              <w:r w:rsidR="00251E20">
                <w:rPr>
                  <w:rFonts w:eastAsiaTheme="minorEastAsia" w:hint="eastAsia"/>
                </w:rPr>
                <w:t xml:space="preserve"> </w:t>
              </w:r>
              <w:r w:rsidR="00251E20">
                <w:rPr>
                  <w:rFonts w:eastAsiaTheme="minorEastAsia" w:hint="eastAsia"/>
                </w:rPr>
                <w:t>곳들도</w:t>
              </w:r>
              <w:r w:rsidR="00251E20">
                <w:rPr>
                  <w:rFonts w:eastAsiaTheme="minorEastAsia" w:hint="eastAsia"/>
                </w:rPr>
                <w:t xml:space="preserve"> </w:t>
              </w:r>
              <w:r w:rsidR="00251E20">
                <w:rPr>
                  <w:rFonts w:eastAsiaTheme="minorEastAsia" w:hint="eastAsia"/>
                </w:rPr>
                <w:t>많습니다</w:t>
              </w:r>
            </w:ins>
            <w:del w:id="59" w:author="noel" w:date="2015-07-24T01:39:00Z">
              <w:r w:rsidR="00E84272" w:rsidRPr="0031313E" w:rsidDel="00251E20">
                <w:rPr>
                  <w:rFonts w:eastAsiaTheme="minorEastAsia" w:hint="eastAsia"/>
                </w:rPr>
                <w:delText>도심</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생활</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속의</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과거의</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모습을</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간직한</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다양하고</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조용한</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공간들이</w:delText>
              </w:r>
              <w:r w:rsidR="00E84272" w:rsidRPr="0031313E" w:rsidDel="00251E20">
                <w:rPr>
                  <w:rFonts w:eastAsiaTheme="minorEastAsia" w:hint="eastAsia"/>
                </w:rPr>
                <w:delText xml:space="preserve"> </w:delText>
              </w:r>
              <w:r w:rsidR="00E84272" w:rsidRPr="0031313E" w:rsidDel="00251E20">
                <w:rPr>
                  <w:rFonts w:eastAsiaTheme="minorEastAsia" w:hint="eastAsia"/>
                </w:rPr>
                <w:delText>있습니다</w:delText>
              </w:r>
            </w:del>
            <w:r w:rsidR="003B67B0" w:rsidRPr="0031313E">
              <w:rPr>
                <w:rFonts w:eastAsiaTheme="minorEastAsia" w:hint="eastAsia"/>
              </w:rPr>
              <w:t xml:space="preserve">. </w:t>
            </w:r>
            <w:ins w:id="60" w:author="noel" w:date="2015-07-24T01:39:00Z">
              <w:r w:rsidR="00E962C2">
                <w:rPr>
                  <w:rFonts w:eastAsiaTheme="minorEastAsia" w:hint="eastAsia"/>
                </w:rPr>
                <w:t>제대로</w:t>
              </w:r>
            </w:ins>
            <w:del w:id="61" w:author="noel" w:date="2015-07-24T01:39:00Z">
              <w:r w:rsidR="003B67B0" w:rsidRPr="0031313E" w:rsidDel="00E962C2">
                <w:rPr>
                  <w:rFonts w:eastAsiaTheme="minorEastAsia" w:hint="eastAsia"/>
                </w:rPr>
                <w:delText>잘</w:delText>
              </w:r>
            </w:del>
            <w:r w:rsidR="003B67B0" w:rsidRPr="0031313E">
              <w:rPr>
                <w:rFonts w:eastAsiaTheme="minorEastAsia" w:hint="eastAsia"/>
              </w:rPr>
              <w:t xml:space="preserve"> </w:t>
            </w:r>
            <w:r w:rsidR="003B67B0" w:rsidRPr="0031313E">
              <w:rPr>
                <w:rFonts w:eastAsiaTheme="minorEastAsia" w:hint="eastAsia"/>
              </w:rPr>
              <w:t>관리되고</w:t>
            </w:r>
            <w:r w:rsidR="003B67B0" w:rsidRPr="0031313E">
              <w:rPr>
                <w:rFonts w:eastAsiaTheme="minorEastAsia" w:hint="eastAsia"/>
              </w:rPr>
              <w:t xml:space="preserve"> </w:t>
            </w:r>
            <w:r w:rsidR="003B67B0" w:rsidRPr="0031313E">
              <w:rPr>
                <w:rFonts w:eastAsiaTheme="minorEastAsia" w:hint="eastAsia"/>
              </w:rPr>
              <w:t>있는</w:t>
            </w:r>
            <w:r w:rsidR="003B67B0" w:rsidRPr="0031313E">
              <w:rPr>
                <w:rFonts w:eastAsiaTheme="minorEastAsia" w:hint="eastAsia"/>
              </w:rPr>
              <w:t xml:space="preserve"> </w:t>
            </w:r>
            <w:r w:rsidR="003B67B0" w:rsidRPr="0031313E">
              <w:rPr>
                <w:rFonts w:eastAsiaTheme="minorEastAsia" w:hint="eastAsia"/>
              </w:rPr>
              <w:t>공원과</w:t>
            </w:r>
            <w:r w:rsidR="003B67B0" w:rsidRPr="0031313E">
              <w:rPr>
                <w:rFonts w:eastAsiaTheme="minorEastAsia" w:hint="eastAsia"/>
              </w:rPr>
              <w:t xml:space="preserve"> </w:t>
            </w:r>
            <w:r w:rsidR="003B67B0" w:rsidRPr="0031313E">
              <w:rPr>
                <w:rFonts w:eastAsiaTheme="minorEastAsia" w:hint="eastAsia"/>
              </w:rPr>
              <w:t>정원</w:t>
            </w:r>
            <w:r w:rsidR="003B67B0" w:rsidRPr="0031313E">
              <w:rPr>
                <w:rFonts w:eastAsiaTheme="minorEastAsia" w:hint="eastAsia"/>
              </w:rPr>
              <w:t xml:space="preserve">, </w:t>
            </w:r>
            <w:r w:rsidR="003B67B0" w:rsidRPr="0031313E">
              <w:rPr>
                <w:rFonts w:eastAsiaTheme="minorEastAsia" w:hint="eastAsia"/>
              </w:rPr>
              <w:t>우수하게</w:t>
            </w:r>
            <w:r w:rsidR="003B67B0" w:rsidRPr="0031313E">
              <w:rPr>
                <w:rFonts w:eastAsiaTheme="minorEastAsia" w:hint="eastAsia"/>
              </w:rPr>
              <w:t xml:space="preserve"> </w:t>
            </w:r>
            <w:r w:rsidR="003B67B0" w:rsidRPr="0031313E">
              <w:rPr>
                <w:rFonts w:eastAsiaTheme="minorEastAsia" w:hint="eastAsia"/>
              </w:rPr>
              <w:t>보존된</w:t>
            </w:r>
            <w:r w:rsidR="003B67B0" w:rsidRPr="0031313E">
              <w:rPr>
                <w:rFonts w:eastAsiaTheme="minorEastAsia" w:hint="eastAsia"/>
              </w:rPr>
              <w:t xml:space="preserve"> </w:t>
            </w:r>
            <w:r w:rsidR="003B67B0" w:rsidRPr="0031313E">
              <w:rPr>
                <w:rFonts w:eastAsiaTheme="minorEastAsia" w:hint="eastAsia"/>
              </w:rPr>
              <w:t>신사와</w:t>
            </w:r>
            <w:r w:rsidR="003B67B0" w:rsidRPr="0031313E">
              <w:rPr>
                <w:rFonts w:eastAsiaTheme="minorEastAsia" w:hint="eastAsia"/>
              </w:rPr>
              <w:t xml:space="preserve"> </w:t>
            </w:r>
            <w:r w:rsidR="003B67B0" w:rsidRPr="0031313E">
              <w:rPr>
                <w:rFonts w:eastAsiaTheme="minorEastAsia" w:hint="eastAsia"/>
              </w:rPr>
              <w:t>사원</w:t>
            </w:r>
            <w:r w:rsidR="003B67B0" w:rsidRPr="0031313E">
              <w:rPr>
                <w:rFonts w:eastAsiaTheme="minorEastAsia" w:hint="eastAsia"/>
              </w:rPr>
              <w:t xml:space="preserve"> </w:t>
            </w:r>
            <w:r w:rsidR="003B67B0" w:rsidRPr="0031313E">
              <w:rPr>
                <w:rFonts w:eastAsiaTheme="minorEastAsia" w:hint="eastAsia"/>
              </w:rPr>
              <w:t>등</w:t>
            </w:r>
            <w:ins w:id="62" w:author="noel" w:date="2015-07-24T01:39:00Z">
              <w:r w:rsidR="00E962C2">
                <w:rPr>
                  <w:rFonts w:eastAsiaTheme="minorEastAsia" w:hint="eastAsia"/>
                </w:rPr>
                <w:t>에서</w:t>
              </w:r>
            </w:ins>
            <w:del w:id="63" w:author="noel" w:date="2015-07-24T01:39:00Z">
              <w:r w:rsidR="00E84272" w:rsidRPr="0031313E" w:rsidDel="00E962C2">
                <w:rPr>
                  <w:rFonts w:eastAsiaTheme="minorEastAsia" w:hint="eastAsia"/>
                </w:rPr>
                <w:delText>을</w:delText>
              </w:r>
            </w:del>
            <w:r w:rsidR="00E84272" w:rsidRPr="0031313E">
              <w:rPr>
                <w:rFonts w:eastAsiaTheme="minorEastAsia" w:hint="eastAsia"/>
              </w:rPr>
              <w:t xml:space="preserve"> </w:t>
            </w:r>
            <w:del w:id="64" w:author="noel" w:date="2015-07-24T01:39:00Z">
              <w:r w:rsidR="00E84272" w:rsidRPr="0031313E" w:rsidDel="00E962C2">
                <w:rPr>
                  <w:rFonts w:eastAsiaTheme="minorEastAsia" w:hint="eastAsia"/>
                </w:rPr>
                <w:delText>통해</w:delText>
              </w:r>
            </w:del>
            <w:r w:rsidR="003B67B0" w:rsidRPr="0031313E">
              <w:rPr>
                <w:rFonts w:eastAsiaTheme="minorEastAsia" w:hint="eastAsia"/>
              </w:rPr>
              <w:t xml:space="preserve"> </w:t>
            </w:r>
            <w:r w:rsidR="003B67B0" w:rsidRPr="0031313E">
              <w:rPr>
                <w:rFonts w:eastAsiaTheme="minorEastAsia" w:hint="eastAsia"/>
              </w:rPr>
              <w:t>메이지</w:t>
            </w:r>
            <w:r w:rsidR="003B67B0" w:rsidRPr="0031313E">
              <w:rPr>
                <w:rFonts w:eastAsiaTheme="minorEastAsia" w:hint="eastAsia"/>
              </w:rPr>
              <w:t xml:space="preserve"> </w:t>
            </w:r>
            <w:r w:rsidR="003B67B0" w:rsidRPr="0031313E">
              <w:rPr>
                <w:rFonts w:eastAsiaTheme="minorEastAsia" w:hint="eastAsia"/>
              </w:rPr>
              <w:t>시대와</w:t>
            </w:r>
            <w:r w:rsidR="003B67B0" w:rsidRPr="0031313E">
              <w:rPr>
                <w:rFonts w:eastAsiaTheme="minorEastAsia" w:hint="eastAsia"/>
              </w:rPr>
              <w:t xml:space="preserve"> </w:t>
            </w:r>
            <w:r w:rsidR="003B67B0" w:rsidRPr="0031313E">
              <w:rPr>
                <w:rFonts w:eastAsiaTheme="minorEastAsia" w:hint="eastAsia"/>
              </w:rPr>
              <w:t>에도</w:t>
            </w:r>
            <w:r w:rsidR="003B67B0" w:rsidRPr="0031313E">
              <w:rPr>
                <w:rFonts w:eastAsiaTheme="minorEastAsia" w:hint="eastAsia"/>
              </w:rPr>
              <w:t xml:space="preserve"> </w:t>
            </w:r>
            <w:r w:rsidR="003B67B0" w:rsidRPr="0031313E">
              <w:rPr>
                <w:rFonts w:eastAsiaTheme="minorEastAsia" w:hint="eastAsia"/>
              </w:rPr>
              <w:t>시대</w:t>
            </w:r>
            <w:r w:rsidR="003B67B0" w:rsidRPr="0031313E">
              <w:rPr>
                <w:rFonts w:eastAsiaTheme="minorEastAsia" w:hint="eastAsia"/>
              </w:rPr>
              <w:t xml:space="preserve"> </w:t>
            </w:r>
            <w:r w:rsidR="003B67B0" w:rsidRPr="0031313E">
              <w:rPr>
                <w:rFonts w:eastAsiaTheme="minorEastAsia" w:hint="eastAsia"/>
              </w:rPr>
              <w:t>당시의</w:t>
            </w:r>
            <w:r w:rsidR="003B67B0" w:rsidRPr="0031313E">
              <w:rPr>
                <w:rFonts w:eastAsiaTheme="minorEastAsia" w:hint="eastAsia"/>
              </w:rPr>
              <w:t xml:space="preserve"> </w:t>
            </w:r>
            <w:r w:rsidR="003B67B0" w:rsidRPr="0031313E">
              <w:rPr>
                <w:rFonts w:eastAsiaTheme="minorEastAsia" w:hint="eastAsia"/>
              </w:rPr>
              <w:t>도쿄를</w:t>
            </w:r>
            <w:r w:rsidR="003B67B0" w:rsidRPr="0031313E">
              <w:rPr>
                <w:rFonts w:eastAsiaTheme="minorEastAsia" w:hint="eastAsia"/>
              </w:rPr>
              <w:t xml:space="preserve"> </w:t>
            </w:r>
            <w:del w:id="65" w:author="noel" w:date="2015-07-24T01:40:00Z">
              <w:r w:rsidR="003B67B0" w:rsidRPr="0031313E" w:rsidDel="00475036">
                <w:rPr>
                  <w:rFonts w:eastAsiaTheme="minorEastAsia" w:hint="eastAsia"/>
                </w:rPr>
                <w:delText>여전히</w:delText>
              </w:r>
              <w:r w:rsidR="003B67B0" w:rsidRPr="0031313E" w:rsidDel="00475036">
                <w:rPr>
                  <w:rFonts w:eastAsiaTheme="minorEastAsia" w:hint="eastAsia"/>
                </w:rPr>
                <w:delText xml:space="preserve"> </w:delText>
              </w:r>
              <w:r w:rsidR="003B67B0" w:rsidRPr="0031313E" w:rsidDel="00475036">
                <w:rPr>
                  <w:rFonts w:eastAsiaTheme="minorEastAsia" w:hint="eastAsia"/>
                </w:rPr>
                <w:delText>보</w:delText>
              </w:r>
            </w:del>
            <w:ins w:id="66" w:author="noel" w:date="2015-07-24T01:40:00Z">
              <w:r w:rsidR="00475036">
                <w:rPr>
                  <w:rFonts w:eastAsiaTheme="minorEastAsia" w:hint="eastAsia"/>
                </w:rPr>
                <w:t>체험하</w:t>
              </w:r>
            </w:ins>
            <w:r w:rsidR="003B67B0" w:rsidRPr="0031313E">
              <w:rPr>
                <w:rFonts w:eastAsiaTheme="minorEastAsia" w:hint="eastAsia"/>
              </w:rPr>
              <w:t>실</w:t>
            </w:r>
            <w:r w:rsidR="003B67B0" w:rsidRPr="0031313E">
              <w:rPr>
                <w:rFonts w:eastAsiaTheme="minorEastAsia" w:hint="eastAsia"/>
              </w:rPr>
              <w:t xml:space="preserve"> </w:t>
            </w:r>
            <w:r w:rsidR="003B67B0" w:rsidRPr="0031313E">
              <w:rPr>
                <w:rFonts w:eastAsiaTheme="minorEastAsia" w:hint="eastAsia"/>
              </w:rPr>
              <w:t>수</w:t>
            </w:r>
            <w:r w:rsidR="003B67B0" w:rsidRPr="0031313E">
              <w:rPr>
                <w:rFonts w:eastAsiaTheme="minorEastAsia" w:hint="eastAsia"/>
              </w:rPr>
              <w:t xml:space="preserve"> </w:t>
            </w:r>
            <w:r w:rsidR="003B67B0" w:rsidRPr="0031313E">
              <w:rPr>
                <w:rFonts w:eastAsiaTheme="minorEastAsia" w:hint="eastAsia"/>
              </w:rPr>
              <w:t>있습니다</w:t>
            </w:r>
            <w:r w:rsidR="003B67B0" w:rsidRPr="0031313E">
              <w:rPr>
                <w:rFonts w:eastAsiaTheme="minorEastAsia" w:hint="eastAsia"/>
              </w:rPr>
              <w:t>.</w:t>
            </w:r>
            <w:ins w:id="67" w:author="noel" w:date="2015-07-24T02:32:00Z">
              <w:r w:rsidR="00CB7269">
                <w:rPr>
                  <w:rFonts w:eastAsiaTheme="minorEastAsia" w:hint="eastAsia"/>
                </w:rPr>
                <w:t xml:space="preserve"> </w:t>
              </w:r>
            </w:ins>
          </w:p>
          <w:p w:rsidR="00702824" w:rsidRPr="0031313E" w:rsidRDefault="00702824">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&lt;em&gt;</w:t>
            </w:r>
          </w:p>
          <w:p w:rsidR="003B67B0" w:rsidRPr="0031313E" w:rsidRDefault="003B67B0">
            <w:pPr>
              <w:rPr>
                <w:rFonts w:eastAsiaTheme="minorEastAsia"/>
                <w:color w:val="0000FF"/>
              </w:rPr>
            </w:pPr>
          </w:p>
          <w:p w:rsidR="003B67B0" w:rsidRPr="0031313E" w:rsidRDefault="003B67B0">
            <w:pPr>
              <w:rPr>
                <w:rFonts w:eastAsiaTheme="minorEastAsia"/>
              </w:rPr>
            </w:pPr>
            <w:r w:rsidRPr="0031313E">
              <w:rPr>
                <w:rFonts w:eastAsiaTheme="minorEastAsia" w:hint="eastAsia"/>
              </w:rPr>
              <w:t>황궁과</w:t>
            </w:r>
            <w:r w:rsidRPr="0031313E">
              <w:rPr>
                <w:rFonts w:eastAsiaTheme="minorEastAsia" w:hint="eastAsia"/>
              </w:rPr>
              <w:t xml:space="preserve"> </w:t>
            </w:r>
            <w:r w:rsidRPr="0031313E">
              <w:rPr>
                <w:rFonts w:eastAsiaTheme="minorEastAsia" w:hint="eastAsia"/>
              </w:rPr>
              <w:t>동쪽</w:t>
            </w:r>
            <w:r w:rsidRPr="0031313E">
              <w:rPr>
                <w:rFonts w:eastAsiaTheme="minorEastAsia" w:hint="eastAsia"/>
              </w:rPr>
              <w:t xml:space="preserve"> </w:t>
            </w:r>
            <w:r w:rsidRPr="0031313E">
              <w:rPr>
                <w:rFonts w:eastAsiaTheme="minorEastAsia" w:hint="eastAsia"/>
              </w:rPr>
              <w:t>정원</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&lt;/p&gt;</w:t>
            </w:r>
          </w:p>
          <w:p w:rsidR="003B67B0" w:rsidRPr="0031313E" w:rsidRDefault="003B67B0">
            <w:pPr>
              <w:rPr>
                <w:rFonts w:eastAsiaTheme="minorEastAsia"/>
                <w:color w:val="0000FF"/>
              </w:rPr>
            </w:pPr>
          </w:p>
          <w:p w:rsidR="00720EC4" w:rsidRPr="00885283" w:rsidRDefault="00C754EC">
            <w:pPr>
              <w:rPr>
                <w:rFonts w:eastAsiaTheme="minorEastAsia"/>
              </w:rPr>
            </w:pPr>
            <w:r w:rsidRPr="0031313E">
              <w:rPr>
                <w:rFonts w:eastAsiaTheme="minorEastAsia" w:hint="eastAsia"/>
              </w:rPr>
              <w:t>옛</w:t>
            </w:r>
            <w:r w:rsidRPr="0031313E">
              <w:rPr>
                <w:rFonts w:eastAsiaTheme="minorEastAsia" w:hint="eastAsia"/>
              </w:rPr>
              <w:t xml:space="preserve"> </w:t>
            </w:r>
            <w:r w:rsidRPr="0031313E">
              <w:rPr>
                <w:rFonts w:eastAsiaTheme="minorEastAsia" w:hint="eastAsia"/>
              </w:rPr>
              <w:t>에도</w:t>
            </w:r>
            <w:r w:rsidRPr="0031313E">
              <w:rPr>
                <w:rFonts w:eastAsiaTheme="minorEastAsia" w:hint="eastAsia"/>
              </w:rPr>
              <w:t xml:space="preserve"> </w:t>
            </w:r>
            <w:r w:rsidRPr="0031313E">
              <w:rPr>
                <w:rFonts w:eastAsiaTheme="minorEastAsia" w:hint="eastAsia"/>
              </w:rPr>
              <w:t>성</w:t>
            </w:r>
            <w:ins w:id="68" w:author="noel" w:date="2015-07-24T01:40:00Z">
              <w:r w:rsidR="00720EC4">
                <w:rPr>
                  <w:rFonts w:eastAsiaTheme="minorEastAsia" w:hint="eastAsia"/>
                </w:rPr>
                <w:t>이</w:t>
              </w:r>
              <w:r w:rsidR="00720EC4">
                <w:rPr>
                  <w:rFonts w:eastAsiaTheme="minorEastAsia" w:hint="eastAsia"/>
                </w:rPr>
                <w:t xml:space="preserve"> </w:t>
              </w:r>
              <w:r w:rsidR="00720EC4">
                <w:rPr>
                  <w:rFonts w:eastAsiaTheme="minorEastAsia" w:hint="eastAsia"/>
                </w:rPr>
                <w:t>있던</w:t>
              </w:r>
            </w:ins>
            <w:del w:id="69" w:author="noel" w:date="2015-07-24T01:40:00Z">
              <w:r w:rsidRPr="0031313E" w:rsidDel="00720EC4">
                <w:rPr>
                  <w:rFonts w:eastAsiaTheme="minorEastAsia" w:hint="eastAsia"/>
                </w:rPr>
                <w:delText>의</w:delText>
              </w:r>
            </w:del>
            <w:r w:rsidRPr="0031313E">
              <w:rPr>
                <w:rFonts w:eastAsiaTheme="minorEastAsia" w:hint="eastAsia"/>
              </w:rPr>
              <w:t xml:space="preserve"> </w:t>
            </w:r>
            <w:del w:id="70" w:author="noel" w:date="2015-07-24T01:40:00Z">
              <w:r w:rsidRPr="0031313E" w:rsidDel="00720EC4">
                <w:rPr>
                  <w:rFonts w:eastAsiaTheme="minorEastAsia" w:hint="eastAsia"/>
                </w:rPr>
                <w:delText>자리</w:delText>
              </w:r>
            </w:del>
            <w:ins w:id="71" w:author="noel" w:date="2015-07-24T01:40:00Z">
              <w:r w:rsidR="00720EC4">
                <w:rPr>
                  <w:rFonts w:eastAsiaTheme="minorEastAsia" w:hint="eastAsia"/>
                </w:rPr>
                <w:t>곳</w:t>
              </w:r>
            </w:ins>
            <w:r w:rsidRPr="0031313E">
              <w:rPr>
                <w:rFonts w:eastAsiaTheme="minorEastAsia" w:hint="eastAsia"/>
              </w:rPr>
              <w:t>에</w:t>
            </w:r>
            <w:r w:rsidRPr="0031313E">
              <w:rPr>
                <w:rFonts w:eastAsiaTheme="minorEastAsia" w:hint="eastAsia"/>
              </w:rPr>
              <w:t xml:space="preserve"> </w:t>
            </w:r>
            <w:r w:rsidR="003B67B0" w:rsidRPr="0031313E">
              <w:rPr>
                <w:rFonts w:eastAsiaTheme="minorEastAsia" w:hint="eastAsia"/>
              </w:rPr>
              <w:t>황궁</w:t>
            </w:r>
            <w:r w:rsidRPr="0031313E">
              <w:rPr>
                <w:rFonts w:eastAsiaTheme="minorEastAsia" w:hint="eastAsia"/>
              </w:rPr>
              <w:t>과</w:t>
            </w:r>
            <w:r w:rsidRPr="0031313E">
              <w:rPr>
                <w:rFonts w:eastAsiaTheme="minorEastAsia" w:hint="eastAsia"/>
              </w:rPr>
              <w:t xml:space="preserve"> </w:t>
            </w:r>
            <w:r w:rsidRPr="0031313E">
              <w:rPr>
                <w:rFonts w:eastAsiaTheme="minorEastAsia" w:hint="eastAsia"/>
              </w:rPr>
              <w:t>아름답게</w:t>
            </w:r>
            <w:r w:rsidRPr="0031313E">
              <w:rPr>
                <w:rFonts w:eastAsiaTheme="minorEastAsia" w:hint="eastAsia"/>
              </w:rPr>
              <w:t xml:space="preserve"> </w:t>
            </w:r>
            <w:r w:rsidRPr="0031313E">
              <w:rPr>
                <w:rFonts w:eastAsiaTheme="minorEastAsia" w:hint="eastAsia"/>
              </w:rPr>
              <w:t>조경된</w:t>
            </w:r>
            <w:r w:rsidRPr="0031313E">
              <w:rPr>
                <w:rFonts w:eastAsiaTheme="minorEastAsia" w:hint="eastAsia"/>
              </w:rPr>
              <w:t xml:space="preserve"> </w:t>
            </w:r>
            <w:r w:rsidRPr="0031313E">
              <w:rPr>
                <w:rFonts w:eastAsiaTheme="minorEastAsia" w:hint="eastAsia"/>
              </w:rPr>
              <w:t>동쪽</w:t>
            </w:r>
            <w:r w:rsidRPr="0031313E">
              <w:rPr>
                <w:rFonts w:eastAsiaTheme="minorEastAsia" w:hint="eastAsia"/>
              </w:rPr>
              <w:t xml:space="preserve"> </w:t>
            </w:r>
            <w:r w:rsidRPr="0031313E">
              <w:rPr>
                <w:rFonts w:eastAsiaTheme="minorEastAsia" w:hint="eastAsia"/>
              </w:rPr>
              <w:t>정원이</w:t>
            </w:r>
            <w:r w:rsidRPr="0031313E">
              <w:rPr>
                <w:rFonts w:eastAsiaTheme="minorEastAsia" w:hint="eastAsia"/>
              </w:rPr>
              <w:t xml:space="preserve"> </w:t>
            </w:r>
            <w:r w:rsidRPr="0031313E">
              <w:rPr>
                <w:rFonts w:eastAsiaTheme="minorEastAsia" w:hint="eastAsia"/>
              </w:rPr>
              <w:t>자리</w:t>
            </w:r>
            <w:ins w:id="72" w:author="noel" w:date="2015-07-24T01:40:00Z">
              <w:r w:rsidR="00720EC4">
                <w:rPr>
                  <w:rFonts w:eastAsiaTheme="minorEastAsia" w:hint="eastAsia"/>
                </w:rPr>
                <w:t>합니다</w:t>
              </w:r>
            </w:ins>
            <w:del w:id="73" w:author="noel" w:date="2015-07-24T01:40:00Z">
              <w:r w:rsidRPr="0031313E" w:rsidDel="00720EC4">
                <w:rPr>
                  <w:rFonts w:eastAsiaTheme="minorEastAsia" w:hint="eastAsia"/>
                </w:rPr>
                <w:delText>해</w:delText>
              </w:r>
              <w:r w:rsidRPr="0031313E" w:rsidDel="00720EC4">
                <w:rPr>
                  <w:rFonts w:eastAsiaTheme="minorEastAsia" w:hint="eastAsia"/>
                </w:rPr>
                <w:delText xml:space="preserve"> </w:delText>
              </w:r>
              <w:r w:rsidRPr="0031313E" w:rsidDel="00720EC4">
                <w:rPr>
                  <w:rFonts w:eastAsiaTheme="minorEastAsia" w:hint="eastAsia"/>
                </w:rPr>
                <w:delText>있습니다</w:delText>
              </w:r>
            </w:del>
            <w:r w:rsidRPr="0031313E">
              <w:rPr>
                <w:rFonts w:eastAsiaTheme="minorEastAsia" w:hint="eastAsia"/>
              </w:rPr>
              <w:t xml:space="preserve">. </w:t>
            </w:r>
            <w:r w:rsidRPr="0031313E">
              <w:rPr>
                <w:rFonts w:eastAsiaTheme="minorEastAsia" w:hint="eastAsia"/>
              </w:rPr>
              <w:t>황궁은</w:t>
            </w:r>
            <w:r w:rsidRPr="0031313E">
              <w:rPr>
                <w:rFonts w:eastAsiaTheme="minorEastAsia" w:hint="eastAsia"/>
              </w:rPr>
              <w:t xml:space="preserve"> </w:t>
            </w:r>
            <w:r w:rsidR="00E84272" w:rsidRPr="0031313E">
              <w:rPr>
                <w:rFonts w:eastAsiaTheme="minorEastAsia" w:hint="eastAsia"/>
              </w:rPr>
              <w:t>예</w:t>
            </w:r>
            <w:r w:rsidRPr="0031313E">
              <w:rPr>
                <w:rFonts w:eastAsiaTheme="minorEastAsia" w:hint="eastAsia"/>
              </w:rPr>
              <w:t>약</w:t>
            </w:r>
            <w:r w:rsidRPr="0031313E">
              <w:rPr>
                <w:rFonts w:eastAsiaTheme="minorEastAsia" w:hint="eastAsia"/>
              </w:rPr>
              <w:t xml:space="preserve"> </w:t>
            </w:r>
            <w:r w:rsidRPr="0031313E">
              <w:rPr>
                <w:rFonts w:eastAsiaTheme="minorEastAsia" w:hint="eastAsia"/>
              </w:rPr>
              <w:t>시</w:t>
            </w:r>
            <w:r w:rsidRPr="0031313E">
              <w:rPr>
                <w:rFonts w:eastAsiaTheme="minorEastAsia" w:hint="eastAsia"/>
              </w:rPr>
              <w:t xml:space="preserve"> </w:t>
            </w:r>
            <w:r w:rsidRPr="0031313E">
              <w:rPr>
                <w:rFonts w:eastAsiaTheme="minorEastAsia" w:hint="eastAsia"/>
              </w:rPr>
              <w:t>방문이</w:t>
            </w:r>
            <w:r w:rsidRPr="0031313E">
              <w:rPr>
                <w:rFonts w:eastAsiaTheme="minorEastAsia" w:hint="eastAsia"/>
              </w:rPr>
              <w:t xml:space="preserve"> </w:t>
            </w:r>
            <w:r w:rsidRPr="0031313E">
              <w:rPr>
                <w:rFonts w:eastAsiaTheme="minorEastAsia" w:hint="eastAsia"/>
              </w:rPr>
              <w:t>가능하며</w:t>
            </w:r>
            <w:r w:rsidRPr="0031313E">
              <w:rPr>
                <w:rFonts w:eastAsiaTheme="minorEastAsia" w:hint="eastAsia"/>
              </w:rPr>
              <w:t xml:space="preserve">, </w:t>
            </w:r>
            <w:r w:rsidRPr="0031313E">
              <w:rPr>
                <w:rFonts w:eastAsiaTheme="minorEastAsia" w:hint="eastAsia"/>
              </w:rPr>
              <w:t>정원은</w:t>
            </w:r>
            <w:r w:rsidRPr="0031313E">
              <w:rPr>
                <w:rFonts w:eastAsiaTheme="minorEastAsia" w:hint="eastAsia"/>
              </w:rPr>
              <w:t xml:space="preserve"> </w:t>
            </w:r>
            <w:del w:id="74" w:author="noel" w:date="2015-07-24T01:40:00Z">
              <w:r w:rsidRPr="0031313E" w:rsidDel="00EE0582">
                <w:rPr>
                  <w:rFonts w:eastAsiaTheme="minorEastAsia" w:hint="eastAsia"/>
                </w:rPr>
                <w:delText>무료</w:delText>
              </w:r>
              <w:r w:rsidRPr="0031313E" w:rsidDel="00EE0582">
                <w:rPr>
                  <w:rFonts w:eastAsiaTheme="minorEastAsia" w:hint="eastAsia"/>
                </w:rPr>
                <w:delText xml:space="preserve"> </w:delText>
              </w:r>
              <w:r w:rsidR="003B67B0" w:rsidRPr="0031313E" w:rsidDel="00EE0582">
                <w:rPr>
                  <w:rFonts w:eastAsiaTheme="minorEastAsia" w:hint="eastAsia"/>
                </w:rPr>
                <w:delText>입장이</w:delText>
              </w:r>
              <w:r w:rsidR="003B67B0" w:rsidRPr="0031313E" w:rsidDel="00EE0582">
                <w:rPr>
                  <w:rFonts w:eastAsiaTheme="minorEastAsia" w:hint="eastAsia"/>
                </w:rPr>
                <w:delText xml:space="preserve"> </w:delText>
              </w:r>
              <w:r w:rsidR="003B67B0" w:rsidRPr="0031313E" w:rsidDel="00EE0582">
                <w:rPr>
                  <w:rFonts w:eastAsiaTheme="minorEastAsia" w:hint="eastAsia"/>
                </w:rPr>
                <w:delText>가능합니다</w:delText>
              </w:r>
            </w:del>
            <w:ins w:id="75" w:author="noel" w:date="2015-07-24T01:40:00Z">
              <w:r w:rsidR="00EE0582">
                <w:rPr>
                  <w:rFonts w:eastAsiaTheme="minorEastAsia" w:hint="eastAsia"/>
                </w:rPr>
                <w:t>그냥</w:t>
              </w:r>
              <w:r w:rsidR="00EE0582">
                <w:rPr>
                  <w:rFonts w:eastAsiaTheme="minorEastAsia" w:hint="eastAsia"/>
                </w:rPr>
                <w:t xml:space="preserve"> </w:t>
              </w:r>
              <w:r w:rsidR="00EE0582">
                <w:rPr>
                  <w:rFonts w:eastAsiaTheme="minorEastAsia" w:hint="eastAsia"/>
                </w:rPr>
                <w:t>들어가실</w:t>
              </w:r>
              <w:r w:rsidR="00EE0582">
                <w:rPr>
                  <w:rFonts w:eastAsiaTheme="minorEastAsia" w:hint="eastAsia"/>
                </w:rPr>
                <w:t xml:space="preserve"> </w:t>
              </w:r>
              <w:r w:rsidR="00EE0582">
                <w:rPr>
                  <w:rFonts w:eastAsiaTheme="minorEastAsia" w:hint="eastAsia"/>
                </w:rPr>
                <w:t>수</w:t>
              </w:r>
              <w:r w:rsidR="00EE0582">
                <w:rPr>
                  <w:rFonts w:eastAsiaTheme="minorEastAsia" w:hint="eastAsia"/>
                </w:rPr>
                <w:t xml:space="preserve"> </w:t>
              </w:r>
              <w:r w:rsidR="00EE0582">
                <w:rPr>
                  <w:rFonts w:eastAsiaTheme="minorEastAsia" w:hint="eastAsia"/>
                </w:rPr>
                <w:t>있습니다</w:t>
              </w:r>
            </w:ins>
            <w:r w:rsidR="003B67B0" w:rsidRPr="0031313E">
              <w:rPr>
                <w:rFonts w:eastAsiaTheme="minorEastAsia" w:hint="eastAsia"/>
              </w:rPr>
              <w:t xml:space="preserve">. </w:t>
            </w:r>
            <w:r w:rsidR="003B67B0" w:rsidRPr="0031313E">
              <w:rPr>
                <w:rFonts w:eastAsiaTheme="minorEastAsia" w:hint="eastAsia"/>
              </w:rPr>
              <w:t>잔디밭에서</w:t>
            </w:r>
            <w:r w:rsidR="003B67B0" w:rsidRPr="0031313E">
              <w:rPr>
                <w:rFonts w:eastAsiaTheme="minorEastAsia" w:hint="eastAsia"/>
              </w:rPr>
              <w:t xml:space="preserve"> </w:t>
            </w:r>
            <w:r w:rsidR="003B67B0" w:rsidRPr="0031313E">
              <w:rPr>
                <w:rFonts w:eastAsiaTheme="minorEastAsia" w:hint="eastAsia"/>
              </w:rPr>
              <w:t>피크닉을</w:t>
            </w:r>
            <w:r w:rsidR="003B67B0" w:rsidRPr="0031313E">
              <w:rPr>
                <w:rFonts w:eastAsiaTheme="minorEastAsia" w:hint="eastAsia"/>
              </w:rPr>
              <w:t xml:space="preserve"> </w:t>
            </w:r>
            <w:r w:rsidR="003B67B0" w:rsidRPr="0031313E">
              <w:rPr>
                <w:rFonts w:eastAsiaTheme="minorEastAsia" w:hint="eastAsia"/>
              </w:rPr>
              <w:t>하</w:t>
            </w:r>
            <w:ins w:id="76" w:author="noel" w:date="2015-07-24T01:40:00Z">
              <w:r w:rsidR="00EE0582">
                <w:rPr>
                  <w:rFonts w:eastAsiaTheme="minorEastAsia" w:hint="eastAsia"/>
                </w:rPr>
                <w:t>거나</w:t>
              </w:r>
            </w:ins>
            <w:del w:id="77" w:author="noel" w:date="2015-07-24T01:40:00Z">
              <w:r w:rsidR="003B67B0" w:rsidRPr="0031313E" w:rsidDel="00EE0582">
                <w:rPr>
                  <w:rFonts w:eastAsiaTheme="minorEastAsia" w:hint="eastAsia"/>
                </w:rPr>
                <w:delText>고</w:delText>
              </w:r>
            </w:del>
            <w:r w:rsidR="003B67B0" w:rsidRPr="0031313E">
              <w:rPr>
                <w:rFonts w:eastAsiaTheme="minorEastAsia" w:hint="eastAsia"/>
              </w:rPr>
              <w:t xml:space="preserve"> </w:t>
            </w:r>
            <w:r w:rsidRPr="0031313E">
              <w:rPr>
                <w:rFonts w:eastAsiaTheme="minorEastAsia" w:hint="eastAsia"/>
              </w:rPr>
              <w:t>오래된</w:t>
            </w:r>
            <w:r w:rsidRPr="0031313E">
              <w:rPr>
                <w:rFonts w:eastAsiaTheme="minorEastAsia" w:hint="eastAsia"/>
              </w:rPr>
              <w:t xml:space="preserve"> </w:t>
            </w:r>
            <w:r w:rsidRPr="0031313E">
              <w:rPr>
                <w:rFonts w:eastAsiaTheme="minorEastAsia" w:hint="eastAsia"/>
              </w:rPr>
              <w:t>연못과</w:t>
            </w:r>
            <w:r w:rsidRPr="0031313E">
              <w:rPr>
                <w:rFonts w:eastAsiaTheme="minorEastAsia" w:hint="eastAsia"/>
              </w:rPr>
              <w:t xml:space="preserve"> </w:t>
            </w:r>
            <w:r w:rsidRPr="0031313E">
              <w:rPr>
                <w:rFonts w:eastAsiaTheme="minorEastAsia" w:hint="eastAsia"/>
              </w:rPr>
              <w:t>초소</w:t>
            </w:r>
            <w:r w:rsidRPr="0031313E">
              <w:rPr>
                <w:rFonts w:eastAsiaTheme="minorEastAsia" w:hint="eastAsia"/>
              </w:rPr>
              <w:t xml:space="preserve"> </w:t>
            </w:r>
            <w:r w:rsidRPr="0031313E">
              <w:rPr>
                <w:rFonts w:eastAsiaTheme="minorEastAsia" w:hint="eastAsia"/>
              </w:rPr>
              <w:t>주위로</w:t>
            </w:r>
            <w:r w:rsidRPr="0031313E">
              <w:rPr>
                <w:rFonts w:eastAsiaTheme="minorEastAsia" w:hint="eastAsia"/>
              </w:rPr>
              <w:t xml:space="preserve"> </w:t>
            </w:r>
            <w:r w:rsidRPr="0031313E">
              <w:rPr>
                <w:rFonts w:eastAsiaTheme="minorEastAsia" w:hint="eastAsia"/>
              </w:rPr>
              <w:t>산책을</w:t>
            </w:r>
            <w:r w:rsidRPr="0031313E">
              <w:rPr>
                <w:rFonts w:eastAsiaTheme="minorEastAsia" w:hint="eastAsia"/>
              </w:rPr>
              <w:t xml:space="preserve"> </w:t>
            </w:r>
            <w:r w:rsidRPr="0031313E">
              <w:rPr>
                <w:rFonts w:eastAsiaTheme="minorEastAsia" w:hint="eastAsia"/>
              </w:rPr>
              <w:t>즐기실</w:t>
            </w:r>
            <w:r w:rsidRPr="0031313E">
              <w:rPr>
                <w:rFonts w:eastAsiaTheme="minorEastAsia" w:hint="eastAsia"/>
              </w:rPr>
              <w:t xml:space="preserve"> </w:t>
            </w:r>
            <w:r w:rsidRPr="0031313E">
              <w:rPr>
                <w:rFonts w:eastAsiaTheme="minorEastAsia" w:hint="eastAsia"/>
              </w:rPr>
              <w:t>수</w:t>
            </w:r>
            <w:r w:rsidRPr="0031313E">
              <w:rPr>
                <w:rFonts w:eastAsiaTheme="minorEastAsia" w:hint="eastAsia"/>
              </w:rPr>
              <w:t xml:space="preserve"> </w:t>
            </w:r>
            <w:r w:rsidRPr="0031313E">
              <w:rPr>
                <w:rFonts w:eastAsiaTheme="minorEastAsia" w:hint="eastAsia"/>
              </w:rPr>
              <w:t>있습니다</w:t>
            </w:r>
            <w:r w:rsidRPr="0031313E">
              <w:rPr>
                <w:rFonts w:eastAsiaTheme="minorEastAsia" w:hint="eastAsia"/>
              </w:rPr>
              <w: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3B67B0" w:rsidRPr="0031313E" w:rsidRDefault="003B67B0" w:rsidP="003B67B0">
            <w:pPr>
              <w:rPr>
                <w:rFonts w:eastAsiaTheme="minorEastAsia"/>
              </w:rPr>
            </w:pPr>
            <w:r w:rsidRPr="0031313E">
              <w:rPr>
                <w:rFonts w:eastAsiaTheme="minorEastAsia"/>
              </w:rPr>
              <w:t xml:space="preserve">1-1 Chiyoda, Tokyo 100-8111. </w:t>
            </w:r>
            <w:r w:rsidRPr="0031313E">
              <w:rPr>
                <w:rFonts w:eastAsiaTheme="minorEastAsia" w:hint="eastAsia"/>
              </w:rPr>
              <w:t>전화</w:t>
            </w:r>
            <w:r w:rsidRPr="0031313E">
              <w:rPr>
                <w:rFonts w:eastAsiaTheme="minorEastAsia"/>
              </w:rPr>
              <w:t>: +81 3-3213-1111</w:t>
            </w:r>
          </w:p>
          <w:p w:rsidR="003B67B0" w:rsidRPr="0031313E" w:rsidRDefault="003B67B0">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lastRenderedPageBreak/>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3B67B0" w:rsidRPr="0031313E" w:rsidRDefault="003B67B0">
            <w:pPr>
              <w:rPr>
                <w:rFonts w:eastAsiaTheme="minorEastAsia"/>
              </w:rPr>
            </w:pPr>
            <w:r w:rsidRPr="0031313E">
              <w:rPr>
                <w:rFonts w:eastAsiaTheme="minorEastAsia" w:hint="eastAsia"/>
              </w:rPr>
              <w:t>메이지</w:t>
            </w:r>
            <w:r w:rsidRPr="0031313E">
              <w:rPr>
                <w:rFonts w:eastAsiaTheme="minorEastAsia" w:hint="eastAsia"/>
              </w:rPr>
              <w:t xml:space="preserve"> </w:t>
            </w:r>
            <w:r w:rsidRPr="0031313E">
              <w:rPr>
                <w:rFonts w:eastAsiaTheme="minorEastAsia" w:hint="eastAsia"/>
              </w:rPr>
              <w:t>신사</w:t>
            </w:r>
          </w:p>
          <w:p w:rsidR="003B67B0" w:rsidRPr="0031313E" w:rsidRDefault="003B67B0">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3B67B0" w:rsidRPr="0031313E" w:rsidRDefault="00C754EC">
            <w:pPr>
              <w:rPr>
                <w:rFonts w:eastAsiaTheme="minorEastAsia"/>
              </w:rPr>
            </w:pPr>
            <w:r w:rsidRPr="0031313E">
              <w:rPr>
                <w:rFonts w:eastAsiaTheme="minorEastAsia" w:hint="eastAsia"/>
              </w:rPr>
              <w:t>요요기</w:t>
            </w:r>
            <w:r w:rsidRPr="0031313E">
              <w:rPr>
                <w:rFonts w:eastAsiaTheme="minorEastAsia" w:hint="eastAsia"/>
              </w:rPr>
              <w:t xml:space="preserve"> </w:t>
            </w:r>
            <w:r w:rsidRPr="0031313E">
              <w:rPr>
                <w:rFonts w:eastAsiaTheme="minorEastAsia" w:hint="eastAsia"/>
              </w:rPr>
              <w:t>공원에서</w:t>
            </w:r>
            <w:r w:rsidRPr="0031313E">
              <w:rPr>
                <w:rFonts w:eastAsiaTheme="minorEastAsia" w:hint="eastAsia"/>
              </w:rPr>
              <w:t xml:space="preserve"> </w:t>
            </w:r>
            <w:r w:rsidR="008216F4" w:rsidRPr="0031313E">
              <w:rPr>
                <w:rFonts w:eastAsiaTheme="minorEastAsia" w:hint="eastAsia"/>
              </w:rPr>
              <w:t>매일</w:t>
            </w:r>
            <w:r w:rsidR="008216F4" w:rsidRPr="0031313E">
              <w:rPr>
                <w:rFonts w:eastAsiaTheme="minorEastAsia" w:hint="eastAsia"/>
              </w:rPr>
              <w:t xml:space="preserve"> </w:t>
            </w:r>
            <w:r w:rsidR="008216F4" w:rsidRPr="0031313E">
              <w:rPr>
                <w:rFonts w:eastAsiaTheme="minorEastAsia" w:hint="eastAsia"/>
              </w:rPr>
              <w:t>열리는</w:t>
            </w:r>
            <w:r w:rsidR="008216F4" w:rsidRPr="0031313E">
              <w:rPr>
                <w:rFonts w:eastAsiaTheme="minorEastAsia" w:hint="eastAsia"/>
              </w:rPr>
              <w:t xml:space="preserve"> </w:t>
            </w:r>
            <w:r w:rsidRPr="0031313E">
              <w:rPr>
                <w:rFonts w:eastAsiaTheme="minorEastAsia" w:hint="eastAsia"/>
              </w:rPr>
              <w:t>로커빌리</w:t>
            </w:r>
            <w:r w:rsidRPr="0031313E">
              <w:rPr>
                <w:rFonts w:eastAsiaTheme="minorEastAsia" w:hint="eastAsia"/>
              </w:rPr>
              <w:t xml:space="preserve"> </w:t>
            </w:r>
            <w:r w:rsidRPr="0031313E">
              <w:rPr>
                <w:rFonts w:eastAsiaTheme="minorEastAsia" w:hint="eastAsia"/>
              </w:rPr>
              <w:t>댄서</w:t>
            </w:r>
            <w:r w:rsidR="008216F4" w:rsidRPr="0031313E">
              <w:rPr>
                <w:rFonts w:eastAsiaTheme="minorEastAsia" w:hint="eastAsia"/>
              </w:rPr>
              <w:t>의</w:t>
            </w:r>
            <w:r w:rsidR="00E84272" w:rsidRPr="0031313E">
              <w:rPr>
                <w:rFonts w:eastAsiaTheme="minorEastAsia" w:hint="eastAsia"/>
              </w:rPr>
              <w:t xml:space="preserve"> </w:t>
            </w:r>
            <w:del w:id="78" w:author="noel" w:date="2015-07-24T01:41:00Z">
              <w:r w:rsidR="008216F4" w:rsidRPr="0031313E" w:rsidDel="00885283">
                <w:rPr>
                  <w:rFonts w:eastAsiaTheme="minorEastAsia" w:hint="eastAsia"/>
                </w:rPr>
                <w:delText>야외</w:delText>
              </w:r>
              <w:r w:rsidR="008216F4" w:rsidRPr="0031313E" w:rsidDel="00885283">
                <w:rPr>
                  <w:rFonts w:eastAsiaTheme="minorEastAsia" w:hint="eastAsia"/>
                </w:rPr>
                <w:delText xml:space="preserve"> </w:delText>
              </w:r>
            </w:del>
            <w:r w:rsidR="008216F4" w:rsidRPr="0031313E">
              <w:rPr>
                <w:rFonts w:eastAsiaTheme="minorEastAsia" w:hint="eastAsia"/>
              </w:rPr>
              <w:t>공연과</w:t>
            </w:r>
            <w:r w:rsidRPr="0031313E">
              <w:rPr>
                <w:rFonts w:eastAsiaTheme="minorEastAsia" w:hint="eastAsia"/>
              </w:rPr>
              <w:t xml:space="preserve"> </w:t>
            </w:r>
            <w:r w:rsidR="008216F4" w:rsidRPr="0031313E">
              <w:rPr>
                <w:rFonts w:eastAsiaTheme="minorEastAsia" w:hint="eastAsia"/>
              </w:rPr>
              <w:t>형형색색의</w:t>
            </w:r>
            <w:r w:rsidR="008216F4" w:rsidRPr="0031313E">
              <w:rPr>
                <w:rFonts w:eastAsiaTheme="minorEastAsia" w:hint="eastAsia"/>
              </w:rPr>
              <w:t xml:space="preserve"> </w:t>
            </w:r>
            <w:r w:rsidR="008216F4" w:rsidRPr="0031313E">
              <w:rPr>
                <w:rFonts w:eastAsiaTheme="minorEastAsia" w:hint="eastAsia"/>
              </w:rPr>
              <w:t>옷을</w:t>
            </w:r>
            <w:r w:rsidR="008216F4" w:rsidRPr="0031313E">
              <w:rPr>
                <w:rFonts w:eastAsiaTheme="minorEastAsia" w:hint="eastAsia"/>
              </w:rPr>
              <w:t xml:space="preserve"> </w:t>
            </w:r>
            <w:r w:rsidR="008216F4" w:rsidRPr="0031313E">
              <w:rPr>
                <w:rFonts w:eastAsiaTheme="minorEastAsia" w:hint="eastAsia"/>
              </w:rPr>
              <w:t>입은</w:t>
            </w:r>
            <w:r w:rsidR="008216F4" w:rsidRPr="0031313E">
              <w:rPr>
                <w:rFonts w:eastAsiaTheme="minorEastAsia" w:hint="eastAsia"/>
              </w:rPr>
              <w:t xml:space="preserve"> </w:t>
            </w:r>
            <w:r w:rsidR="008216F4" w:rsidRPr="0031313E">
              <w:rPr>
                <w:rFonts w:eastAsiaTheme="minorEastAsia" w:hint="eastAsia"/>
              </w:rPr>
              <w:t>어린이들을</w:t>
            </w:r>
            <w:r w:rsidR="008216F4" w:rsidRPr="0031313E">
              <w:rPr>
                <w:rFonts w:eastAsiaTheme="minorEastAsia" w:hint="eastAsia"/>
              </w:rPr>
              <w:t xml:space="preserve"> </w:t>
            </w:r>
            <w:r w:rsidR="008216F4" w:rsidRPr="0031313E">
              <w:rPr>
                <w:rFonts w:eastAsiaTheme="minorEastAsia" w:hint="eastAsia"/>
              </w:rPr>
              <w:t>감상</w:t>
            </w:r>
            <w:ins w:id="79" w:author="noel" w:date="2015-07-24T01:41:00Z">
              <w:r w:rsidR="00885283">
                <w:rPr>
                  <w:rFonts w:eastAsiaTheme="minorEastAsia" w:hint="eastAsia"/>
                </w:rPr>
                <w:t>하고</w:t>
              </w:r>
              <w:r w:rsidR="00885283">
                <w:rPr>
                  <w:rFonts w:eastAsiaTheme="minorEastAsia" w:hint="eastAsia"/>
                </w:rPr>
                <w:t xml:space="preserve"> </w:t>
              </w:r>
              <w:r w:rsidR="00885283">
                <w:rPr>
                  <w:rFonts w:eastAsiaTheme="minorEastAsia" w:hint="eastAsia"/>
                </w:rPr>
                <w:t>나서</w:t>
              </w:r>
            </w:ins>
            <w:del w:id="80" w:author="noel" w:date="2015-07-24T01:41:00Z">
              <w:r w:rsidR="008216F4" w:rsidRPr="0031313E" w:rsidDel="00885283">
                <w:rPr>
                  <w:rFonts w:eastAsiaTheme="minorEastAsia" w:hint="eastAsia"/>
                </w:rPr>
                <w:delText>하였다면</w:delText>
              </w:r>
            </w:del>
            <w:r w:rsidR="008216F4" w:rsidRPr="0031313E">
              <w:rPr>
                <w:rFonts w:eastAsiaTheme="minorEastAsia" w:hint="eastAsia"/>
              </w:rPr>
              <w:t xml:space="preserve"> </w:t>
            </w:r>
            <w:r w:rsidR="000B6D78" w:rsidRPr="0031313E">
              <w:rPr>
                <w:rFonts w:eastAsiaTheme="minorEastAsia" w:hint="eastAsia"/>
              </w:rPr>
              <w:t>숲</w:t>
            </w:r>
            <w:r w:rsidR="000B6D78" w:rsidRPr="0031313E">
              <w:rPr>
                <w:rFonts w:eastAsiaTheme="minorEastAsia" w:hint="eastAsia"/>
              </w:rPr>
              <w:t xml:space="preserve"> </w:t>
            </w:r>
            <w:r w:rsidR="000B6D78" w:rsidRPr="0031313E">
              <w:rPr>
                <w:rFonts w:eastAsiaTheme="minorEastAsia" w:hint="eastAsia"/>
              </w:rPr>
              <w:t>속에</w:t>
            </w:r>
            <w:r w:rsidR="008216F4" w:rsidRPr="0031313E">
              <w:rPr>
                <w:rFonts w:eastAsiaTheme="minorEastAsia" w:hint="eastAsia"/>
              </w:rPr>
              <w:t xml:space="preserve"> </w:t>
            </w:r>
            <w:r w:rsidR="008216F4" w:rsidRPr="0031313E">
              <w:rPr>
                <w:rFonts w:eastAsiaTheme="minorEastAsia" w:hint="eastAsia"/>
              </w:rPr>
              <w:t>자리한</w:t>
            </w:r>
            <w:r w:rsidR="008216F4" w:rsidRPr="0031313E">
              <w:rPr>
                <w:rFonts w:eastAsiaTheme="minorEastAsia" w:hint="eastAsia"/>
              </w:rPr>
              <w:t xml:space="preserve"> </w:t>
            </w:r>
            <w:r w:rsidR="008216F4" w:rsidRPr="0031313E">
              <w:rPr>
                <w:rFonts w:eastAsiaTheme="minorEastAsia" w:hint="eastAsia"/>
              </w:rPr>
              <w:t>이</w:t>
            </w:r>
            <w:r w:rsidR="008216F4" w:rsidRPr="0031313E">
              <w:rPr>
                <w:rFonts w:eastAsiaTheme="minorEastAsia" w:hint="eastAsia"/>
              </w:rPr>
              <w:t xml:space="preserve"> </w:t>
            </w:r>
            <w:r w:rsidR="008216F4" w:rsidRPr="0031313E">
              <w:rPr>
                <w:rFonts w:eastAsiaTheme="minorEastAsia" w:hint="eastAsia"/>
              </w:rPr>
              <w:t>웅장한</w:t>
            </w:r>
            <w:r w:rsidR="008216F4" w:rsidRPr="0031313E">
              <w:rPr>
                <w:rFonts w:eastAsiaTheme="minorEastAsia" w:hint="eastAsia"/>
              </w:rPr>
              <w:t xml:space="preserve"> </w:t>
            </w:r>
            <w:r w:rsidR="008216F4" w:rsidRPr="0031313E">
              <w:rPr>
                <w:rFonts w:eastAsiaTheme="minorEastAsia" w:hint="eastAsia"/>
              </w:rPr>
              <w:t>신토</w:t>
            </w:r>
            <w:r w:rsidR="008216F4" w:rsidRPr="0031313E">
              <w:rPr>
                <w:rFonts w:eastAsiaTheme="minorEastAsia" w:hint="eastAsia"/>
              </w:rPr>
              <w:t xml:space="preserve"> </w:t>
            </w:r>
            <w:r w:rsidR="008216F4" w:rsidRPr="0031313E">
              <w:rPr>
                <w:rFonts w:eastAsiaTheme="minorEastAsia" w:hint="eastAsia"/>
              </w:rPr>
              <w:t>신사를</w:t>
            </w:r>
            <w:r w:rsidR="008216F4" w:rsidRPr="0031313E">
              <w:rPr>
                <w:rFonts w:eastAsiaTheme="minorEastAsia" w:hint="eastAsia"/>
              </w:rPr>
              <w:t xml:space="preserve"> </w:t>
            </w:r>
            <w:r w:rsidR="00E84272" w:rsidRPr="0031313E">
              <w:rPr>
                <w:rFonts w:eastAsiaTheme="minorEastAsia" w:hint="eastAsia"/>
              </w:rPr>
              <w:t>조용히</w:t>
            </w:r>
            <w:r w:rsidR="00E84272" w:rsidRPr="0031313E">
              <w:rPr>
                <w:rFonts w:eastAsiaTheme="minorEastAsia" w:hint="eastAsia"/>
              </w:rPr>
              <w:t xml:space="preserve"> </w:t>
            </w:r>
            <w:r w:rsidR="008216F4" w:rsidRPr="0031313E">
              <w:rPr>
                <w:rFonts w:eastAsiaTheme="minorEastAsia" w:hint="eastAsia"/>
              </w:rPr>
              <w:t>산책해</w:t>
            </w:r>
            <w:r w:rsidR="008216F4" w:rsidRPr="0031313E">
              <w:rPr>
                <w:rFonts w:eastAsiaTheme="minorEastAsia" w:hint="eastAsia"/>
              </w:rPr>
              <w:t xml:space="preserve"> </w:t>
            </w:r>
            <w:r w:rsidR="008216F4" w:rsidRPr="0031313E">
              <w:rPr>
                <w:rFonts w:eastAsiaTheme="minorEastAsia" w:hint="eastAsia"/>
              </w:rPr>
              <w:t>보시기</w:t>
            </w:r>
            <w:r w:rsidR="008216F4" w:rsidRPr="0031313E">
              <w:rPr>
                <w:rFonts w:eastAsiaTheme="minorEastAsia" w:hint="eastAsia"/>
              </w:rPr>
              <w:t xml:space="preserve"> </w:t>
            </w:r>
            <w:r w:rsidR="008216F4" w:rsidRPr="0031313E">
              <w:rPr>
                <w:rFonts w:eastAsiaTheme="minorEastAsia" w:hint="eastAsia"/>
              </w:rPr>
              <w:t>바랍니다</w:t>
            </w:r>
            <w:r w:rsidR="008216F4" w:rsidRPr="0031313E">
              <w:rPr>
                <w:rFonts w:eastAsiaTheme="minorEastAsia" w:hint="eastAsia"/>
              </w:rPr>
              <w:t xml:space="preserve">. </w:t>
            </w:r>
          </w:p>
          <w:p w:rsidR="003B67B0" w:rsidRPr="0031313E" w:rsidRDefault="003B67B0">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&lt;/p&gt;</w:t>
            </w:r>
          </w:p>
          <w:p w:rsidR="003B67B0" w:rsidRPr="0031313E" w:rsidRDefault="003B67B0">
            <w:pPr>
              <w:rPr>
                <w:rFonts w:eastAsiaTheme="minorEastAsia"/>
                <w:color w:val="0000FF"/>
              </w:rPr>
            </w:pPr>
          </w:p>
          <w:p w:rsidR="003B67B0" w:rsidRPr="0031313E" w:rsidRDefault="003B67B0">
            <w:pPr>
              <w:rPr>
                <w:rFonts w:eastAsiaTheme="minorEastAsia"/>
                <w:lang w:val="fr-BE"/>
              </w:rPr>
            </w:pPr>
            <w:r w:rsidRPr="0031313E">
              <w:rPr>
                <w:rFonts w:eastAsiaTheme="minorEastAsia"/>
              </w:rPr>
              <w:t xml:space="preserve">1-1 Yoyogikamizonocho, Shibuya, Tokyo 151-8557. </w:t>
            </w:r>
            <w:r w:rsidRPr="0031313E">
              <w:rPr>
                <w:rFonts w:eastAsiaTheme="minorEastAsia" w:hint="eastAsia"/>
                <w:lang w:val="fr-BE"/>
              </w:rPr>
              <w:t>전화</w:t>
            </w:r>
            <w:r w:rsidRPr="0031313E">
              <w:rPr>
                <w:rFonts w:eastAsiaTheme="minorEastAsia"/>
                <w:lang w:val="fr-BE"/>
              </w:rPr>
              <w:t>: +81 3-3379-5511</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3B67B0" w:rsidRPr="0031313E" w:rsidRDefault="003B67B0">
            <w:pPr>
              <w:rPr>
                <w:rFonts w:eastAsiaTheme="minorEastAsia"/>
              </w:rPr>
            </w:pPr>
            <w:r w:rsidRPr="0031313E">
              <w:rPr>
                <w:rFonts w:eastAsiaTheme="minorEastAsia" w:hint="eastAsia"/>
              </w:rPr>
              <w:t>센소지</w:t>
            </w:r>
          </w:p>
          <w:p w:rsidR="003B67B0" w:rsidRPr="0031313E" w:rsidRDefault="003B67B0">
            <w:pPr>
              <w:rPr>
                <w:rFonts w:eastAsiaTheme="minorEastAsia"/>
              </w:rPr>
            </w:pPr>
          </w:p>
          <w:p w:rsidR="00440742" w:rsidRPr="0031313E" w:rsidRDefault="00F131F5">
            <w:pPr>
              <w:rPr>
                <w:rFonts w:eastAsiaTheme="minorEastAsia"/>
              </w:rPr>
            </w:pPr>
            <w:r w:rsidRPr="0031313E">
              <w:rPr>
                <w:rFonts w:eastAsiaTheme="minorEastAsia"/>
                <w:color w:val="0000FF"/>
              </w:rPr>
              <w:t>&lt;/em&gt;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color w:val="0000FF"/>
              </w:rPr>
            </w:pPr>
            <w:r w:rsidRPr="0031313E">
              <w:rPr>
                <w:rFonts w:eastAsiaTheme="minorEastAsia"/>
                <w:color w:val="0000FF"/>
              </w:rPr>
              <w:t>&lt;/p&gt;</w:t>
            </w:r>
          </w:p>
          <w:p w:rsidR="003B67B0" w:rsidRPr="0031313E" w:rsidRDefault="003B67B0">
            <w:pPr>
              <w:rPr>
                <w:rFonts w:eastAsiaTheme="minorEastAsia"/>
                <w:color w:val="0000FF"/>
              </w:rPr>
            </w:pPr>
          </w:p>
          <w:p w:rsidR="004D4050" w:rsidRPr="0047439F" w:rsidDel="00476540" w:rsidRDefault="00C754EC" w:rsidP="00E84272">
            <w:pPr>
              <w:rPr>
                <w:del w:id="81" w:author="noel" w:date="2015-07-24T01:42:00Z"/>
                <w:rFonts w:eastAsiaTheme="minorEastAsia"/>
              </w:rPr>
            </w:pPr>
            <w:r w:rsidRPr="0031313E">
              <w:rPr>
                <w:rFonts w:eastAsiaTheme="minorEastAsia" w:hint="eastAsia"/>
              </w:rPr>
              <w:t>기원후</w:t>
            </w:r>
            <w:r w:rsidRPr="0031313E">
              <w:rPr>
                <w:rFonts w:eastAsiaTheme="minorEastAsia" w:hint="eastAsia"/>
              </w:rPr>
              <w:t xml:space="preserve"> </w:t>
            </w:r>
            <w:r w:rsidRPr="0031313E">
              <w:rPr>
                <w:rFonts w:eastAsiaTheme="minorEastAsia"/>
              </w:rPr>
              <w:t>645</w:t>
            </w:r>
            <w:r w:rsidRPr="0031313E">
              <w:rPr>
                <w:rFonts w:eastAsiaTheme="minorEastAsia" w:hint="eastAsia"/>
              </w:rPr>
              <w:t>년에</w:t>
            </w:r>
            <w:r w:rsidRPr="0031313E">
              <w:rPr>
                <w:rFonts w:eastAsiaTheme="minorEastAsia" w:hint="eastAsia"/>
              </w:rPr>
              <w:t xml:space="preserve"> </w:t>
            </w:r>
            <w:r w:rsidRPr="0031313E">
              <w:rPr>
                <w:rFonts w:eastAsiaTheme="minorEastAsia" w:hint="eastAsia"/>
              </w:rPr>
              <w:t>지어진</w:t>
            </w:r>
            <w:r w:rsidRPr="0031313E">
              <w:rPr>
                <w:rFonts w:eastAsiaTheme="minorEastAsia" w:hint="eastAsia"/>
              </w:rPr>
              <w:t xml:space="preserve"> </w:t>
            </w:r>
            <w:ins w:id="82" w:author="noel" w:date="2015-07-24T01:41:00Z">
              <w:r w:rsidR="004D4050" w:rsidRPr="0031313E">
                <w:rPr>
                  <w:rFonts w:eastAsiaTheme="minorEastAsia" w:hint="eastAsia"/>
                </w:rPr>
                <w:t>센소지</w:t>
              </w:r>
              <w:r w:rsidR="004D4050">
                <w:rPr>
                  <w:rFonts w:eastAsiaTheme="minorEastAsia" w:hint="eastAsia"/>
                </w:rPr>
                <w:t>는</w:t>
              </w:r>
              <w:r w:rsidR="004D4050">
                <w:rPr>
                  <w:rFonts w:eastAsiaTheme="minorEastAsia" w:hint="eastAsia"/>
                </w:rPr>
                <w:t xml:space="preserve"> </w:t>
              </w:r>
              <w:r w:rsidR="004D4050" w:rsidRPr="0031313E">
                <w:rPr>
                  <w:rFonts w:eastAsiaTheme="minorEastAsia" w:hint="eastAsia"/>
                </w:rPr>
                <w:t>도쿄에서</w:t>
              </w:r>
              <w:r w:rsidR="004D4050" w:rsidRPr="0031313E">
                <w:rPr>
                  <w:rFonts w:eastAsiaTheme="minorEastAsia" w:hint="eastAsia"/>
                </w:rPr>
                <w:t xml:space="preserve"> </w:t>
              </w:r>
              <w:r w:rsidR="004D4050" w:rsidRPr="0031313E">
                <w:rPr>
                  <w:rFonts w:eastAsiaTheme="minorEastAsia" w:hint="eastAsia"/>
                </w:rPr>
                <w:t>가장</w:t>
              </w:r>
              <w:r w:rsidR="004D4050" w:rsidRPr="0031313E">
                <w:rPr>
                  <w:rFonts w:eastAsiaTheme="minorEastAsia" w:hint="eastAsia"/>
                </w:rPr>
                <w:t xml:space="preserve"> </w:t>
              </w:r>
              <w:r w:rsidR="004D4050" w:rsidRPr="0031313E">
                <w:rPr>
                  <w:rFonts w:eastAsiaTheme="minorEastAsia" w:hint="eastAsia"/>
                </w:rPr>
                <w:t>오래된</w:t>
              </w:r>
              <w:r w:rsidR="004D4050" w:rsidRPr="0031313E">
                <w:rPr>
                  <w:rFonts w:eastAsiaTheme="minorEastAsia" w:hint="eastAsia"/>
                </w:rPr>
                <w:t xml:space="preserve"> </w:t>
              </w:r>
              <w:r w:rsidR="004D4050" w:rsidRPr="0031313E">
                <w:rPr>
                  <w:rFonts w:eastAsiaTheme="minorEastAsia" w:hint="eastAsia"/>
                </w:rPr>
                <w:t>불교</w:t>
              </w:r>
              <w:r w:rsidR="004D4050" w:rsidRPr="0031313E">
                <w:rPr>
                  <w:rFonts w:eastAsiaTheme="minorEastAsia" w:hint="eastAsia"/>
                </w:rPr>
                <w:t xml:space="preserve"> </w:t>
              </w:r>
              <w:r w:rsidR="004D4050">
                <w:rPr>
                  <w:rFonts w:eastAsiaTheme="minorEastAsia" w:hint="eastAsia"/>
                </w:rPr>
                <w:t>사원으로</w:t>
              </w:r>
              <w:r w:rsidR="004D4050" w:rsidRPr="0031313E">
                <w:rPr>
                  <w:rFonts w:eastAsiaTheme="minorEastAsia" w:hint="eastAsia"/>
                </w:rPr>
                <w:t xml:space="preserve"> </w:t>
              </w:r>
            </w:ins>
            <w:del w:id="83" w:author="noel" w:date="2015-07-24T01:41:00Z">
              <w:r w:rsidRPr="0031313E" w:rsidDel="004D4050">
                <w:rPr>
                  <w:rFonts w:eastAsiaTheme="minorEastAsia" w:hint="eastAsia"/>
                </w:rPr>
                <w:delText>도쿄에서</w:delText>
              </w:r>
              <w:r w:rsidRPr="0031313E" w:rsidDel="004D4050">
                <w:rPr>
                  <w:rFonts w:eastAsiaTheme="minorEastAsia" w:hint="eastAsia"/>
                </w:rPr>
                <w:delText xml:space="preserve"> </w:delText>
              </w:r>
              <w:r w:rsidRPr="0031313E" w:rsidDel="004D4050">
                <w:rPr>
                  <w:rFonts w:eastAsiaTheme="minorEastAsia" w:hint="eastAsia"/>
                </w:rPr>
                <w:delText>가장</w:delText>
              </w:r>
              <w:r w:rsidRPr="0031313E" w:rsidDel="004D4050">
                <w:rPr>
                  <w:rFonts w:eastAsiaTheme="minorEastAsia" w:hint="eastAsia"/>
                </w:rPr>
                <w:delText xml:space="preserve"> </w:delText>
              </w:r>
              <w:r w:rsidRPr="0031313E" w:rsidDel="004D4050">
                <w:rPr>
                  <w:rFonts w:eastAsiaTheme="minorEastAsia" w:hint="eastAsia"/>
                </w:rPr>
                <w:delText>오래된</w:delText>
              </w:r>
              <w:r w:rsidRPr="0031313E" w:rsidDel="004D4050">
                <w:rPr>
                  <w:rFonts w:eastAsiaTheme="minorEastAsia" w:hint="eastAsia"/>
                </w:rPr>
                <w:delText xml:space="preserve"> </w:delText>
              </w:r>
              <w:r w:rsidRPr="0031313E" w:rsidDel="004D4050">
                <w:rPr>
                  <w:rFonts w:eastAsiaTheme="minorEastAsia" w:hint="eastAsia"/>
                </w:rPr>
                <w:delText>불교</w:delText>
              </w:r>
              <w:r w:rsidRPr="0031313E" w:rsidDel="004D4050">
                <w:rPr>
                  <w:rFonts w:eastAsiaTheme="minorEastAsia" w:hint="eastAsia"/>
                </w:rPr>
                <w:delText xml:space="preserve"> </w:delText>
              </w:r>
              <w:r w:rsidR="00E84272" w:rsidRPr="0031313E" w:rsidDel="004D4050">
                <w:rPr>
                  <w:rFonts w:eastAsiaTheme="minorEastAsia" w:hint="eastAsia"/>
                </w:rPr>
                <w:delText>사원인</w:delText>
              </w:r>
              <w:r w:rsidR="00E84272" w:rsidRPr="0031313E" w:rsidDel="004D4050">
                <w:rPr>
                  <w:rFonts w:eastAsiaTheme="minorEastAsia" w:hint="eastAsia"/>
                </w:rPr>
                <w:delText xml:space="preserve"> </w:delText>
              </w:r>
              <w:r w:rsidR="00E84272" w:rsidRPr="0031313E" w:rsidDel="004D4050">
                <w:rPr>
                  <w:rFonts w:eastAsiaTheme="minorEastAsia" w:hint="eastAsia"/>
                </w:rPr>
                <w:delText>센소지</w:delText>
              </w:r>
              <w:r w:rsidR="00D16202" w:rsidDel="004D4050">
                <w:rPr>
                  <w:rFonts w:eastAsiaTheme="minorEastAsia" w:hint="eastAsia"/>
                </w:rPr>
                <w:delText>는</w:delText>
              </w:r>
              <w:r w:rsidR="00E84272" w:rsidRPr="0031313E" w:rsidDel="004D4050">
                <w:rPr>
                  <w:rFonts w:eastAsiaTheme="minorEastAsia" w:hint="eastAsia"/>
                </w:rPr>
                <w:delText xml:space="preserve"> </w:delText>
              </w:r>
            </w:del>
            <w:r w:rsidRPr="0031313E">
              <w:rPr>
                <w:rFonts w:eastAsiaTheme="minorEastAsia" w:hint="eastAsia"/>
              </w:rPr>
              <w:t>마치</w:t>
            </w:r>
            <w:r w:rsidRPr="0031313E">
              <w:rPr>
                <w:rFonts w:eastAsiaTheme="minorEastAsia" w:hint="eastAsia"/>
              </w:rPr>
              <w:t xml:space="preserve"> </w:t>
            </w:r>
            <w:r w:rsidRPr="0031313E">
              <w:rPr>
                <w:rFonts w:eastAsiaTheme="minorEastAsia" w:hint="eastAsia"/>
              </w:rPr>
              <w:t>아름답게</w:t>
            </w:r>
            <w:r w:rsidRPr="0031313E">
              <w:rPr>
                <w:rFonts w:eastAsiaTheme="minorEastAsia" w:hint="eastAsia"/>
              </w:rPr>
              <w:t xml:space="preserve"> </w:t>
            </w:r>
            <w:r w:rsidRPr="0031313E">
              <w:rPr>
                <w:rFonts w:eastAsiaTheme="minorEastAsia" w:hint="eastAsia"/>
              </w:rPr>
              <w:t>꾸며진</w:t>
            </w:r>
            <w:r w:rsidRPr="0031313E">
              <w:rPr>
                <w:rFonts w:eastAsiaTheme="minorEastAsia" w:hint="eastAsia"/>
              </w:rPr>
              <w:t xml:space="preserve"> </w:t>
            </w:r>
            <w:r w:rsidRPr="0031313E">
              <w:rPr>
                <w:rFonts w:eastAsiaTheme="minorEastAsia" w:hint="eastAsia"/>
              </w:rPr>
              <w:t>작은</w:t>
            </w:r>
            <w:r w:rsidRPr="0031313E">
              <w:rPr>
                <w:rFonts w:eastAsiaTheme="minorEastAsia" w:hint="eastAsia"/>
              </w:rPr>
              <w:t xml:space="preserve"> </w:t>
            </w:r>
            <w:r w:rsidRPr="0031313E">
              <w:rPr>
                <w:rFonts w:eastAsiaTheme="minorEastAsia" w:hint="eastAsia"/>
              </w:rPr>
              <w:t>도시와</w:t>
            </w:r>
            <w:r w:rsidRPr="0031313E">
              <w:rPr>
                <w:rFonts w:eastAsiaTheme="minorEastAsia" w:hint="eastAsia"/>
              </w:rPr>
              <w:t xml:space="preserve"> </w:t>
            </w:r>
            <w:r w:rsidRPr="0031313E">
              <w:rPr>
                <w:rFonts w:eastAsiaTheme="minorEastAsia" w:hint="eastAsia"/>
              </w:rPr>
              <w:t>같습니다</w:t>
            </w:r>
            <w:r w:rsidRPr="0031313E">
              <w:rPr>
                <w:rFonts w:eastAsiaTheme="minorEastAsia" w:hint="eastAsia"/>
              </w:rPr>
              <w:t xml:space="preserve">. </w:t>
            </w:r>
            <w:r w:rsidR="008216F4" w:rsidRPr="0031313E">
              <w:rPr>
                <w:rFonts w:eastAsiaTheme="minorEastAsia" w:hint="eastAsia"/>
              </w:rPr>
              <w:t>인상적인</w:t>
            </w:r>
            <w:r w:rsidRPr="0031313E">
              <w:rPr>
                <w:rFonts w:eastAsiaTheme="minorEastAsia" w:hint="eastAsia"/>
              </w:rPr>
              <w:t xml:space="preserve"> </w:t>
            </w:r>
            <w:r w:rsidRPr="0031313E">
              <w:rPr>
                <w:rFonts w:eastAsiaTheme="minorEastAsia" w:hint="eastAsia"/>
              </w:rPr>
              <w:t>천둥의</w:t>
            </w:r>
            <w:r w:rsidRPr="0031313E">
              <w:rPr>
                <w:rFonts w:eastAsiaTheme="minorEastAsia" w:hint="eastAsia"/>
              </w:rPr>
              <w:t xml:space="preserve"> </w:t>
            </w:r>
            <w:r w:rsidRPr="0031313E">
              <w:rPr>
                <w:rFonts w:eastAsiaTheme="minorEastAsia" w:hint="eastAsia"/>
              </w:rPr>
              <w:t>문을</w:t>
            </w:r>
            <w:r w:rsidRPr="0031313E">
              <w:rPr>
                <w:rFonts w:eastAsiaTheme="minorEastAsia" w:hint="eastAsia"/>
              </w:rPr>
              <w:t xml:space="preserve"> </w:t>
            </w:r>
            <w:r w:rsidRPr="0031313E">
              <w:rPr>
                <w:rFonts w:eastAsiaTheme="minorEastAsia" w:hint="eastAsia"/>
              </w:rPr>
              <w:t>지나</w:t>
            </w:r>
            <w:r w:rsidRPr="0031313E">
              <w:rPr>
                <w:rFonts w:eastAsiaTheme="minorEastAsia" w:hint="eastAsia"/>
              </w:rPr>
              <w:t xml:space="preserve"> </w:t>
            </w:r>
            <w:ins w:id="84" w:author="noel" w:date="2015-07-24T01:42:00Z">
              <w:r w:rsidR="00EE2F31">
                <w:rPr>
                  <w:rFonts w:eastAsiaTheme="minorEastAsia" w:hint="eastAsia"/>
                </w:rPr>
                <w:t>꿈</w:t>
              </w:r>
              <w:r w:rsidR="00EE2F31">
                <w:rPr>
                  <w:rFonts w:eastAsiaTheme="minorEastAsia" w:hint="eastAsia"/>
                </w:rPr>
                <w:t xml:space="preserve"> </w:t>
              </w:r>
              <w:r w:rsidR="00EE2F31">
                <w:rPr>
                  <w:rFonts w:eastAsiaTheme="minorEastAsia" w:hint="eastAsia"/>
                </w:rPr>
                <w:t>속에나</w:t>
              </w:r>
              <w:r w:rsidR="00EE2F31">
                <w:rPr>
                  <w:rFonts w:eastAsiaTheme="minorEastAsia" w:hint="eastAsia"/>
                </w:rPr>
                <w:t xml:space="preserve"> </w:t>
              </w:r>
              <w:r w:rsidR="00EE2F31">
                <w:rPr>
                  <w:rFonts w:eastAsiaTheme="minorEastAsia" w:hint="eastAsia"/>
                </w:rPr>
                <w:t>나올</w:t>
              </w:r>
              <w:r w:rsidR="00EE2F31">
                <w:rPr>
                  <w:rFonts w:eastAsiaTheme="minorEastAsia" w:hint="eastAsia"/>
                </w:rPr>
                <w:t xml:space="preserve"> </w:t>
              </w:r>
              <w:r w:rsidR="00EE2F31">
                <w:rPr>
                  <w:rFonts w:eastAsiaTheme="minorEastAsia" w:hint="eastAsia"/>
                </w:rPr>
                <w:t>법</w:t>
              </w:r>
              <w:r w:rsidR="00EE2F31">
                <w:rPr>
                  <w:rFonts w:eastAsiaTheme="minorEastAsia" w:hint="eastAsia"/>
                </w:rPr>
                <w:t xml:space="preserve"> </w:t>
              </w:r>
              <w:r w:rsidR="00EE2F31">
                <w:rPr>
                  <w:rFonts w:eastAsiaTheme="minorEastAsia" w:hint="eastAsia"/>
                </w:rPr>
                <w:t>한</w:t>
              </w:r>
              <w:r w:rsidR="00EE2F31" w:rsidRPr="0031313E">
                <w:rPr>
                  <w:rFonts w:eastAsiaTheme="minorEastAsia" w:hint="eastAsia"/>
                </w:rPr>
                <w:t xml:space="preserve"> </w:t>
              </w:r>
            </w:ins>
            <w:del w:id="85" w:author="noel" w:date="2015-07-24T01:42:00Z">
              <w:r w:rsidRPr="0031313E" w:rsidDel="00EE2F31">
                <w:rPr>
                  <w:rFonts w:eastAsiaTheme="minorEastAsia" w:hint="eastAsia"/>
                </w:rPr>
                <w:delText>꿈꾸는</w:delText>
              </w:r>
              <w:r w:rsidRPr="0031313E" w:rsidDel="00EE2F31">
                <w:rPr>
                  <w:rFonts w:eastAsiaTheme="minorEastAsia" w:hint="eastAsia"/>
                </w:rPr>
                <w:delText xml:space="preserve"> </w:delText>
              </w:r>
              <w:r w:rsidRPr="0031313E" w:rsidDel="00EE2F31">
                <w:rPr>
                  <w:rFonts w:eastAsiaTheme="minorEastAsia" w:hint="eastAsia"/>
                </w:rPr>
                <w:delText>듯한</w:delText>
              </w:r>
              <w:r w:rsidRPr="0031313E" w:rsidDel="00EE2F31">
                <w:rPr>
                  <w:rFonts w:eastAsiaTheme="minorEastAsia" w:hint="eastAsia"/>
                </w:rPr>
                <w:delText xml:space="preserve"> </w:delText>
              </w:r>
            </w:del>
            <w:r w:rsidRPr="0031313E">
              <w:rPr>
                <w:rFonts w:eastAsiaTheme="minorEastAsia" w:hint="eastAsia"/>
              </w:rPr>
              <w:t>격자</w:t>
            </w:r>
            <w:r w:rsidRPr="0031313E">
              <w:rPr>
                <w:rFonts w:eastAsiaTheme="minorEastAsia" w:hint="eastAsia"/>
              </w:rPr>
              <w:t xml:space="preserve"> </w:t>
            </w:r>
            <w:r w:rsidRPr="0031313E">
              <w:rPr>
                <w:rFonts w:eastAsiaTheme="minorEastAsia" w:hint="eastAsia"/>
              </w:rPr>
              <w:t>무늬의</w:t>
            </w:r>
            <w:r w:rsidRPr="0031313E">
              <w:rPr>
                <w:rFonts w:eastAsiaTheme="minorEastAsia" w:hint="eastAsia"/>
              </w:rPr>
              <w:t xml:space="preserve"> </w:t>
            </w:r>
            <w:r w:rsidRPr="0031313E">
              <w:rPr>
                <w:rFonts w:eastAsiaTheme="minorEastAsia" w:hint="eastAsia"/>
              </w:rPr>
              <w:t>탑과</w:t>
            </w:r>
            <w:r w:rsidRPr="0031313E">
              <w:rPr>
                <w:rFonts w:eastAsiaTheme="minorEastAsia" w:hint="eastAsia"/>
              </w:rPr>
              <w:t xml:space="preserve"> </w:t>
            </w:r>
            <w:r w:rsidRPr="0031313E">
              <w:rPr>
                <w:rFonts w:eastAsiaTheme="minorEastAsia" w:hint="eastAsia"/>
              </w:rPr>
              <w:t>옻칠한</w:t>
            </w:r>
            <w:r w:rsidRPr="0031313E">
              <w:rPr>
                <w:rFonts w:eastAsiaTheme="minorEastAsia" w:hint="eastAsia"/>
              </w:rPr>
              <w:t xml:space="preserve"> </w:t>
            </w:r>
            <w:r w:rsidRPr="0031313E">
              <w:rPr>
                <w:rFonts w:eastAsiaTheme="minorEastAsia" w:hint="eastAsia"/>
              </w:rPr>
              <w:t>사원</w:t>
            </w:r>
            <w:r w:rsidRPr="0031313E">
              <w:rPr>
                <w:rFonts w:eastAsiaTheme="minorEastAsia" w:hint="eastAsia"/>
              </w:rPr>
              <w:t xml:space="preserve"> </w:t>
            </w:r>
            <w:r w:rsidRPr="0031313E">
              <w:rPr>
                <w:rFonts w:eastAsiaTheme="minorEastAsia" w:hint="eastAsia"/>
              </w:rPr>
              <w:t>내부를</w:t>
            </w:r>
            <w:r w:rsidRPr="0031313E">
              <w:rPr>
                <w:rFonts w:eastAsiaTheme="minorEastAsia" w:hint="eastAsia"/>
              </w:rPr>
              <w:t xml:space="preserve"> </w:t>
            </w:r>
            <w:r w:rsidRPr="0031313E">
              <w:rPr>
                <w:rFonts w:eastAsiaTheme="minorEastAsia" w:hint="eastAsia"/>
              </w:rPr>
              <w:t>보실</w:t>
            </w:r>
            <w:r w:rsidRPr="0031313E">
              <w:rPr>
                <w:rFonts w:eastAsiaTheme="minorEastAsia" w:hint="eastAsia"/>
              </w:rPr>
              <w:t xml:space="preserve"> </w:t>
            </w:r>
            <w:r w:rsidRPr="0031313E">
              <w:rPr>
                <w:rFonts w:eastAsiaTheme="minorEastAsia" w:hint="eastAsia"/>
              </w:rPr>
              <w:t>수</w:t>
            </w:r>
            <w:r w:rsidRPr="0031313E">
              <w:rPr>
                <w:rFonts w:eastAsiaTheme="minorEastAsia" w:hint="eastAsia"/>
              </w:rPr>
              <w:t xml:space="preserve"> </w:t>
            </w:r>
            <w:r w:rsidRPr="0031313E">
              <w:rPr>
                <w:rFonts w:eastAsiaTheme="minorEastAsia" w:hint="eastAsia"/>
              </w:rPr>
              <w:t>있습니다</w:t>
            </w:r>
            <w:r w:rsidRPr="0031313E">
              <w:rPr>
                <w:rFonts w:eastAsiaTheme="minorEastAsia" w:hint="eastAsia"/>
              </w:rPr>
              <w:t>.</w:t>
            </w:r>
          </w:p>
          <w:p w:rsidR="00440742" w:rsidRPr="0031313E" w:rsidDel="00476540" w:rsidRDefault="00440742">
            <w:pPr>
              <w:rPr>
                <w:del w:id="86" w:author="noel" w:date="2015-07-24T01:42:00Z"/>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3B67B0" w:rsidRPr="0031313E" w:rsidRDefault="003B67B0">
            <w:pPr>
              <w:rPr>
                <w:rFonts w:eastAsiaTheme="minorEastAsia"/>
              </w:rPr>
            </w:pPr>
          </w:p>
          <w:p w:rsidR="00440742" w:rsidRPr="0031313E" w:rsidRDefault="003B67B0">
            <w:pPr>
              <w:rPr>
                <w:rFonts w:eastAsiaTheme="minorEastAsia"/>
              </w:rPr>
            </w:pPr>
            <w:r w:rsidRPr="0031313E">
              <w:rPr>
                <w:rFonts w:eastAsiaTheme="minorEastAsia"/>
              </w:rPr>
              <w:t xml:space="preserve">2 Chome-3-1, Asakusa, Taito, Tokyo 111-0032. </w:t>
            </w:r>
            <w:r w:rsidRPr="0031313E">
              <w:rPr>
                <w:rFonts w:eastAsiaTheme="minorEastAsia" w:hint="eastAsia"/>
              </w:rPr>
              <w:t>전화</w:t>
            </w:r>
            <w:r w:rsidRPr="0031313E">
              <w:rPr>
                <w:rFonts w:eastAsiaTheme="minorEastAsia"/>
              </w:rPr>
              <w:t>: +81 3-3842-0181</w:t>
            </w:r>
          </w:p>
          <w:p w:rsidR="003B67B0" w:rsidRPr="0031313E" w:rsidRDefault="003B67B0">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p w:rsidR="00440742" w:rsidRPr="0031313E" w:rsidRDefault="00F131F5">
            <w:pPr>
              <w:rPr>
                <w:rFonts w:eastAsiaTheme="minorEastAsia"/>
              </w:rPr>
            </w:pPr>
            <w:r w:rsidRPr="0031313E">
              <w:rPr>
                <w:rFonts w:eastAsiaTheme="minorEastAsia"/>
                <w:color w:val="0000FF"/>
              </w:rPr>
              <w:t>&lt;/p&gt;</w:t>
            </w:r>
          </w:p>
          <w:p w:rsidR="00440742" w:rsidRPr="0031313E" w:rsidRDefault="00440742">
            <w:pPr>
              <w:rPr>
                <w:rFonts w:eastAsiaTheme="minorEastAsia"/>
              </w:rPr>
            </w:pP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lastRenderedPageBreak/>
              <w:t>14</w:t>
            </w:r>
          </w:p>
        </w:tc>
        <w:tc>
          <w:tcPr>
            <w:tcW w:w="1050" w:type="dxa"/>
            <w:shd w:val="clear" w:color="auto" w:fill="BFBFBF"/>
          </w:tcPr>
          <w:p w:rsidR="00440742" w:rsidRPr="0031313E" w:rsidRDefault="00F131F5">
            <w:pPr>
              <w:rPr>
                <w:rFonts w:eastAsiaTheme="minorEastAsia"/>
              </w:rPr>
            </w:pPr>
            <w:r w:rsidRPr="0031313E">
              <w:rPr>
                <w:rFonts w:eastAsiaTheme="minorEastAsia"/>
                <w:b/>
              </w:rPr>
              <w:t>Similar destinations</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tcPr>
          <w:p w:rsidR="00440742" w:rsidRPr="0031313E" w:rsidRDefault="00F131F5">
            <w:pPr>
              <w:rPr>
                <w:rFonts w:eastAsiaTheme="minorEastAsia"/>
              </w:rPr>
            </w:pPr>
            <w:r w:rsidRPr="0031313E">
              <w:rPr>
                <w:rFonts w:eastAsiaTheme="minorEastAsia"/>
              </w:rPr>
              <w:t>15</w:t>
            </w:r>
          </w:p>
        </w:tc>
        <w:tc>
          <w:tcPr>
            <w:tcW w:w="1050" w:type="dxa"/>
          </w:tcPr>
          <w:p w:rsidR="00440742" w:rsidRPr="0031313E" w:rsidRDefault="00F131F5">
            <w:pPr>
              <w:rPr>
                <w:rFonts w:eastAsiaTheme="minorEastAsia"/>
              </w:rPr>
            </w:pPr>
            <w:r w:rsidRPr="0031313E">
              <w:rPr>
                <w:rFonts w:eastAsiaTheme="minorEastAsia"/>
                <w:b/>
              </w:rPr>
              <w:t>Meta title</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rPr>
              <w:t>Arts and Culture in Tokyo: From Temples to Late-night Jazz Clubs</w:t>
            </w:r>
          </w:p>
        </w:tc>
        <w:tc>
          <w:tcPr>
            <w:tcW w:w="6900" w:type="dxa"/>
          </w:tcPr>
          <w:p w:rsidR="00440742" w:rsidRPr="0031313E" w:rsidRDefault="00F131F5" w:rsidP="00F131F5">
            <w:pPr>
              <w:rPr>
                <w:rFonts w:eastAsiaTheme="minorEastAsia"/>
              </w:rPr>
            </w:pPr>
            <w:r w:rsidRPr="0031313E">
              <w:rPr>
                <w:rFonts w:eastAsiaTheme="minorEastAsia"/>
              </w:rPr>
              <w:t xml:space="preserve"> </w:t>
            </w:r>
            <w:r w:rsidRPr="0031313E">
              <w:rPr>
                <w:rFonts w:eastAsiaTheme="minorEastAsia" w:hint="eastAsia"/>
              </w:rPr>
              <w:t>도쿄의</w:t>
            </w:r>
            <w:r w:rsidRPr="0031313E">
              <w:rPr>
                <w:rFonts w:eastAsiaTheme="minorEastAsia" w:hint="eastAsia"/>
              </w:rPr>
              <w:t xml:space="preserve"> </w:t>
            </w:r>
            <w:r w:rsidRPr="0031313E">
              <w:rPr>
                <w:rFonts w:eastAsiaTheme="minorEastAsia" w:hint="eastAsia"/>
              </w:rPr>
              <w:t>예술과</w:t>
            </w:r>
            <w:r w:rsidRPr="0031313E">
              <w:rPr>
                <w:rFonts w:eastAsiaTheme="minorEastAsia" w:hint="eastAsia"/>
              </w:rPr>
              <w:t xml:space="preserve"> </w:t>
            </w:r>
            <w:r w:rsidRPr="0031313E">
              <w:rPr>
                <w:rFonts w:eastAsiaTheme="minorEastAsia" w:hint="eastAsia"/>
              </w:rPr>
              <w:t>문화</w:t>
            </w:r>
            <w:r w:rsidRPr="0031313E">
              <w:rPr>
                <w:rFonts w:eastAsiaTheme="minorEastAsia" w:hint="eastAsia"/>
              </w:rPr>
              <w:t xml:space="preserve">: </w:t>
            </w:r>
            <w:r w:rsidRPr="0031313E">
              <w:rPr>
                <w:rFonts w:eastAsiaTheme="minorEastAsia" w:hint="eastAsia"/>
              </w:rPr>
              <w:t>사원에서</w:t>
            </w:r>
            <w:r w:rsidRPr="0031313E">
              <w:rPr>
                <w:rFonts w:eastAsiaTheme="minorEastAsia" w:hint="eastAsia"/>
              </w:rPr>
              <w:t xml:space="preserve"> </w:t>
            </w:r>
            <w:ins w:id="87" w:author="noel" w:date="2015-07-24T01:42:00Z">
              <w:r w:rsidR="0047439F">
                <w:rPr>
                  <w:rFonts w:eastAsiaTheme="minorEastAsia" w:hint="eastAsia"/>
                </w:rPr>
                <w:t>심야</w:t>
              </w:r>
            </w:ins>
            <w:del w:id="88" w:author="noel" w:date="2015-07-24T01:42:00Z">
              <w:r w:rsidR="00E84272" w:rsidRPr="0031313E" w:rsidDel="0047439F">
                <w:rPr>
                  <w:rFonts w:eastAsiaTheme="minorEastAsia" w:hint="eastAsia"/>
                </w:rPr>
                <w:delText>늦은</w:delText>
              </w:r>
              <w:r w:rsidR="00E84272" w:rsidRPr="0031313E" w:rsidDel="0047439F">
                <w:rPr>
                  <w:rFonts w:eastAsiaTheme="minorEastAsia" w:hint="eastAsia"/>
                </w:rPr>
                <w:delText xml:space="preserve"> </w:delText>
              </w:r>
              <w:r w:rsidR="00E84272" w:rsidRPr="0031313E" w:rsidDel="0047439F">
                <w:rPr>
                  <w:rFonts w:eastAsiaTheme="minorEastAsia" w:hint="eastAsia"/>
                </w:rPr>
                <w:delText>밤</w:delText>
              </w:r>
            </w:del>
            <w:r w:rsidR="00E84272" w:rsidRPr="0031313E">
              <w:rPr>
                <w:rFonts w:eastAsiaTheme="minorEastAsia" w:hint="eastAsia"/>
              </w:rPr>
              <w:t>의</w:t>
            </w:r>
            <w:r w:rsidRPr="0031313E">
              <w:rPr>
                <w:rFonts w:eastAsiaTheme="minorEastAsia" w:hint="eastAsia"/>
              </w:rPr>
              <w:t xml:space="preserve"> </w:t>
            </w:r>
            <w:r w:rsidRPr="0031313E">
              <w:rPr>
                <w:rFonts w:eastAsiaTheme="minorEastAsia" w:hint="eastAsia"/>
              </w:rPr>
              <w:t>재즈</w:t>
            </w:r>
            <w:r w:rsidRPr="0031313E">
              <w:rPr>
                <w:rFonts w:eastAsiaTheme="minorEastAsia" w:hint="eastAsia"/>
              </w:rPr>
              <w:t xml:space="preserve"> </w:t>
            </w:r>
            <w:r w:rsidRPr="0031313E">
              <w:rPr>
                <w:rFonts w:eastAsiaTheme="minorEastAsia" w:hint="eastAsia"/>
              </w:rPr>
              <w:t>클럽까지</w:t>
            </w:r>
          </w:p>
        </w:tc>
      </w:tr>
      <w:tr w:rsidR="0031313E" w:rsidRPr="0031313E" w:rsidTr="0031313E">
        <w:tc>
          <w:tcPr>
            <w:tcW w:w="300" w:type="dxa"/>
          </w:tcPr>
          <w:p w:rsidR="00440742" w:rsidRPr="0031313E" w:rsidRDefault="00F131F5">
            <w:pPr>
              <w:rPr>
                <w:rFonts w:eastAsiaTheme="minorEastAsia"/>
              </w:rPr>
            </w:pPr>
            <w:r w:rsidRPr="0031313E">
              <w:rPr>
                <w:rFonts w:eastAsiaTheme="minorEastAsia"/>
              </w:rPr>
              <w:t>16</w:t>
            </w:r>
          </w:p>
        </w:tc>
        <w:tc>
          <w:tcPr>
            <w:tcW w:w="1050" w:type="dxa"/>
          </w:tcPr>
          <w:p w:rsidR="00440742" w:rsidRPr="0031313E" w:rsidRDefault="00F131F5">
            <w:pPr>
              <w:rPr>
                <w:rFonts w:eastAsiaTheme="minorEastAsia"/>
              </w:rPr>
            </w:pPr>
            <w:r w:rsidRPr="0031313E">
              <w:rPr>
                <w:rFonts w:eastAsiaTheme="minorEastAsia"/>
                <w:b/>
              </w:rPr>
              <w:t>Meta description</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rPr>
              <w:t>Arts and Culture in Tokyo: From Temples to Late-night Jazz Clubs</w:t>
            </w:r>
          </w:p>
        </w:tc>
        <w:tc>
          <w:tcPr>
            <w:tcW w:w="6900" w:type="dxa"/>
          </w:tcPr>
          <w:p w:rsidR="00440742" w:rsidRPr="0031313E" w:rsidRDefault="00F131F5">
            <w:pPr>
              <w:rPr>
                <w:rFonts w:eastAsiaTheme="minorEastAsia"/>
              </w:rPr>
            </w:pPr>
            <w:r w:rsidRPr="0031313E">
              <w:rPr>
                <w:rFonts w:eastAsiaTheme="minorEastAsia"/>
              </w:rPr>
              <w:t xml:space="preserve"> </w:t>
            </w:r>
            <w:r w:rsidRPr="0031313E">
              <w:rPr>
                <w:rFonts w:eastAsiaTheme="minorEastAsia" w:hint="eastAsia"/>
              </w:rPr>
              <w:t>도쿄의</w:t>
            </w:r>
            <w:r w:rsidRPr="0031313E">
              <w:rPr>
                <w:rFonts w:eastAsiaTheme="minorEastAsia" w:hint="eastAsia"/>
              </w:rPr>
              <w:t xml:space="preserve"> </w:t>
            </w:r>
            <w:r w:rsidRPr="0031313E">
              <w:rPr>
                <w:rFonts w:eastAsiaTheme="minorEastAsia" w:hint="eastAsia"/>
              </w:rPr>
              <w:t>예술과</w:t>
            </w:r>
            <w:r w:rsidRPr="0031313E">
              <w:rPr>
                <w:rFonts w:eastAsiaTheme="minorEastAsia" w:hint="eastAsia"/>
              </w:rPr>
              <w:t xml:space="preserve"> </w:t>
            </w:r>
            <w:r w:rsidRPr="0031313E">
              <w:rPr>
                <w:rFonts w:eastAsiaTheme="minorEastAsia" w:hint="eastAsia"/>
              </w:rPr>
              <w:t>문화</w:t>
            </w:r>
            <w:r w:rsidRPr="0031313E">
              <w:rPr>
                <w:rFonts w:eastAsiaTheme="minorEastAsia" w:hint="eastAsia"/>
              </w:rPr>
              <w:t xml:space="preserve">: </w:t>
            </w:r>
            <w:r w:rsidRPr="0031313E">
              <w:rPr>
                <w:rFonts w:eastAsiaTheme="minorEastAsia" w:hint="eastAsia"/>
              </w:rPr>
              <w:t>사원에서</w:t>
            </w:r>
            <w:r w:rsidRPr="0031313E">
              <w:rPr>
                <w:rFonts w:eastAsiaTheme="minorEastAsia" w:hint="eastAsia"/>
              </w:rPr>
              <w:t xml:space="preserve"> </w:t>
            </w:r>
            <w:ins w:id="89" w:author="noel" w:date="2015-07-24T01:42:00Z">
              <w:r w:rsidR="0047439F">
                <w:rPr>
                  <w:rFonts w:eastAsiaTheme="minorEastAsia" w:hint="eastAsia"/>
                </w:rPr>
                <w:t>심야</w:t>
              </w:r>
            </w:ins>
            <w:del w:id="90" w:author="noel" w:date="2015-07-24T01:42:00Z">
              <w:r w:rsidR="00E84272" w:rsidRPr="0031313E" w:rsidDel="0047439F">
                <w:rPr>
                  <w:rFonts w:eastAsiaTheme="minorEastAsia" w:hint="eastAsia"/>
                </w:rPr>
                <w:delText>늦은</w:delText>
              </w:r>
              <w:r w:rsidR="00E84272" w:rsidRPr="0031313E" w:rsidDel="0047439F">
                <w:rPr>
                  <w:rFonts w:eastAsiaTheme="minorEastAsia" w:hint="eastAsia"/>
                </w:rPr>
                <w:delText xml:space="preserve"> </w:delText>
              </w:r>
              <w:r w:rsidR="00E84272" w:rsidRPr="0031313E" w:rsidDel="0047439F">
                <w:rPr>
                  <w:rFonts w:eastAsiaTheme="minorEastAsia" w:hint="eastAsia"/>
                </w:rPr>
                <w:delText>밤</w:delText>
              </w:r>
            </w:del>
            <w:r w:rsidR="00E84272" w:rsidRPr="0031313E">
              <w:rPr>
                <w:rFonts w:eastAsiaTheme="minorEastAsia" w:hint="eastAsia"/>
              </w:rPr>
              <w:t>의</w:t>
            </w:r>
            <w:r w:rsidRPr="0031313E">
              <w:rPr>
                <w:rFonts w:eastAsiaTheme="minorEastAsia" w:hint="eastAsia"/>
              </w:rPr>
              <w:t xml:space="preserve"> </w:t>
            </w:r>
            <w:r w:rsidRPr="0031313E">
              <w:rPr>
                <w:rFonts w:eastAsiaTheme="minorEastAsia" w:hint="eastAsia"/>
              </w:rPr>
              <w:t>재즈</w:t>
            </w:r>
            <w:r w:rsidRPr="0031313E">
              <w:rPr>
                <w:rFonts w:eastAsiaTheme="minorEastAsia" w:hint="eastAsia"/>
              </w:rPr>
              <w:t xml:space="preserve"> </w:t>
            </w:r>
            <w:r w:rsidRPr="0031313E">
              <w:rPr>
                <w:rFonts w:eastAsiaTheme="minorEastAsia" w:hint="eastAsia"/>
              </w:rPr>
              <w:t>클럽까지</w:t>
            </w:r>
          </w:p>
        </w:tc>
      </w:tr>
      <w:tr w:rsidR="0031313E" w:rsidRPr="0031313E" w:rsidTr="0031313E">
        <w:tc>
          <w:tcPr>
            <w:tcW w:w="300" w:type="dxa"/>
          </w:tcPr>
          <w:p w:rsidR="00440742" w:rsidRPr="0031313E" w:rsidRDefault="00F131F5">
            <w:pPr>
              <w:rPr>
                <w:rFonts w:eastAsiaTheme="minorEastAsia"/>
              </w:rPr>
            </w:pPr>
            <w:r w:rsidRPr="0031313E">
              <w:rPr>
                <w:rFonts w:eastAsiaTheme="minorEastAsia"/>
              </w:rPr>
              <w:t>17</w:t>
            </w:r>
          </w:p>
        </w:tc>
        <w:tc>
          <w:tcPr>
            <w:tcW w:w="1050" w:type="dxa"/>
          </w:tcPr>
          <w:p w:rsidR="00440742" w:rsidRPr="0031313E" w:rsidRDefault="00F131F5">
            <w:pPr>
              <w:rPr>
                <w:rFonts w:eastAsiaTheme="minorEastAsia"/>
              </w:rPr>
            </w:pPr>
            <w:r w:rsidRPr="0031313E">
              <w:rPr>
                <w:rFonts w:eastAsiaTheme="minorEastAsia"/>
                <w:b/>
              </w:rPr>
              <w:t>Meta keywords</w:t>
            </w:r>
          </w:p>
        </w:tc>
        <w:tc>
          <w:tcPr>
            <w:tcW w:w="1060" w:type="dxa"/>
          </w:tcPr>
          <w:p w:rsidR="00440742" w:rsidRPr="0031313E" w:rsidRDefault="00F131F5">
            <w:pPr>
              <w:rPr>
                <w:rFonts w:eastAsiaTheme="minorEastAsia"/>
              </w:rPr>
            </w:pPr>
            <w:r w:rsidRPr="0031313E">
              <w:rPr>
                <w:rFonts w:eastAsiaTheme="minorEastAsia"/>
                <w:b/>
                <w:color w:val="00EC00"/>
              </w:rPr>
              <w:t>Localise</w:t>
            </w:r>
          </w:p>
        </w:tc>
        <w:tc>
          <w:tcPr>
            <w:tcW w:w="6900" w:type="dxa"/>
          </w:tcPr>
          <w:p w:rsidR="00440742" w:rsidRPr="0031313E" w:rsidRDefault="00F131F5">
            <w:pPr>
              <w:rPr>
                <w:rFonts w:eastAsiaTheme="minorEastAsia"/>
              </w:rPr>
            </w:pPr>
            <w:r w:rsidRPr="0031313E">
              <w:rPr>
                <w:rFonts w:eastAsiaTheme="minorEastAsia"/>
              </w:rPr>
              <w:t>Arts and Culture, Tokyo, Tokyo hotels, Japan</w:t>
            </w:r>
          </w:p>
        </w:tc>
        <w:tc>
          <w:tcPr>
            <w:tcW w:w="6900" w:type="dxa"/>
          </w:tcPr>
          <w:p w:rsidR="00440742" w:rsidRPr="0031313E" w:rsidRDefault="00F131F5">
            <w:pPr>
              <w:rPr>
                <w:rFonts w:eastAsiaTheme="minorEastAsia"/>
              </w:rPr>
            </w:pPr>
            <w:r w:rsidRPr="0031313E">
              <w:rPr>
                <w:rFonts w:eastAsiaTheme="minorEastAsia" w:hint="eastAsia"/>
              </w:rPr>
              <w:t>예술과</w:t>
            </w:r>
            <w:r w:rsidRPr="0031313E">
              <w:rPr>
                <w:rFonts w:eastAsiaTheme="minorEastAsia" w:hint="eastAsia"/>
              </w:rPr>
              <w:t xml:space="preserve"> </w:t>
            </w:r>
            <w:r w:rsidRPr="0031313E">
              <w:rPr>
                <w:rFonts w:eastAsiaTheme="minorEastAsia" w:hint="eastAsia"/>
              </w:rPr>
              <w:t>문화</w:t>
            </w:r>
            <w:r w:rsidRPr="0031313E">
              <w:rPr>
                <w:rFonts w:eastAsiaTheme="minorEastAsia" w:hint="eastAsia"/>
              </w:rPr>
              <w:t xml:space="preserve">, </w:t>
            </w:r>
            <w:r w:rsidRPr="0031313E">
              <w:rPr>
                <w:rFonts w:eastAsiaTheme="minorEastAsia" w:hint="eastAsia"/>
              </w:rPr>
              <w:t>도쿄</w:t>
            </w:r>
            <w:r w:rsidRPr="0031313E">
              <w:rPr>
                <w:rFonts w:eastAsiaTheme="minorEastAsia" w:hint="eastAsia"/>
              </w:rPr>
              <w:t xml:space="preserve">, </w:t>
            </w:r>
            <w:r w:rsidRPr="0031313E">
              <w:rPr>
                <w:rFonts w:eastAsiaTheme="minorEastAsia" w:hint="eastAsia"/>
              </w:rPr>
              <w:t>도쿄</w:t>
            </w:r>
            <w:r w:rsidRPr="0031313E">
              <w:rPr>
                <w:rFonts w:eastAsiaTheme="minorEastAsia" w:hint="eastAsia"/>
              </w:rPr>
              <w:t xml:space="preserve"> </w:t>
            </w:r>
            <w:r w:rsidRPr="0031313E">
              <w:rPr>
                <w:rFonts w:eastAsiaTheme="minorEastAsia" w:hint="eastAsia"/>
              </w:rPr>
              <w:t>호텔</w:t>
            </w:r>
            <w:r w:rsidRPr="0031313E">
              <w:rPr>
                <w:rFonts w:eastAsiaTheme="minorEastAsia" w:hint="eastAsia"/>
              </w:rPr>
              <w:t xml:space="preserve">, </w:t>
            </w:r>
            <w:r w:rsidRPr="0031313E">
              <w:rPr>
                <w:rFonts w:eastAsiaTheme="minorEastAsia" w:hint="eastAsia"/>
              </w:rPr>
              <w:t>일본</w:t>
            </w: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18</w:t>
            </w:r>
          </w:p>
        </w:tc>
        <w:tc>
          <w:tcPr>
            <w:tcW w:w="1050" w:type="dxa"/>
            <w:shd w:val="clear" w:color="auto" w:fill="BFBFBF"/>
          </w:tcPr>
          <w:p w:rsidR="00440742" w:rsidRPr="0031313E" w:rsidRDefault="00F131F5">
            <w:pPr>
              <w:rPr>
                <w:rFonts w:eastAsiaTheme="minorEastAsia"/>
              </w:rPr>
            </w:pPr>
            <w:r w:rsidRPr="0031313E">
              <w:rPr>
                <w:rFonts w:eastAsiaTheme="minorEastAsia"/>
                <w:b/>
              </w:rPr>
              <w:t>Author name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19</w:t>
            </w:r>
          </w:p>
        </w:tc>
        <w:tc>
          <w:tcPr>
            <w:tcW w:w="1050" w:type="dxa"/>
            <w:shd w:val="clear" w:color="auto" w:fill="BFBFBF"/>
          </w:tcPr>
          <w:p w:rsidR="00440742" w:rsidRPr="0031313E" w:rsidRDefault="00F131F5">
            <w:pPr>
              <w:rPr>
                <w:rFonts w:eastAsiaTheme="minorEastAsia"/>
              </w:rPr>
            </w:pPr>
            <w:r w:rsidRPr="0031313E">
              <w:rPr>
                <w:rFonts w:eastAsiaTheme="minorEastAsia"/>
                <w:b/>
              </w:rPr>
              <w:t>Author title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20</w:t>
            </w:r>
          </w:p>
        </w:tc>
        <w:tc>
          <w:tcPr>
            <w:tcW w:w="1050" w:type="dxa"/>
            <w:shd w:val="clear" w:color="auto" w:fill="BFBFBF"/>
          </w:tcPr>
          <w:p w:rsidR="00440742" w:rsidRPr="0031313E" w:rsidRDefault="00F131F5">
            <w:pPr>
              <w:rPr>
                <w:rFonts w:eastAsiaTheme="minorEastAsia"/>
              </w:rPr>
            </w:pPr>
            <w:r w:rsidRPr="0031313E">
              <w:rPr>
                <w:rFonts w:eastAsiaTheme="minorEastAsia"/>
                <w:b/>
              </w:rPr>
              <w:t>Author description</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21</w:t>
            </w:r>
          </w:p>
        </w:tc>
        <w:tc>
          <w:tcPr>
            <w:tcW w:w="1050" w:type="dxa"/>
            <w:shd w:val="clear" w:color="auto" w:fill="BFBFBF"/>
          </w:tcPr>
          <w:p w:rsidR="00440742" w:rsidRPr="0031313E" w:rsidRDefault="00F131F5">
            <w:pPr>
              <w:rPr>
                <w:rFonts w:eastAsiaTheme="minorEastAsia"/>
              </w:rPr>
            </w:pPr>
            <w:r w:rsidRPr="0031313E">
              <w:rPr>
                <w:rFonts w:eastAsiaTheme="minorEastAsia"/>
                <w:b/>
              </w:rPr>
              <w:t>Author image</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22</w:t>
            </w:r>
          </w:p>
        </w:tc>
        <w:tc>
          <w:tcPr>
            <w:tcW w:w="1050" w:type="dxa"/>
            <w:shd w:val="clear" w:color="auto" w:fill="BFBFBF"/>
          </w:tcPr>
          <w:p w:rsidR="00440742" w:rsidRPr="0031313E" w:rsidRDefault="00F131F5">
            <w:pPr>
              <w:rPr>
                <w:rFonts w:eastAsiaTheme="minorEastAsia"/>
              </w:rPr>
            </w:pPr>
            <w:r w:rsidRPr="0031313E">
              <w:rPr>
                <w:rFonts w:eastAsiaTheme="minorEastAsia"/>
                <w:b/>
              </w:rPr>
              <w:t>Author logo</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r w:rsidR="0031313E" w:rsidRPr="0031313E" w:rsidTr="0031313E">
        <w:tc>
          <w:tcPr>
            <w:tcW w:w="300" w:type="dxa"/>
            <w:shd w:val="clear" w:color="auto" w:fill="BFBFBF"/>
          </w:tcPr>
          <w:p w:rsidR="00440742" w:rsidRPr="0031313E" w:rsidRDefault="00F131F5">
            <w:pPr>
              <w:rPr>
                <w:rFonts w:eastAsiaTheme="minorEastAsia"/>
              </w:rPr>
            </w:pPr>
            <w:r w:rsidRPr="0031313E">
              <w:rPr>
                <w:rFonts w:eastAsiaTheme="minorEastAsia"/>
              </w:rPr>
              <w:t>23</w:t>
            </w:r>
          </w:p>
        </w:tc>
        <w:tc>
          <w:tcPr>
            <w:tcW w:w="1050" w:type="dxa"/>
            <w:shd w:val="clear" w:color="auto" w:fill="BFBFBF"/>
          </w:tcPr>
          <w:p w:rsidR="00440742" w:rsidRPr="0031313E" w:rsidRDefault="00F131F5">
            <w:pPr>
              <w:rPr>
                <w:rFonts w:eastAsiaTheme="minorEastAsia"/>
              </w:rPr>
            </w:pPr>
            <w:r w:rsidRPr="0031313E">
              <w:rPr>
                <w:rFonts w:eastAsiaTheme="minorEastAsia"/>
                <w:b/>
              </w:rPr>
              <w:t>Article URL</w:t>
            </w:r>
          </w:p>
        </w:tc>
        <w:tc>
          <w:tcPr>
            <w:tcW w:w="1060" w:type="dxa"/>
            <w:shd w:val="clear" w:color="auto" w:fill="BFBFBF"/>
          </w:tcPr>
          <w:p w:rsidR="00440742" w:rsidRPr="0031313E" w:rsidRDefault="00F131F5">
            <w:pPr>
              <w:rPr>
                <w:rFonts w:eastAsiaTheme="minorEastAsia"/>
              </w:rPr>
            </w:pPr>
            <w:r w:rsidRPr="0031313E">
              <w:rPr>
                <w:rFonts w:eastAsiaTheme="minorEastAsia"/>
                <w:b/>
                <w:color w:val="FF0000"/>
              </w:rPr>
              <w:t>Don't change</w:t>
            </w:r>
          </w:p>
        </w:tc>
        <w:tc>
          <w:tcPr>
            <w:tcW w:w="6900" w:type="dxa"/>
            <w:shd w:val="clear" w:color="auto" w:fill="BFBFBF"/>
          </w:tcPr>
          <w:p w:rsidR="00440742" w:rsidRPr="0031313E" w:rsidRDefault="00440742">
            <w:pPr>
              <w:rPr>
                <w:rFonts w:eastAsiaTheme="minorEastAsia"/>
              </w:rPr>
            </w:pPr>
          </w:p>
        </w:tc>
        <w:tc>
          <w:tcPr>
            <w:tcW w:w="6900" w:type="dxa"/>
            <w:shd w:val="clear" w:color="auto" w:fill="BFBFBF"/>
          </w:tcPr>
          <w:p w:rsidR="00440742" w:rsidRPr="0031313E" w:rsidRDefault="00440742">
            <w:pPr>
              <w:rPr>
                <w:rFonts w:eastAsiaTheme="minorEastAsia"/>
              </w:rPr>
            </w:pPr>
          </w:p>
        </w:tc>
      </w:tr>
    </w:tbl>
    <w:p w:rsidR="00F131F5" w:rsidRDefault="00F131F5"/>
    <w:sectPr w:rsidR="00F131F5" w:rsidSect="00440742">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DAA" w:rsidRDefault="00FF3DAA" w:rsidP="00F131F5">
      <w:r>
        <w:separator/>
      </w:r>
    </w:p>
  </w:endnote>
  <w:endnote w:type="continuationSeparator" w:id="1">
    <w:p w:rsidR="00FF3DAA" w:rsidRDefault="00FF3DAA" w:rsidP="00F131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DAA" w:rsidRDefault="00FF3DAA" w:rsidP="00F131F5">
      <w:r>
        <w:separator/>
      </w:r>
    </w:p>
  </w:footnote>
  <w:footnote w:type="continuationSeparator" w:id="1">
    <w:p w:rsidR="00FF3DAA" w:rsidRDefault="00FF3DAA" w:rsidP="00F131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trackRevisions/>
  <w:defaultTabStop w:val="708"/>
  <w:hyphenationZone w:val="425"/>
  <w:doNotHyphenateCaps/>
  <w:characterSpacingControl w:val="doNotCompress"/>
  <w:doNotValidateAgainstSchema/>
  <w:doNotDemarcateInvalidXml/>
  <w:hdrShapeDefaults>
    <o:shapedefaults v:ext="edit" spidmax="13314"/>
  </w:hdrShapeDefaults>
  <w:footnotePr>
    <w:footnote w:id="0"/>
    <w:footnote w:id="1"/>
  </w:footnotePr>
  <w:endnotePr>
    <w:endnote w:id="0"/>
    <w:endnote w:id="1"/>
  </w:endnotePr>
  <w:compat>
    <w:useFELayout/>
  </w:compat>
  <w:rsids>
    <w:rsidRoot w:val="00440742"/>
    <w:rsid w:val="00012E96"/>
    <w:rsid w:val="00040286"/>
    <w:rsid w:val="000B6D78"/>
    <w:rsid w:val="001219C7"/>
    <w:rsid w:val="002147AD"/>
    <w:rsid w:val="00251E20"/>
    <w:rsid w:val="002F59C2"/>
    <w:rsid w:val="0031313E"/>
    <w:rsid w:val="003214FA"/>
    <w:rsid w:val="00347F21"/>
    <w:rsid w:val="00366750"/>
    <w:rsid w:val="003B67B0"/>
    <w:rsid w:val="00440742"/>
    <w:rsid w:val="0047439F"/>
    <w:rsid w:val="00475036"/>
    <w:rsid w:val="00476540"/>
    <w:rsid w:val="00484B07"/>
    <w:rsid w:val="004D4050"/>
    <w:rsid w:val="005B0014"/>
    <w:rsid w:val="00604C05"/>
    <w:rsid w:val="00623D86"/>
    <w:rsid w:val="006605C0"/>
    <w:rsid w:val="0066703C"/>
    <w:rsid w:val="00675324"/>
    <w:rsid w:val="00702824"/>
    <w:rsid w:val="00720EC4"/>
    <w:rsid w:val="00794C06"/>
    <w:rsid w:val="007F1771"/>
    <w:rsid w:val="008216F4"/>
    <w:rsid w:val="00885283"/>
    <w:rsid w:val="008B21EC"/>
    <w:rsid w:val="00A00B0F"/>
    <w:rsid w:val="00A22CA1"/>
    <w:rsid w:val="00A4143A"/>
    <w:rsid w:val="00AD697C"/>
    <w:rsid w:val="00B227AA"/>
    <w:rsid w:val="00B33E50"/>
    <w:rsid w:val="00B46138"/>
    <w:rsid w:val="00B54EC6"/>
    <w:rsid w:val="00B90810"/>
    <w:rsid w:val="00BA3349"/>
    <w:rsid w:val="00C754EC"/>
    <w:rsid w:val="00CB7269"/>
    <w:rsid w:val="00CE58D6"/>
    <w:rsid w:val="00CF5751"/>
    <w:rsid w:val="00D16202"/>
    <w:rsid w:val="00DD793D"/>
    <w:rsid w:val="00DF5B65"/>
    <w:rsid w:val="00E133CE"/>
    <w:rsid w:val="00E458D2"/>
    <w:rsid w:val="00E84272"/>
    <w:rsid w:val="00E94E51"/>
    <w:rsid w:val="00E962C2"/>
    <w:rsid w:val="00EE0582"/>
    <w:rsid w:val="00EE2F31"/>
    <w:rsid w:val="00EE5846"/>
    <w:rsid w:val="00EE7EDA"/>
    <w:rsid w:val="00F131F5"/>
    <w:rsid w:val="00F80311"/>
    <w:rsid w:val="00F93B7F"/>
    <w:rsid w:val="00FC49D1"/>
    <w:rsid w:val="00FC5247"/>
    <w:rsid w:val="00FF3DA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C0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44074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F131F5"/>
    <w:pPr>
      <w:tabs>
        <w:tab w:val="center" w:pos="4513"/>
        <w:tab w:val="right" w:pos="9026"/>
      </w:tabs>
      <w:snapToGrid w:val="0"/>
    </w:pPr>
  </w:style>
  <w:style w:type="character" w:customStyle="1" w:styleId="Char">
    <w:name w:val="머리글 Char"/>
    <w:basedOn w:val="a0"/>
    <w:link w:val="a3"/>
    <w:uiPriority w:val="99"/>
    <w:semiHidden/>
    <w:rsid w:val="00F131F5"/>
  </w:style>
  <w:style w:type="paragraph" w:styleId="a4">
    <w:name w:val="footer"/>
    <w:basedOn w:val="a"/>
    <w:link w:val="Char0"/>
    <w:uiPriority w:val="99"/>
    <w:semiHidden/>
    <w:unhideWhenUsed/>
    <w:rsid w:val="00F131F5"/>
    <w:pPr>
      <w:tabs>
        <w:tab w:val="center" w:pos="4513"/>
        <w:tab w:val="right" w:pos="9026"/>
      </w:tabs>
      <w:snapToGrid w:val="0"/>
    </w:pPr>
  </w:style>
  <w:style w:type="character" w:customStyle="1" w:styleId="Char0">
    <w:name w:val="바닥글 Char"/>
    <w:basedOn w:val="a0"/>
    <w:link w:val="a4"/>
    <w:uiPriority w:val="99"/>
    <w:semiHidden/>
    <w:rsid w:val="00F131F5"/>
  </w:style>
  <w:style w:type="paragraph" w:styleId="a5">
    <w:name w:val="Balloon Text"/>
    <w:basedOn w:val="a"/>
    <w:link w:val="Char1"/>
    <w:uiPriority w:val="99"/>
    <w:semiHidden/>
    <w:unhideWhenUsed/>
    <w:rsid w:val="00AD697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D697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1458</Words>
  <Characters>8317</Characters>
  <Application>Microsoft Office Word</Application>
  <DocSecurity>0</DocSecurity>
  <Lines>69</Lines>
  <Paragraphs>19</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noel</cp:lastModifiedBy>
  <cp:revision>35</cp:revision>
  <dcterms:created xsi:type="dcterms:W3CDTF">2015-07-24T00:30:00Z</dcterms:created>
  <dcterms:modified xsi:type="dcterms:W3CDTF">2015-07-24T01:32:00Z</dcterms:modified>
</cp:coreProperties>
</file>