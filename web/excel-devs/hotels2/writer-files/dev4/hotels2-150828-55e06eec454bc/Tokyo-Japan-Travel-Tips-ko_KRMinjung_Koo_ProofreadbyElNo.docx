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383"/>
        <w:gridCol w:w="1338"/>
        <w:gridCol w:w="1055"/>
        <w:gridCol w:w="6711"/>
        <w:gridCol w:w="6711"/>
      </w:tblGrid>
      <w:tr w:rsidR="00356D50" w:rsidRPr="00356D50" w:rsidTr="00356D50">
        <w:tc>
          <w:tcPr>
            <w:tcW w:w="300" w:type="dxa"/>
          </w:tcPr>
          <w:p w:rsidR="001C70C8" w:rsidRPr="00356D50" w:rsidRDefault="00356D50">
            <w:pPr>
              <w:rPr>
                <w:rFonts w:eastAsiaTheme="minorEastAsia"/>
              </w:rPr>
            </w:pPr>
            <w:r w:rsidRPr="00356D50">
              <w:rPr>
                <w:rFonts w:eastAsiaTheme="minorEastAsia"/>
              </w:rPr>
              <w:t>1</w:t>
            </w:r>
          </w:p>
        </w:tc>
        <w:tc>
          <w:tcPr>
            <w:tcW w:w="1050" w:type="dxa"/>
          </w:tcPr>
          <w:p w:rsidR="001C70C8" w:rsidRPr="00356D50" w:rsidRDefault="00356D50">
            <w:pPr>
              <w:rPr>
                <w:rFonts w:eastAsiaTheme="minorEastAsia"/>
              </w:rPr>
            </w:pPr>
            <w:r w:rsidRPr="00356D50">
              <w:rPr>
                <w:rFonts w:eastAsiaTheme="minorEastAsia"/>
                <w:b/>
              </w:rPr>
              <w:t>Content name</w:t>
            </w:r>
          </w:p>
        </w:tc>
        <w:tc>
          <w:tcPr>
            <w:tcW w:w="1060" w:type="dxa"/>
          </w:tcPr>
          <w:p w:rsidR="001C70C8" w:rsidRPr="00356D50" w:rsidRDefault="00356D50">
            <w:pPr>
              <w:rPr>
                <w:rFonts w:eastAsiaTheme="minorEastAsia"/>
              </w:rPr>
            </w:pPr>
            <w:r w:rsidRPr="00356D50">
              <w:rPr>
                <w:rFonts w:eastAsiaTheme="minorEastAsia"/>
                <w:b/>
                <w:color w:val="00EC00"/>
              </w:rPr>
              <w:t>Localise</w:t>
            </w:r>
          </w:p>
        </w:tc>
        <w:tc>
          <w:tcPr>
            <w:tcW w:w="6900" w:type="dxa"/>
          </w:tcPr>
          <w:p w:rsidR="001C70C8" w:rsidRPr="00356D50" w:rsidRDefault="00356D50">
            <w:pPr>
              <w:rPr>
                <w:rFonts w:eastAsiaTheme="minorEastAsia"/>
              </w:rPr>
            </w:pPr>
            <w:r w:rsidRPr="00356D50">
              <w:rPr>
                <w:rFonts w:eastAsiaTheme="minorEastAsia"/>
              </w:rPr>
              <w:t>Tokyo Travel Tips - Helpful hints and advice on local destination information</w:t>
            </w:r>
          </w:p>
        </w:tc>
        <w:tc>
          <w:tcPr>
            <w:tcW w:w="6900" w:type="dxa"/>
          </w:tcPr>
          <w:p w:rsidR="001C70C8" w:rsidRPr="00356D50" w:rsidRDefault="00356D50">
            <w:pPr>
              <w:rPr>
                <w:rFonts w:eastAsiaTheme="minorEastAsia"/>
              </w:rPr>
            </w:pPr>
            <w:r w:rsidRPr="00356D50">
              <w:rPr>
                <w:rFonts w:eastAsiaTheme="minorEastAsia"/>
              </w:rPr>
              <w:t xml:space="preserve"> </w:t>
            </w:r>
            <w:ins w:id="0" w:author="noel" w:date="2015-07-24T00:48:00Z">
              <w:r w:rsidR="006D6616">
                <w:rPr>
                  <w:rFonts w:eastAsiaTheme="minorEastAsia" w:hint="eastAsia"/>
                </w:rPr>
                <w:t>도쿄</w:t>
              </w:r>
              <w:r w:rsidR="006D6616">
                <w:rPr>
                  <w:rFonts w:eastAsiaTheme="minorEastAsia" w:hint="eastAsia"/>
                </w:rPr>
                <w:t xml:space="preserve"> </w:t>
              </w:r>
              <w:r w:rsidR="006D6616">
                <w:rPr>
                  <w:rFonts w:eastAsiaTheme="minorEastAsia" w:hint="eastAsia"/>
                </w:rPr>
                <w:t>여행</w:t>
              </w:r>
              <w:r w:rsidR="006D6616">
                <w:rPr>
                  <w:rFonts w:eastAsiaTheme="minorEastAsia" w:hint="eastAsia"/>
                </w:rPr>
                <w:t xml:space="preserve"> </w:t>
              </w:r>
              <w:r w:rsidR="006D6616">
                <w:rPr>
                  <w:rFonts w:eastAsiaTheme="minorEastAsia" w:hint="eastAsia"/>
                </w:rPr>
                <w:t>팁</w:t>
              </w:r>
              <w:r w:rsidR="006D6616">
                <w:rPr>
                  <w:rFonts w:eastAsiaTheme="minorEastAsia" w:hint="eastAsia"/>
                </w:rPr>
                <w:t xml:space="preserve"> </w:t>
              </w:r>
              <w:r w:rsidR="006D6616">
                <w:rPr>
                  <w:rFonts w:eastAsiaTheme="minorEastAsia"/>
                </w:rPr>
                <w:t>–</w:t>
              </w:r>
              <w:r w:rsidR="006D6616">
                <w:rPr>
                  <w:rFonts w:eastAsiaTheme="minorEastAsia" w:hint="eastAsia"/>
                </w:rPr>
                <w:t xml:space="preserve"> </w:t>
              </w:r>
              <w:r w:rsidR="006D6616">
                <w:rPr>
                  <w:rFonts w:eastAsiaTheme="minorEastAsia" w:hint="eastAsia"/>
                </w:rPr>
                <w:t>유용한</w:t>
              </w:r>
              <w:r w:rsidR="006D6616">
                <w:rPr>
                  <w:rFonts w:eastAsiaTheme="minorEastAsia" w:hint="eastAsia"/>
                </w:rPr>
                <w:t xml:space="preserve"> </w:t>
              </w:r>
            </w:ins>
            <w:ins w:id="1" w:author="noel" w:date="2015-07-24T00:49:00Z">
              <w:r w:rsidR="006D6616">
                <w:rPr>
                  <w:rFonts w:eastAsiaTheme="minorEastAsia" w:hint="eastAsia"/>
                </w:rPr>
                <w:t>지역</w:t>
              </w:r>
              <w:r w:rsidR="006D6616">
                <w:rPr>
                  <w:rFonts w:eastAsiaTheme="minorEastAsia" w:hint="eastAsia"/>
                </w:rPr>
                <w:t xml:space="preserve"> </w:t>
              </w:r>
              <w:r w:rsidR="006D6616">
                <w:rPr>
                  <w:rFonts w:eastAsiaTheme="minorEastAsia" w:hint="eastAsia"/>
                </w:rPr>
                <w:t>정보</w:t>
              </w:r>
              <w:r w:rsidR="006D6616">
                <w:rPr>
                  <w:rFonts w:eastAsiaTheme="minorEastAsia" w:hint="eastAsia"/>
                </w:rPr>
                <w:t xml:space="preserve"> </w:t>
              </w:r>
              <w:r w:rsidR="006D6616">
                <w:rPr>
                  <w:rFonts w:eastAsiaTheme="minorEastAsia" w:hint="eastAsia"/>
                </w:rPr>
                <w:t>및</w:t>
              </w:r>
              <w:r w:rsidR="006D6616">
                <w:rPr>
                  <w:rFonts w:eastAsiaTheme="minorEastAsia" w:hint="eastAsia"/>
                </w:rPr>
                <w:t xml:space="preserve"> </w:t>
              </w:r>
              <w:r w:rsidR="006D6616">
                <w:rPr>
                  <w:rFonts w:eastAsiaTheme="minorEastAsia" w:hint="eastAsia"/>
                </w:rPr>
                <w:t>참고사항</w:t>
              </w:r>
            </w:ins>
          </w:p>
        </w:tc>
      </w:tr>
      <w:tr w:rsidR="00356D50" w:rsidRPr="00356D50" w:rsidTr="00356D50">
        <w:tc>
          <w:tcPr>
            <w:tcW w:w="300" w:type="dxa"/>
            <w:shd w:val="clear" w:color="auto" w:fill="BFBFBF"/>
          </w:tcPr>
          <w:p w:rsidR="001C70C8" w:rsidRPr="00356D50" w:rsidRDefault="00356D50">
            <w:pPr>
              <w:rPr>
                <w:rFonts w:eastAsiaTheme="minorEastAsia"/>
              </w:rPr>
            </w:pPr>
            <w:r w:rsidRPr="00356D50">
              <w:rPr>
                <w:rFonts w:eastAsiaTheme="minorEastAsia"/>
              </w:rPr>
              <w:t>2</w:t>
            </w:r>
          </w:p>
        </w:tc>
        <w:tc>
          <w:tcPr>
            <w:tcW w:w="1050" w:type="dxa"/>
            <w:shd w:val="clear" w:color="auto" w:fill="BFBFBF"/>
          </w:tcPr>
          <w:p w:rsidR="001C70C8" w:rsidRPr="00356D50" w:rsidRDefault="00356D50">
            <w:pPr>
              <w:rPr>
                <w:rFonts w:eastAsiaTheme="minorEastAsia"/>
              </w:rPr>
            </w:pPr>
            <w:r w:rsidRPr="00356D50">
              <w:rPr>
                <w:rFonts w:eastAsiaTheme="minorEastAsia"/>
                <w:b/>
              </w:rPr>
              <w:t>POS</w:t>
            </w:r>
          </w:p>
        </w:tc>
        <w:tc>
          <w:tcPr>
            <w:tcW w:w="1060" w:type="dxa"/>
            <w:shd w:val="clear" w:color="auto" w:fill="BFBFBF"/>
          </w:tcPr>
          <w:p w:rsidR="001C70C8" w:rsidRPr="00356D50" w:rsidRDefault="00356D50">
            <w:pPr>
              <w:rPr>
                <w:rFonts w:eastAsiaTheme="minorEastAsia"/>
              </w:rPr>
            </w:pPr>
            <w:r w:rsidRPr="00356D50">
              <w:rPr>
                <w:rFonts w:eastAsiaTheme="minorEastAsia"/>
                <w:b/>
                <w:color w:val="FF0000"/>
              </w:rPr>
              <w:t>Don't change</w:t>
            </w:r>
          </w:p>
        </w:tc>
        <w:tc>
          <w:tcPr>
            <w:tcW w:w="6900" w:type="dxa"/>
            <w:shd w:val="clear" w:color="auto" w:fill="BFBFBF"/>
          </w:tcPr>
          <w:p w:rsidR="001C70C8" w:rsidRPr="00356D50" w:rsidRDefault="00356D50">
            <w:pPr>
              <w:rPr>
                <w:rFonts w:eastAsiaTheme="minorEastAsia"/>
              </w:rPr>
            </w:pPr>
            <w:r w:rsidRPr="00356D50">
              <w:rPr>
                <w:rFonts w:eastAsiaTheme="minorEastAsia"/>
              </w:rPr>
              <w:t>HCOM_KR</w:t>
            </w:r>
          </w:p>
        </w:tc>
        <w:tc>
          <w:tcPr>
            <w:tcW w:w="6900" w:type="dxa"/>
            <w:shd w:val="clear" w:color="auto" w:fill="BFBFBF"/>
          </w:tcPr>
          <w:p w:rsidR="001C70C8" w:rsidRPr="00356D50" w:rsidRDefault="00356D50">
            <w:pPr>
              <w:rPr>
                <w:rFonts w:eastAsiaTheme="minorEastAsia"/>
              </w:rPr>
            </w:pPr>
            <w:r w:rsidRPr="00356D50">
              <w:rPr>
                <w:rFonts w:eastAsiaTheme="minorEastAsia"/>
              </w:rPr>
              <w:t>HCOM_KR</w:t>
            </w:r>
          </w:p>
        </w:tc>
      </w:tr>
      <w:tr w:rsidR="00356D50" w:rsidRPr="00356D50" w:rsidTr="00356D50">
        <w:tc>
          <w:tcPr>
            <w:tcW w:w="300" w:type="dxa"/>
            <w:shd w:val="clear" w:color="auto" w:fill="BFBFBF"/>
          </w:tcPr>
          <w:p w:rsidR="001C70C8" w:rsidRPr="00356D50" w:rsidRDefault="00356D50">
            <w:pPr>
              <w:rPr>
                <w:rFonts w:eastAsiaTheme="minorEastAsia"/>
              </w:rPr>
            </w:pPr>
            <w:r w:rsidRPr="00356D50">
              <w:rPr>
                <w:rFonts w:eastAsiaTheme="minorEastAsia"/>
              </w:rPr>
              <w:t>3</w:t>
            </w:r>
          </w:p>
        </w:tc>
        <w:tc>
          <w:tcPr>
            <w:tcW w:w="1050" w:type="dxa"/>
            <w:shd w:val="clear" w:color="auto" w:fill="BFBFBF"/>
          </w:tcPr>
          <w:p w:rsidR="001C70C8" w:rsidRPr="00356D50" w:rsidRDefault="00356D50">
            <w:pPr>
              <w:rPr>
                <w:rFonts w:eastAsiaTheme="minorEastAsia"/>
              </w:rPr>
            </w:pPr>
            <w:r w:rsidRPr="00356D50">
              <w:rPr>
                <w:rFonts w:eastAsiaTheme="minorEastAsia"/>
                <w:b/>
              </w:rPr>
              <w:t>Locale</w:t>
            </w:r>
          </w:p>
        </w:tc>
        <w:tc>
          <w:tcPr>
            <w:tcW w:w="1060" w:type="dxa"/>
            <w:shd w:val="clear" w:color="auto" w:fill="BFBFBF"/>
          </w:tcPr>
          <w:p w:rsidR="001C70C8" w:rsidRPr="00356D50" w:rsidRDefault="00356D50">
            <w:pPr>
              <w:rPr>
                <w:rFonts w:eastAsiaTheme="minorEastAsia"/>
              </w:rPr>
            </w:pPr>
            <w:r w:rsidRPr="00356D50">
              <w:rPr>
                <w:rFonts w:eastAsiaTheme="minorEastAsia"/>
                <w:b/>
                <w:color w:val="FF0000"/>
              </w:rPr>
              <w:t>Don't change</w:t>
            </w:r>
          </w:p>
        </w:tc>
        <w:tc>
          <w:tcPr>
            <w:tcW w:w="6900" w:type="dxa"/>
            <w:shd w:val="clear" w:color="auto" w:fill="BFBFBF"/>
          </w:tcPr>
          <w:p w:rsidR="001C70C8" w:rsidRPr="00356D50" w:rsidRDefault="00356D50">
            <w:pPr>
              <w:rPr>
                <w:rFonts w:eastAsiaTheme="minorEastAsia"/>
              </w:rPr>
            </w:pPr>
            <w:r w:rsidRPr="00356D50">
              <w:rPr>
                <w:rFonts w:eastAsiaTheme="minorEastAsia"/>
              </w:rPr>
              <w:t>ko_KR</w:t>
            </w:r>
          </w:p>
        </w:tc>
        <w:tc>
          <w:tcPr>
            <w:tcW w:w="6900" w:type="dxa"/>
            <w:shd w:val="clear" w:color="auto" w:fill="BFBFBF"/>
          </w:tcPr>
          <w:p w:rsidR="001C70C8" w:rsidRPr="00356D50" w:rsidRDefault="00356D50">
            <w:pPr>
              <w:rPr>
                <w:rFonts w:eastAsiaTheme="minorEastAsia"/>
              </w:rPr>
            </w:pPr>
            <w:r w:rsidRPr="00356D50">
              <w:rPr>
                <w:rFonts w:eastAsiaTheme="minorEastAsia"/>
              </w:rPr>
              <w:t>ko_KR</w:t>
            </w:r>
          </w:p>
        </w:tc>
      </w:tr>
      <w:tr w:rsidR="00356D50" w:rsidRPr="00356D50" w:rsidTr="00356D50">
        <w:tc>
          <w:tcPr>
            <w:tcW w:w="300" w:type="dxa"/>
            <w:shd w:val="clear" w:color="auto" w:fill="BFBFBF"/>
          </w:tcPr>
          <w:p w:rsidR="001C70C8" w:rsidRPr="00356D50" w:rsidRDefault="00356D50">
            <w:pPr>
              <w:rPr>
                <w:rFonts w:eastAsiaTheme="minorEastAsia"/>
              </w:rPr>
            </w:pPr>
            <w:r w:rsidRPr="00356D50">
              <w:rPr>
                <w:rFonts w:eastAsiaTheme="minorEastAsia"/>
              </w:rPr>
              <w:t>4</w:t>
            </w:r>
          </w:p>
        </w:tc>
        <w:tc>
          <w:tcPr>
            <w:tcW w:w="1050" w:type="dxa"/>
            <w:shd w:val="clear" w:color="auto" w:fill="BFBFBF"/>
          </w:tcPr>
          <w:p w:rsidR="001C70C8" w:rsidRPr="00356D50" w:rsidRDefault="00356D50">
            <w:pPr>
              <w:rPr>
                <w:rFonts w:eastAsiaTheme="minorEastAsia"/>
              </w:rPr>
            </w:pPr>
            <w:r w:rsidRPr="00356D50">
              <w:rPr>
                <w:rFonts w:eastAsiaTheme="minorEastAsia"/>
                <w:b/>
              </w:rPr>
              <w:t>URL friendly part</w:t>
            </w:r>
          </w:p>
        </w:tc>
        <w:tc>
          <w:tcPr>
            <w:tcW w:w="1060" w:type="dxa"/>
            <w:shd w:val="clear" w:color="auto" w:fill="BFBFBF"/>
          </w:tcPr>
          <w:p w:rsidR="001C70C8" w:rsidRPr="00356D50" w:rsidRDefault="00356D50">
            <w:pPr>
              <w:rPr>
                <w:rFonts w:eastAsiaTheme="minorEastAsia"/>
              </w:rPr>
            </w:pPr>
            <w:r w:rsidRPr="00356D50">
              <w:rPr>
                <w:rFonts w:eastAsiaTheme="minorEastAsia"/>
                <w:b/>
                <w:color w:val="FF0000"/>
              </w:rPr>
              <w:t>Don't change</w:t>
            </w:r>
          </w:p>
        </w:tc>
        <w:tc>
          <w:tcPr>
            <w:tcW w:w="6900" w:type="dxa"/>
            <w:shd w:val="clear" w:color="auto" w:fill="BFBFBF"/>
          </w:tcPr>
          <w:p w:rsidR="001C70C8" w:rsidRPr="00356D50" w:rsidRDefault="00356D50">
            <w:pPr>
              <w:rPr>
                <w:rFonts w:eastAsiaTheme="minorEastAsia"/>
              </w:rPr>
            </w:pPr>
            <w:r w:rsidRPr="00356D50">
              <w:rPr>
                <w:rFonts w:eastAsiaTheme="minorEastAsia"/>
              </w:rPr>
              <w:t>tokyo-travel-tips-helpful-hints-and-advice-on-local-destination-information</w:t>
            </w:r>
          </w:p>
        </w:tc>
        <w:tc>
          <w:tcPr>
            <w:tcW w:w="6900" w:type="dxa"/>
            <w:shd w:val="clear" w:color="auto" w:fill="BFBFBF"/>
          </w:tcPr>
          <w:p w:rsidR="001C70C8" w:rsidRPr="00356D50" w:rsidRDefault="00356D50">
            <w:pPr>
              <w:rPr>
                <w:rFonts w:eastAsiaTheme="minorEastAsia"/>
              </w:rPr>
            </w:pPr>
            <w:r w:rsidRPr="00356D50">
              <w:rPr>
                <w:rFonts w:eastAsiaTheme="minorEastAsia"/>
              </w:rPr>
              <w:t>tokyo-travel-tips-helpful-hints-and-advice-on-local-destination-information</w:t>
            </w:r>
          </w:p>
        </w:tc>
      </w:tr>
      <w:tr w:rsidR="00356D50" w:rsidRPr="00356D50" w:rsidTr="00356D50">
        <w:tc>
          <w:tcPr>
            <w:tcW w:w="300" w:type="dxa"/>
            <w:shd w:val="clear" w:color="auto" w:fill="BFBFBF"/>
          </w:tcPr>
          <w:p w:rsidR="001C70C8" w:rsidRPr="00356D50" w:rsidRDefault="00356D50">
            <w:pPr>
              <w:rPr>
                <w:rFonts w:eastAsiaTheme="minorEastAsia"/>
              </w:rPr>
            </w:pPr>
            <w:r w:rsidRPr="00356D50">
              <w:rPr>
                <w:rFonts w:eastAsiaTheme="minorEastAsia"/>
              </w:rPr>
              <w:t>5</w:t>
            </w:r>
          </w:p>
        </w:tc>
        <w:tc>
          <w:tcPr>
            <w:tcW w:w="1050" w:type="dxa"/>
            <w:shd w:val="clear" w:color="auto" w:fill="BFBFBF"/>
          </w:tcPr>
          <w:p w:rsidR="001C70C8" w:rsidRPr="00356D50" w:rsidRDefault="00356D50">
            <w:pPr>
              <w:rPr>
                <w:rFonts w:eastAsiaTheme="minorEastAsia"/>
              </w:rPr>
            </w:pPr>
            <w:r w:rsidRPr="00356D50">
              <w:rPr>
                <w:rFonts w:eastAsiaTheme="minorEastAsia"/>
                <w:b/>
              </w:rPr>
              <w:t>Channels</w:t>
            </w:r>
          </w:p>
        </w:tc>
        <w:tc>
          <w:tcPr>
            <w:tcW w:w="1060" w:type="dxa"/>
            <w:shd w:val="clear" w:color="auto" w:fill="BFBFBF"/>
          </w:tcPr>
          <w:p w:rsidR="001C70C8" w:rsidRPr="00356D50" w:rsidRDefault="00356D50">
            <w:pPr>
              <w:rPr>
                <w:rFonts w:eastAsiaTheme="minorEastAsia"/>
              </w:rPr>
            </w:pPr>
            <w:r w:rsidRPr="00356D50">
              <w:rPr>
                <w:rFonts w:eastAsiaTheme="minorEastAsia"/>
                <w:b/>
                <w:color w:val="FF0000"/>
              </w:rPr>
              <w:t>Don't change</w:t>
            </w:r>
          </w:p>
        </w:tc>
        <w:tc>
          <w:tcPr>
            <w:tcW w:w="6900" w:type="dxa"/>
            <w:shd w:val="clear" w:color="auto" w:fill="BFBFBF"/>
          </w:tcPr>
          <w:p w:rsidR="001C70C8" w:rsidRPr="00356D50" w:rsidRDefault="00356D50">
            <w:pPr>
              <w:rPr>
                <w:rFonts w:eastAsiaTheme="minorEastAsia"/>
              </w:rPr>
            </w:pPr>
            <w:r w:rsidRPr="00356D50">
              <w:rPr>
                <w:rFonts w:eastAsiaTheme="minorEastAsia"/>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1C70C8" w:rsidRPr="00356D50" w:rsidRDefault="00356D50">
            <w:pPr>
              <w:rPr>
                <w:rFonts w:eastAsiaTheme="minorEastAsia"/>
              </w:rPr>
            </w:pPr>
            <w:r w:rsidRPr="00356D50">
              <w:rPr>
                <w:rFonts w:eastAsiaTheme="minorEastAsia"/>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356D50" w:rsidRPr="00356D50" w:rsidTr="00356D50">
        <w:tc>
          <w:tcPr>
            <w:tcW w:w="300" w:type="dxa"/>
            <w:shd w:val="clear" w:color="auto" w:fill="BFBFBF"/>
          </w:tcPr>
          <w:p w:rsidR="001C70C8" w:rsidRPr="00356D50" w:rsidRDefault="00356D50">
            <w:pPr>
              <w:rPr>
                <w:rFonts w:eastAsiaTheme="minorEastAsia"/>
              </w:rPr>
            </w:pPr>
            <w:r w:rsidRPr="00356D50">
              <w:rPr>
                <w:rFonts w:eastAsiaTheme="minorEastAsia"/>
              </w:rPr>
              <w:t>6</w:t>
            </w:r>
          </w:p>
        </w:tc>
        <w:tc>
          <w:tcPr>
            <w:tcW w:w="1050" w:type="dxa"/>
            <w:shd w:val="clear" w:color="auto" w:fill="BFBFBF"/>
          </w:tcPr>
          <w:p w:rsidR="001C70C8" w:rsidRPr="00356D50" w:rsidRDefault="00356D50">
            <w:pPr>
              <w:rPr>
                <w:rFonts w:eastAsiaTheme="minorEastAsia"/>
              </w:rPr>
            </w:pPr>
            <w:r w:rsidRPr="00356D50">
              <w:rPr>
                <w:rFonts w:eastAsiaTheme="minorEastAsia"/>
                <w:b/>
              </w:rPr>
              <w:t>Go live date</w:t>
            </w:r>
          </w:p>
        </w:tc>
        <w:tc>
          <w:tcPr>
            <w:tcW w:w="1060" w:type="dxa"/>
            <w:shd w:val="clear" w:color="auto" w:fill="BFBFBF"/>
          </w:tcPr>
          <w:p w:rsidR="001C70C8" w:rsidRPr="00356D50" w:rsidRDefault="00356D50">
            <w:pPr>
              <w:rPr>
                <w:rFonts w:eastAsiaTheme="minorEastAsia"/>
              </w:rPr>
            </w:pPr>
            <w:r w:rsidRPr="00356D50">
              <w:rPr>
                <w:rFonts w:eastAsiaTheme="minorEastAsia"/>
                <w:b/>
                <w:color w:val="FF0000"/>
              </w:rPr>
              <w:t>Don't change</w:t>
            </w:r>
          </w:p>
        </w:tc>
        <w:tc>
          <w:tcPr>
            <w:tcW w:w="6900" w:type="dxa"/>
            <w:shd w:val="clear" w:color="auto" w:fill="BFBFBF"/>
          </w:tcPr>
          <w:p w:rsidR="001C70C8" w:rsidRPr="00356D50" w:rsidRDefault="00356D50">
            <w:pPr>
              <w:rPr>
                <w:rFonts w:eastAsiaTheme="minorEastAsia"/>
              </w:rPr>
            </w:pPr>
            <w:r w:rsidRPr="00356D50">
              <w:rPr>
                <w:rFonts w:eastAsiaTheme="minorEastAsia"/>
              </w:rPr>
              <w:t>42150</w:t>
            </w:r>
          </w:p>
        </w:tc>
        <w:tc>
          <w:tcPr>
            <w:tcW w:w="6900" w:type="dxa"/>
            <w:shd w:val="clear" w:color="auto" w:fill="BFBFBF"/>
          </w:tcPr>
          <w:p w:rsidR="001C70C8" w:rsidRPr="00356D50" w:rsidRDefault="00356D50">
            <w:pPr>
              <w:rPr>
                <w:rFonts w:eastAsiaTheme="minorEastAsia"/>
              </w:rPr>
            </w:pPr>
            <w:r w:rsidRPr="00356D50">
              <w:rPr>
                <w:rFonts w:eastAsiaTheme="minorEastAsia"/>
              </w:rPr>
              <w:t>42150</w:t>
            </w:r>
          </w:p>
        </w:tc>
      </w:tr>
      <w:tr w:rsidR="00356D50" w:rsidRPr="00356D50" w:rsidTr="00356D50">
        <w:tc>
          <w:tcPr>
            <w:tcW w:w="300" w:type="dxa"/>
            <w:shd w:val="clear" w:color="auto" w:fill="BFBFBF"/>
          </w:tcPr>
          <w:p w:rsidR="001C70C8" w:rsidRPr="00356D50" w:rsidRDefault="00356D50">
            <w:pPr>
              <w:rPr>
                <w:rFonts w:eastAsiaTheme="minorEastAsia"/>
              </w:rPr>
            </w:pPr>
            <w:r w:rsidRPr="00356D50">
              <w:rPr>
                <w:rFonts w:eastAsiaTheme="minorEastAsia"/>
              </w:rPr>
              <w:t>7</w:t>
            </w:r>
          </w:p>
        </w:tc>
        <w:tc>
          <w:tcPr>
            <w:tcW w:w="1050" w:type="dxa"/>
            <w:shd w:val="clear" w:color="auto" w:fill="BFBFBF"/>
          </w:tcPr>
          <w:p w:rsidR="001C70C8" w:rsidRPr="00356D50" w:rsidRDefault="00356D50">
            <w:pPr>
              <w:rPr>
                <w:rFonts w:eastAsiaTheme="minorEastAsia"/>
              </w:rPr>
            </w:pPr>
            <w:r w:rsidRPr="00356D50">
              <w:rPr>
                <w:rFonts w:eastAsiaTheme="minorEastAsia"/>
                <w:b/>
              </w:rPr>
              <w:t>Tags</w:t>
            </w:r>
          </w:p>
        </w:tc>
        <w:tc>
          <w:tcPr>
            <w:tcW w:w="1060" w:type="dxa"/>
            <w:shd w:val="clear" w:color="auto" w:fill="BFBFBF"/>
          </w:tcPr>
          <w:p w:rsidR="001C70C8" w:rsidRPr="00356D50" w:rsidRDefault="00356D50">
            <w:pPr>
              <w:rPr>
                <w:rFonts w:eastAsiaTheme="minorEastAsia"/>
              </w:rPr>
            </w:pPr>
            <w:r w:rsidRPr="00356D50">
              <w:rPr>
                <w:rFonts w:eastAsiaTheme="minorEastAsia"/>
                <w:b/>
                <w:color w:val="FF0000"/>
              </w:rPr>
              <w:t>Don't change</w:t>
            </w:r>
          </w:p>
        </w:tc>
        <w:tc>
          <w:tcPr>
            <w:tcW w:w="6900" w:type="dxa"/>
            <w:shd w:val="clear" w:color="auto" w:fill="BFBFBF"/>
          </w:tcPr>
          <w:p w:rsidR="001C70C8" w:rsidRPr="00356D50" w:rsidRDefault="00356D50">
            <w:pPr>
              <w:rPr>
                <w:rFonts w:eastAsiaTheme="minorEastAsia"/>
              </w:rPr>
            </w:pPr>
            <w:r w:rsidRPr="00356D50">
              <w:rPr>
                <w:rFonts w:eastAsiaTheme="minorEastAsia"/>
              </w:rPr>
              <w:t>Travel Tips</w:t>
            </w:r>
          </w:p>
        </w:tc>
        <w:tc>
          <w:tcPr>
            <w:tcW w:w="6900" w:type="dxa"/>
            <w:shd w:val="clear" w:color="auto" w:fill="BFBFBF"/>
          </w:tcPr>
          <w:p w:rsidR="001C70C8" w:rsidRPr="00356D50" w:rsidRDefault="00356D50">
            <w:pPr>
              <w:rPr>
                <w:rFonts w:eastAsiaTheme="minorEastAsia"/>
              </w:rPr>
            </w:pPr>
            <w:r w:rsidRPr="00356D50">
              <w:rPr>
                <w:rFonts w:eastAsiaTheme="minorEastAsia"/>
              </w:rPr>
              <w:t>Travel Tips</w:t>
            </w:r>
          </w:p>
        </w:tc>
      </w:tr>
      <w:tr w:rsidR="00356D50" w:rsidRPr="00356D50" w:rsidTr="00356D50">
        <w:tc>
          <w:tcPr>
            <w:tcW w:w="300" w:type="dxa"/>
            <w:shd w:val="clear" w:color="auto" w:fill="BFBFBF"/>
          </w:tcPr>
          <w:p w:rsidR="001C70C8" w:rsidRPr="00356D50" w:rsidRDefault="00356D50">
            <w:pPr>
              <w:rPr>
                <w:rFonts w:eastAsiaTheme="minorEastAsia"/>
              </w:rPr>
            </w:pPr>
            <w:r w:rsidRPr="00356D50">
              <w:rPr>
                <w:rFonts w:eastAsiaTheme="minorEastAsia"/>
              </w:rPr>
              <w:t>8</w:t>
            </w:r>
          </w:p>
        </w:tc>
        <w:tc>
          <w:tcPr>
            <w:tcW w:w="1050" w:type="dxa"/>
            <w:shd w:val="clear" w:color="auto" w:fill="BFBFBF"/>
          </w:tcPr>
          <w:p w:rsidR="001C70C8" w:rsidRPr="00356D50" w:rsidRDefault="00356D50">
            <w:pPr>
              <w:rPr>
                <w:rFonts w:eastAsiaTheme="minorEastAsia"/>
              </w:rPr>
            </w:pPr>
            <w:r w:rsidRPr="00356D50">
              <w:rPr>
                <w:rFonts w:eastAsiaTheme="minorEastAsia"/>
                <w:b/>
              </w:rPr>
              <w:t>Destination</w:t>
            </w:r>
          </w:p>
        </w:tc>
        <w:tc>
          <w:tcPr>
            <w:tcW w:w="1060" w:type="dxa"/>
            <w:shd w:val="clear" w:color="auto" w:fill="BFBFBF"/>
          </w:tcPr>
          <w:p w:rsidR="001C70C8" w:rsidRPr="00356D50" w:rsidRDefault="00356D50">
            <w:pPr>
              <w:rPr>
                <w:rFonts w:eastAsiaTheme="minorEastAsia"/>
              </w:rPr>
            </w:pPr>
            <w:r w:rsidRPr="00356D50">
              <w:rPr>
                <w:rFonts w:eastAsiaTheme="minorEastAsia"/>
                <w:b/>
                <w:color w:val="FF0000"/>
              </w:rPr>
              <w:t>Don't change</w:t>
            </w:r>
          </w:p>
        </w:tc>
        <w:tc>
          <w:tcPr>
            <w:tcW w:w="6900" w:type="dxa"/>
            <w:shd w:val="clear" w:color="auto" w:fill="BFBFBF"/>
          </w:tcPr>
          <w:p w:rsidR="001C70C8" w:rsidRPr="00356D50" w:rsidRDefault="00356D50">
            <w:pPr>
              <w:rPr>
                <w:rFonts w:eastAsiaTheme="minorEastAsia"/>
              </w:rPr>
            </w:pPr>
            <w:r w:rsidRPr="00356D50">
              <w:rPr>
                <w:rFonts w:eastAsiaTheme="minorEastAsia"/>
              </w:rPr>
              <w:t>Tokyo  Japan (726784)</w:t>
            </w:r>
          </w:p>
        </w:tc>
        <w:tc>
          <w:tcPr>
            <w:tcW w:w="6900" w:type="dxa"/>
            <w:shd w:val="clear" w:color="auto" w:fill="BFBFBF"/>
          </w:tcPr>
          <w:p w:rsidR="001C70C8" w:rsidRPr="00356D50" w:rsidRDefault="00356D50">
            <w:pPr>
              <w:rPr>
                <w:rFonts w:eastAsiaTheme="minorEastAsia"/>
              </w:rPr>
            </w:pPr>
            <w:r w:rsidRPr="00356D50">
              <w:rPr>
                <w:rFonts w:eastAsiaTheme="minorEastAsia"/>
              </w:rPr>
              <w:t>Tokyo  Japan (726784)</w:t>
            </w:r>
          </w:p>
        </w:tc>
      </w:tr>
      <w:tr w:rsidR="00356D50" w:rsidRPr="00356D50" w:rsidTr="00356D50">
        <w:tc>
          <w:tcPr>
            <w:tcW w:w="300" w:type="dxa"/>
            <w:shd w:val="clear" w:color="auto" w:fill="BFBFBF"/>
          </w:tcPr>
          <w:p w:rsidR="001C70C8" w:rsidRPr="00356D50" w:rsidRDefault="00356D50">
            <w:pPr>
              <w:rPr>
                <w:rFonts w:eastAsiaTheme="minorEastAsia"/>
              </w:rPr>
            </w:pPr>
            <w:r w:rsidRPr="00356D50">
              <w:rPr>
                <w:rFonts w:eastAsiaTheme="minorEastAsia"/>
              </w:rPr>
              <w:t>9</w:t>
            </w:r>
          </w:p>
        </w:tc>
        <w:tc>
          <w:tcPr>
            <w:tcW w:w="1050" w:type="dxa"/>
            <w:shd w:val="clear" w:color="auto" w:fill="BFBFBF"/>
          </w:tcPr>
          <w:p w:rsidR="001C70C8" w:rsidRPr="00356D50" w:rsidRDefault="00356D50">
            <w:pPr>
              <w:rPr>
                <w:rFonts w:eastAsiaTheme="minorEastAsia"/>
              </w:rPr>
            </w:pPr>
            <w:r w:rsidRPr="00356D50">
              <w:rPr>
                <w:rFonts w:eastAsiaTheme="minorEastAsia"/>
                <w:b/>
              </w:rPr>
              <w:t>Article title</w:t>
            </w:r>
          </w:p>
        </w:tc>
        <w:tc>
          <w:tcPr>
            <w:tcW w:w="1060" w:type="dxa"/>
            <w:shd w:val="clear" w:color="auto" w:fill="BFBFBF"/>
          </w:tcPr>
          <w:p w:rsidR="001C70C8" w:rsidRPr="00356D50" w:rsidRDefault="00356D50">
            <w:pPr>
              <w:rPr>
                <w:rFonts w:eastAsiaTheme="minorEastAsia"/>
              </w:rPr>
            </w:pPr>
            <w:r w:rsidRPr="00356D50">
              <w:rPr>
                <w:rFonts w:eastAsiaTheme="minorEastAsia"/>
                <w:b/>
                <w:color w:val="FF0000"/>
              </w:rPr>
              <w:t>Don't change</w:t>
            </w:r>
          </w:p>
        </w:tc>
        <w:tc>
          <w:tcPr>
            <w:tcW w:w="6900" w:type="dxa"/>
            <w:shd w:val="clear" w:color="auto" w:fill="BFBFBF"/>
          </w:tcPr>
          <w:p w:rsidR="001C70C8" w:rsidRPr="00356D50" w:rsidRDefault="00356D50">
            <w:pPr>
              <w:rPr>
                <w:rFonts w:eastAsiaTheme="minorEastAsia"/>
              </w:rPr>
            </w:pPr>
            <w:r w:rsidRPr="00356D50">
              <w:rPr>
                <w:rFonts w:eastAsiaTheme="minorEastAsia"/>
              </w:rPr>
              <w:t>Tokyo Travel Tips - Helpful hints and advice on local destination information</w:t>
            </w:r>
          </w:p>
        </w:tc>
        <w:tc>
          <w:tcPr>
            <w:tcW w:w="6900" w:type="dxa"/>
            <w:shd w:val="clear" w:color="auto" w:fill="BFBFBF"/>
          </w:tcPr>
          <w:p w:rsidR="001C70C8" w:rsidRPr="00356D50" w:rsidRDefault="00356D50">
            <w:pPr>
              <w:rPr>
                <w:rFonts w:eastAsiaTheme="minorEastAsia"/>
              </w:rPr>
            </w:pPr>
            <w:r w:rsidRPr="00356D50">
              <w:rPr>
                <w:rFonts w:eastAsiaTheme="minorEastAsia"/>
              </w:rPr>
              <w:t>Tokyo Travel Tips - Helpful hints and advice on local destination information</w:t>
            </w:r>
          </w:p>
        </w:tc>
      </w:tr>
      <w:tr w:rsidR="00356D50" w:rsidRPr="00356D50" w:rsidTr="00356D50">
        <w:tc>
          <w:tcPr>
            <w:tcW w:w="300" w:type="dxa"/>
            <w:shd w:val="clear" w:color="auto" w:fill="BFBFBF"/>
          </w:tcPr>
          <w:p w:rsidR="001C70C8" w:rsidRPr="00356D50" w:rsidRDefault="00356D50">
            <w:pPr>
              <w:rPr>
                <w:rFonts w:eastAsiaTheme="minorEastAsia"/>
              </w:rPr>
            </w:pPr>
            <w:r w:rsidRPr="00356D50">
              <w:rPr>
                <w:rFonts w:eastAsiaTheme="minorEastAsia"/>
              </w:rPr>
              <w:t>10</w:t>
            </w:r>
          </w:p>
        </w:tc>
        <w:tc>
          <w:tcPr>
            <w:tcW w:w="1050" w:type="dxa"/>
            <w:shd w:val="clear" w:color="auto" w:fill="BFBFBF"/>
          </w:tcPr>
          <w:p w:rsidR="001C70C8" w:rsidRPr="00356D50" w:rsidRDefault="00356D50">
            <w:pPr>
              <w:rPr>
                <w:rFonts w:eastAsiaTheme="minorEastAsia"/>
              </w:rPr>
            </w:pPr>
            <w:r w:rsidRPr="00356D50">
              <w:rPr>
                <w:rFonts w:eastAsiaTheme="minorEastAsia"/>
                <w:b/>
              </w:rPr>
              <w:t>Main image</w:t>
            </w:r>
          </w:p>
        </w:tc>
        <w:tc>
          <w:tcPr>
            <w:tcW w:w="1060" w:type="dxa"/>
            <w:shd w:val="clear" w:color="auto" w:fill="BFBFBF"/>
          </w:tcPr>
          <w:p w:rsidR="001C70C8" w:rsidRPr="00356D50" w:rsidRDefault="00356D50">
            <w:pPr>
              <w:rPr>
                <w:rFonts w:eastAsiaTheme="minorEastAsia"/>
              </w:rPr>
            </w:pPr>
            <w:r w:rsidRPr="00356D50">
              <w:rPr>
                <w:rFonts w:eastAsiaTheme="minorEastAsia"/>
                <w:b/>
                <w:color w:val="FF0000"/>
              </w:rPr>
              <w:t>Don't change</w:t>
            </w:r>
          </w:p>
        </w:tc>
        <w:tc>
          <w:tcPr>
            <w:tcW w:w="6900" w:type="dxa"/>
            <w:shd w:val="clear" w:color="auto" w:fill="BFBFBF"/>
          </w:tcPr>
          <w:p w:rsidR="001C70C8" w:rsidRPr="00356D50" w:rsidRDefault="00356D50">
            <w:pPr>
              <w:rPr>
                <w:rFonts w:eastAsiaTheme="minorEastAsia"/>
              </w:rPr>
            </w:pPr>
            <w:r w:rsidRPr="00356D50">
              <w:rPr>
                <w:rFonts w:eastAsiaTheme="minorEastAsia"/>
              </w:rPr>
              <w:t>Tokyo_Travel_Tips.jpg</w:t>
            </w:r>
          </w:p>
        </w:tc>
        <w:tc>
          <w:tcPr>
            <w:tcW w:w="6900" w:type="dxa"/>
            <w:shd w:val="clear" w:color="auto" w:fill="BFBFBF"/>
          </w:tcPr>
          <w:p w:rsidR="001C70C8" w:rsidRPr="00356D50" w:rsidRDefault="00356D50">
            <w:pPr>
              <w:rPr>
                <w:rFonts w:eastAsiaTheme="minorEastAsia"/>
              </w:rPr>
            </w:pPr>
            <w:r w:rsidRPr="00356D50">
              <w:rPr>
                <w:rFonts w:eastAsiaTheme="minorEastAsia"/>
              </w:rPr>
              <w:t>Tokyo_Travel_Tips.jpg</w:t>
            </w:r>
          </w:p>
        </w:tc>
      </w:tr>
      <w:tr w:rsidR="00356D50" w:rsidRPr="00356D50" w:rsidTr="00356D50">
        <w:tc>
          <w:tcPr>
            <w:tcW w:w="300" w:type="dxa"/>
          </w:tcPr>
          <w:p w:rsidR="001C70C8" w:rsidRPr="00356D50" w:rsidRDefault="00356D50">
            <w:pPr>
              <w:rPr>
                <w:rFonts w:eastAsiaTheme="minorEastAsia"/>
              </w:rPr>
            </w:pPr>
            <w:r w:rsidRPr="00356D50">
              <w:rPr>
                <w:rFonts w:eastAsiaTheme="minorEastAsia"/>
              </w:rPr>
              <w:t>11</w:t>
            </w:r>
          </w:p>
        </w:tc>
        <w:tc>
          <w:tcPr>
            <w:tcW w:w="1050" w:type="dxa"/>
          </w:tcPr>
          <w:p w:rsidR="001C70C8" w:rsidRPr="00356D50" w:rsidRDefault="00356D50">
            <w:pPr>
              <w:rPr>
                <w:rFonts w:eastAsiaTheme="minorEastAsia"/>
              </w:rPr>
            </w:pPr>
            <w:r w:rsidRPr="00356D50">
              <w:rPr>
                <w:rFonts w:eastAsiaTheme="minorEastAsia"/>
                <w:b/>
              </w:rPr>
              <w:t>Introduction</w:t>
            </w:r>
          </w:p>
        </w:tc>
        <w:tc>
          <w:tcPr>
            <w:tcW w:w="1060" w:type="dxa"/>
          </w:tcPr>
          <w:p w:rsidR="001C70C8" w:rsidRPr="00356D50" w:rsidRDefault="00356D50">
            <w:pPr>
              <w:rPr>
                <w:rFonts w:eastAsiaTheme="minorEastAsia"/>
              </w:rPr>
            </w:pPr>
            <w:r w:rsidRPr="00356D50">
              <w:rPr>
                <w:rFonts w:eastAsiaTheme="minorEastAsia"/>
                <w:b/>
                <w:color w:val="00EC00"/>
              </w:rPr>
              <w:t>Localise</w:t>
            </w:r>
          </w:p>
        </w:tc>
        <w:tc>
          <w:tcPr>
            <w:tcW w:w="6900" w:type="dxa"/>
          </w:tcPr>
          <w:p w:rsidR="001C70C8" w:rsidRPr="00356D50" w:rsidRDefault="00356D50">
            <w:pPr>
              <w:rPr>
                <w:rFonts w:eastAsiaTheme="minorEastAsia"/>
              </w:rPr>
            </w:pPr>
            <w:r w:rsidRPr="00356D50">
              <w:rPr>
                <w:rFonts w:eastAsiaTheme="minorEastAsia"/>
                <w:color w:val="0000FF"/>
              </w:rPr>
              <w:t>&lt;p&gt;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rPr>
              <w:t>Tokyo was insulated from the rest of the world for centuries, and locals today still rely on well-established cultural norms. Visitors will find the Japanese warm and hospitable, but they'll also find that the burden to assimilate is their own. In the course of a visit, tourists will come to appreciate the city for its modern touches, especially the world-class transportation network.</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&lt;/p&gt;</w:t>
            </w:r>
          </w:p>
          <w:p w:rsidR="001C70C8" w:rsidRPr="00356D50" w:rsidRDefault="001C70C8">
            <w:pPr>
              <w:rPr>
                <w:rFonts w:eastAsiaTheme="minorEastAsia"/>
              </w:rPr>
            </w:pPr>
          </w:p>
        </w:tc>
        <w:tc>
          <w:tcPr>
            <w:tcW w:w="6900" w:type="dxa"/>
          </w:tcPr>
          <w:p w:rsidR="001C70C8" w:rsidRPr="00356D50" w:rsidRDefault="00356D50">
            <w:pPr>
              <w:rPr>
                <w:rFonts w:eastAsiaTheme="minorEastAsia"/>
              </w:rPr>
            </w:pPr>
            <w:r w:rsidRPr="00356D50">
              <w:rPr>
                <w:rFonts w:eastAsiaTheme="minorEastAsia"/>
                <w:color w:val="0000FF"/>
              </w:rPr>
              <w:t>&lt;p&gt;</w:t>
            </w:r>
          </w:p>
          <w:p w:rsidR="001C70C8" w:rsidRDefault="001C70C8">
            <w:pPr>
              <w:rPr>
                <w:rFonts w:eastAsiaTheme="minorEastAsia"/>
              </w:rPr>
            </w:pPr>
          </w:p>
          <w:p w:rsidR="00FA31C5" w:rsidRDefault="00584050">
            <w:pPr>
              <w:rPr>
                <w:rFonts w:eastAsiaTheme="minorEastAsia"/>
              </w:rPr>
            </w:pPr>
            <w:r>
              <w:rPr>
                <w:rFonts w:eastAsiaTheme="minorEastAsia" w:hint="eastAsia"/>
              </w:rPr>
              <w:t>도쿄는</w:t>
            </w:r>
            <w:r>
              <w:rPr>
                <w:rFonts w:eastAsiaTheme="minorEastAsia" w:hint="eastAsia"/>
              </w:rPr>
              <w:t xml:space="preserve"> </w:t>
            </w:r>
            <w:r>
              <w:rPr>
                <w:rFonts w:eastAsiaTheme="minorEastAsia" w:hint="eastAsia"/>
              </w:rPr>
              <w:t>수세기</w:t>
            </w:r>
            <w:r>
              <w:rPr>
                <w:rFonts w:eastAsiaTheme="minorEastAsia" w:hint="eastAsia"/>
              </w:rPr>
              <w:t xml:space="preserve"> </w:t>
            </w:r>
            <w:r>
              <w:rPr>
                <w:rFonts w:eastAsiaTheme="minorEastAsia" w:hint="eastAsia"/>
              </w:rPr>
              <w:t>동안</w:t>
            </w:r>
            <w:r>
              <w:rPr>
                <w:rFonts w:eastAsiaTheme="minorEastAsia" w:hint="eastAsia"/>
              </w:rPr>
              <w:t xml:space="preserve"> </w:t>
            </w:r>
            <w:r>
              <w:rPr>
                <w:rFonts w:eastAsiaTheme="minorEastAsia" w:hint="eastAsia"/>
              </w:rPr>
              <w:t>세계의</w:t>
            </w:r>
            <w:r>
              <w:rPr>
                <w:rFonts w:eastAsiaTheme="minorEastAsia" w:hint="eastAsia"/>
              </w:rPr>
              <w:t xml:space="preserve"> </w:t>
            </w:r>
            <w:r>
              <w:rPr>
                <w:rFonts w:eastAsiaTheme="minorEastAsia" w:hint="eastAsia"/>
              </w:rPr>
              <w:t>다른</w:t>
            </w:r>
            <w:r>
              <w:rPr>
                <w:rFonts w:eastAsiaTheme="minorEastAsia" w:hint="eastAsia"/>
              </w:rPr>
              <w:t xml:space="preserve"> </w:t>
            </w:r>
            <w:r>
              <w:rPr>
                <w:rFonts w:eastAsiaTheme="minorEastAsia" w:hint="eastAsia"/>
              </w:rPr>
              <w:t>지역과</w:t>
            </w:r>
            <w:r>
              <w:rPr>
                <w:rFonts w:eastAsiaTheme="minorEastAsia" w:hint="eastAsia"/>
              </w:rPr>
              <w:t xml:space="preserve"> </w:t>
            </w:r>
            <w:r>
              <w:rPr>
                <w:rFonts w:eastAsiaTheme="minorEastAsia" w:hint="eastAsia"/>
              </w:rPr>
              <w:t>교류</w:t>
            </w:r>
            <w:ins w:id="2" w:author="noel" w:date="2015-07-24T00:49:00Z">
              <w:r w:rsidR="00944453">
                <w:rPr>
                  <w:rFonts w:eastAsiaTheme="minorEastAsia" w:hint="eastAsia"/>
                </w:rPr>
                <w:t>없이</w:t>
              </w:r>
              <w:r w:rsidR="00944453">
                <w:rPr>
                  <w:rFonts w:eastAsiaTheme="minorEastAsia" w:hint="eastAsia"/>
                </w:rPr>
                <w:t xml:space="preserve"> </w:t>
              </w:r>
              <w:r w:rsidR="00824FC0">
                <w:rPr>
                  <w:rFonts w:eastAsiaTheme="minorEastAsia" w:hint="eastAsia"/>
                </w:rPr>
                <w:t>고립</w:t>
              </w:r>
            </w:ins>
            <w:ins w:id="3" w:author="noel" w:date="2015-07-24T01:57:00Z">
              <w:r w:rsidR="00824FC0">
                <w:rPr>
                  <w:rFonts w:eastAsiaTheme="minorEastAsia" w:hint="eastAsia"/>
                </w:rPr>
                <w:t>되었</w:t>
              </w:r>
            </w:ins>
            <w:ins w:id="4" w:author="noel" w:date="2015-07-24T00:49:00Z">
              <w:r w:rsidR="00944453">
                <w:rPr>
                  <w:rFonts w:eastAsiaTheme="minorEastAsia" w:hint="eastAsia"/>
                </w:rPr>
                <w:t>기</w:t>
              </w:r>
            </w:ins>
            <w:ins w:id="5" w:author="noel" w:date="2015-07-24T00:50:00Z">
              <w:r w:rsidR="00944453">
                <w:rPr>
                  <w:rFonts w:eastAsiaTheme="minorEastAsia" w:hint="eastAsia"/>
                </w:rPr>
                <w:t xml:space="preserve"> </w:t>
              </w:r>
              <w:r w:rsidR="00944453">
                <w:rPr>
                  <w:rFonts w:eastAsiaTheme="minorEastAsia" w:hint="eastAsia"/>
                </w:rPr>
                <w:t>때문에</w:t>
              </w:r>
            </w:ins>
            <w:del w:id="6" w:author="noel" w:date="2015-07-24T00:49:00Z">
              <w:r w:rsidDel="00944453">
                <w:rPr>
                  <w:rFonts w:eastAsiaTheme="minorEastAsia" w:hint="eastAsia"/>
                </w:rPr>
                <w:delText>가</w:delText>
              </w:r>
              <w:r w:rsidDel="00944453">
                <w:rPr>
                  <w:rFonts w:eastAsiaTheme="minorEastAsia" w:hint="eastAsia"/>
                </w:rPr>
                <w:delText xml:space="preserve"> </w:delText>
              </w:r>
              <w:r w:rsidDel="00944453">
                <w:rPr>
                  <w:rFonts w:eastAsiaTheme="minorEastAsia" w:hint="eastAsia"/>
                </w:rPr>
                <w:delText>없었던</w:delText>
              </w:r>
              <w:r w:rsidDel="00944453">
                <w:rPr>
                  <w:rFonts w:eastAsiaTheme="minorEastAsia" w:hint="eastAsia"/>
                </w:rPr>
                <w:delText xml:space="preserve"> </w:delText>
              </w:r>
              <w:r w:rsidDel="00944453">
                <w:rPr>
                  <w:rFonts w:eastAsiaTheme="minorEastAsia" w:hint="eastAsia"/>
                </w:rPr>
                <w:delText>섬이었으며</w:delText>
              </w:r>
            </w:del>
            <w:r>
              <w:rPr>
                <w:rFonts w:eastAsiaTheme="minorEastAsia" w:hint="eastAsia"/>
              </w:rPr>
              <w:t xml:space="preserve">, </w:t>
            </w:r>
            <w:ins w:id="7" w:author="noel" w:date="2015-07-24T00:50:00Z">
              <w:r w:rsidR="00944453">
                <w:rPr>
                  <w:rFonts w:eastAsiaTheme="minorEastAsia" w:hint="eastAsia"/>
                </w:rPr>
                <w:t>오늘날에도</w:t>
              </w:r>
            </w:ins>
            <w:ins w:id="8" w:author="noel" w:date="2015-07-24T00:51:00Z">
              <w:r w:rsidR="00CD3914">
                <w:rPr>
                  <w:rFonts w:eastAsiaTheme="minorEastAsia" w:hint="eastAsia"/>
                </w:rPr>
                <w:t xml:space="preserve"> </w:t>
              </w:r>
            </w:ins>
            <w:del w:id="9" w:author="noel" w:date="2015-07-24T00:50:00Z">
              <w:r w:rsidDel="00944453">
                <w:rPr>
                  <w:rFonts w:eastAsiaTheme="minorEastAsia" w:hint="eastAsia"/>
                </w:rPr>
                <w:delText>현재</w:delText>
              </w:r>
              <w:r w:rsidDel="00944453">
                <w:rPr>
                  <w:rFonts w:eastAsiaTheme="minorEastAsia" w:hint="eastAsia"/>
                </w:rPr>
                <w:delText xml:space="preserve"> </w:delText>
              </w:r>
              <w:r w:rsidDel="00944453">
                <w:rPr>
                  <w:rFonts w:eastAsiaTheme="minorEastAsia" w:hint="eastAsia"/>
                </w:rPr>
                <w:delText>지역</w:delText>
              </w:r>
              <w:r w:rsidDel="00944453">
                <w:rPr>
                  <w:rFonts w:eastAsiaTheme="minorEastAsia" w:hint="eastAsia"/>
                </w:rPr>
                <w:delText xml:space="preserve"> </w:delText>
              </w:r>
              <w:r w:rsidDel="00944453">
                <w:rPr>
                  <w:rFonts w:eastAsiaTheme="minorEastAsia" w:hint="eastAsia"/>
                </w:rPr>
                <w:delText>주민들은</w:delText>
              </w:r>
            </w:del>
            <w:ins w:id="10" w:author="noel" w:date="2015-07-24T00:50:00Z">
              <w:r w:rsidR="00944453">
                <w:rPr>
                  <w:rFonts w:eastAsiaTheme="minorEastAsia" w:hint="eastAsia"/>
                </w:rPr>
                <w:t>현지</w:t>
              </w:r>
              <w:r w:rsidR="00944453">
                <w:rPr>
                  <w:rFonts w:eastAsiaTheme="minorEastAsia" w:hint="eastAsia"/>
                </w:rPr>
                <w:t xml:space="preserve"> </w:t>
              </w:r>
              <w:r w:rsidR="00944453">
                <w:rPr>
                  <w:rFonts w:eastAsiaTheme="minorEastAsia" w:hint="eastAsia"/>
                </w:rPr>
                <w:t>사람들은</w:t>
              </w:r>
            </w:ins>
            <w:del w:id="11" w:author="noel" w:date="2015-07-24T00:51:00Z">
              <w:r w:rsidDel="00CD3914">
                <w:rPr>
                  <w:rFonts w:eastAsiaTheme="minorEastAsia" w:hint="eastAsia"/>
                </w:rPr>
                <w:delText xml:space="preserve"> </w:delText>
              </w:r>
              <w:r w:rsidDel="00CD3914">
                <w:rPr>
                  <w:rFonts w:eastAsiaTheme="minorEastAsia" w:hint="eastAsia"/>
                </w:rPr>
                <w:delText>여전히</w:delText>
              </w:r>
            </w:del>
            <w:r>
              <w:rPr>
                <w:rFonts w:eastAsiaTheme="minorEastAsia" w:hint="eastAsia"/>
              </w:rPr>
              <w:t xml:space="preserve"> </w:t>
            </w:r>
            <w:ins w:id="12" w:author="noel" w:date="2015-07-24T00:51:00Z">
              <w:r w:rsidR="00CD3914">
                <w:rPr>
                  <w:rFonts w:eastAsiaTheme="minorEastAsia" w:hint="eastAsia"/>
                </w:rPr>
                <w:t>확고한</w:t>
              </w:r>
            </w:ins>
            <w:del w:id="13" w:author="noel" w:date="2015-07-24T00:51:00Z">
              <w:r w:rsidDel="00CD3914">
                <w:rPr>
                  <w:rFonts w:eastAsiaTheme="minorEastAsia" w:hint="eastAsia"/>
                </w:rPr>
                <w:delText>잘</w:delText>
              </w:r>
              <w:r w:rsidDel="00CD3914">
                <w:rPr>
                  <w:rFonts w:eastAsiaTheme="minorEastAsia" w:hint="eastAsia"/>
                </w:rPr>
                <w:delText xml:space="preserve"> </w:delText>
              </w:r>
              <w:r w:rsidDel="00CD3914">
                <w:rPr>
                  <w:rFonts w:eastAsiaTheme="minorEastAsia" w:hint="eastAsia"/>
                </w:rPr>
                <w:delText>보존된</w:delText>
              </w:r>
            </w:del>
            <w:r>
              <w:rPr>
                <w:rFonts w:eastAsiaTheme="minorEastAsia" w:hint="eastAsia"/>
              </w:rPr>
              <w:t xml:space="preserve"> </w:t>
            </w:r>
            <w:r>
              <w:rPr>
                <w:rFonts w:eastAsiaTheme="minorEastAsia" w:hint="eastAsia"/>
              </w:rPr>
              <w:t>문화</w:t>
            </w:r>
            <w:r>
              <w:rPr>
                <w:rFonts w:eastAsiaTheme="minorEastAsia" w:hint="eastAsia"/>
              </w:rPr>
              <w:t xml:space="preserve"> </w:t>
            </w:r>
            <w:r>
              <w:rPr>
                <w:rFonts w:eastAsiaTheme="minorEastAsia" w:hint="eastAsia"/>
              </w:rPr>
              <w:t>규범</w:t>
            </w:r>
            <w:ins w:id="14" w:author="noel" w:date="2015-07-24T00:50:00Z">
              <w:r w:rsidR="00944453">
                <w:rPr>
                  <w:rFonts w:eastAsiaTheme="minorEastAsia" w:hint="eastAsia"/>
                </w:rPr>
                <w:t>을</w:t>
              </w:r>
              <w:r w:rsidR="00944453">
                <w:rPr>
                  <w:rFonts w:eastAsiaTheme="minorEastAsia" w:hint="eastAsia"/>
                </w:rPr>
                <w:t xml:space="preserve"> </w:t>
              </w:r>
              <w:r w:rsidR="00944453">
                <w:rPr>
                  <w:rFonts w:eastAsiaTheme="minorEastAsia" w:hint="eastAsia"/>
                </w:rPr>
                <w:t>따르고</w:t>
              </w:r>
              <w:r w:rsidR="00CD3914">
                <w:rPr>
                  <w:rFonts w:eastAsiaTheme="minorEastAsia" w:hint="eastAsia"/>
                </w:rPr>
                <w:t xml:space="preserve"> </w:t>
              </w:r>
            </w:ins>
            <w:del w:id="15" w:author="noel" w:date="2015-07-24T00:50:00Z">
              <w:r w:rsidDel="00944453">
                <w:rPr>
                  <w:rFonts w:eastAsiaTheme="minorEastAsia" w:hint="eastAsia"/>
                </w:rPr>
                <w:delText>의</w:delText>
              </w:r>
              <w:r w:rsidDel="00944453">
                <w:rPr>
                  <w:rFonts w:eastAsiaTheme="minorEastAsia" w:hint="eastAsia"/>
                </w:rPr>
                <w:delText xml:space="preserve"> </w:delText>
              </w:r>
              <w:r w:rsidDel="00944453">
                <w:rPr>
                  <w:rFonts w:eastAsiaTheme="minorEastAsia" w:hint="eastAsia"/>
                </w:rPr>
                <w:delText>영향을</w:delText>
              </w:r>
              <w:r w:rsidDel="00944453">
                <w:rPr>
                  <w:rFonts w:eastAsiaTheme="minorEastAsia" w:hint="eastAsia"/>
                </w:rPr>
                <w:delText xml:space="preserve"> </w:delText>
              </w:r>
              <w:r w:rsidDel="00944453">
                <w:rPr>
                  <w:rFonts w:eastAsiaTheme="minorEastAsia" w:hint="eastAsia"/>
                </w:rPr>
                <w:delText>받고</w:delText>
              </w:r>
              <w:r w:rsidDel="00944453">
                <w:rPr>
                  <w:rFonts w:eastAsiaTheme="minorEastAsia" w:hint="eastAsia"/>
                </w:rPr>
                <w:delText xml:space="preserve"> </w:delText>
              </w:r>
            </w:del>
            <w:r>
              <w:rPr>
                <w:rFonts w:eastAsiaTheme="minorEastAsia" w:hint="eastAsia"/>
              </w:rPr>
              <w:t>있습니다</w:t>
            </w:r>
            <w:r>
              <w:rPr>
                <w:rFonts w:eastAsiaTheme="minorEastAsia" w:hint="eastAsia"/>
              </w:rPr>
              <w:t xml:space="preserve">. </w:t>
            </w:r>
            <w:r w:rsidR="00211C81">
              <w:rPr>
                <w:rFonts w:eastAsiaTheme="minorEastAsia" w:hint="eastAsia"/>
              </w:rPr>
              <w:t>방문객들은</w:t>
            </w:r>
            <w:r w:rsidR="00211C81">
              <w:rPr>
                <w:rFonts w:eastAsiaTheme="minorEastAsia" w:hint="eastAsia"/>
              </w:rPr>
              <w:t xml:space="preserve"> </w:t>
            </w:r>
            <w:r w:rsidR="00211C81">
              <w:rPr>
                <w:rFonts w:eastAsiaTheme="minorEastAsia" w:hint="eastAsia"/>
              </w:rPr>
              <w:t>일본인들</w:t>
            </w:r>
            <w:ins w:id="16" w:author="noel" w:date="2015-07-24T00:51:00Z">
              <w:r w:rsidR="00CD3914">
                <w:rPr>
                  <w:rFonts w:eastAsiaTheme="minorEastAsia" w:hint="eastAsia"/>
                </w:rPr>
                <w:t>이</w:t>
              </w:r>
            </w:ins>
            <w:del w:id="17" w:author="noel" w:date="2015-07-24T00:51:00Z">
              <w:r w:rsidR="00211C81" w:rsidDel="00CD3914">
                <w:rPr>
                  <w:rFonts w:eastAsiaTheme="minorEastAsia" w:hint="eastAsia"/>
                </w:rPr>
                <w:delText>의</w:delText>
              </w:r>
            </w:del>
            <w:r w:rsidR="00211C81">
              <w:rPr>
                <w:rFonts w:eastAsiaTheme="minorEastAsia" w:hint="eastAsia"/>
              </w:rPr>
              <w:t xml:space="preserve"> </w:t>
            </w:r>
            <w:r w:rsidR="00211C81">
              <w:rPr>
                <w:rFonts w:eastAsiaTheme="minorEastAsia" w:hint="eastAsia"/>
              </w:rPr>
              <w:t>따뜻</w:t>
            </w:r>
            <w:ins w:id="18" w:author="noel" w:date="2015-07-24T00:51:00Z">
              <w:r w:rsidR="00CD3914">
                <w:rPr>
                  <w:rFonts w:eastAsiaTheme="minorEastAsia" w:hint="eastAsia"/>
                </w:rPr>
                <w:t>하고</w:t>
              </w:r>
              <w:r w:rsidR="00CD3914">
                <w:rPr>
                  <w:rFonts w:eastAsiaTheme="minorEastAsia" w:hint="eastAsia"/>
                </w:rPr>
                <w:t xml:space="preserve"> </w:t>
              </w:r>
              <w:r w:rsidR="00CD3914">
                <w:rPr>
                  <w:rFonts w:eastAsiaTheme="minorEastAsia" w:hint="eastAsia"/>
                </w:rPr>
                <w:t>친절하지만</w:t>
              </w:r>
            </w:ins>
            <w:del w:id="19" w:author="noel" w:date="2015-07-24T00:51:00Z">
              <w:r w:rsidR="00211C81" w:rsidDel="00CD3914">
                <w:rPr>
                  <w:rFonts w:eastAsiaTheme="minorEastAsia" w:hint="eastAsia"/>
                </w:rPr>
                <w:delText>한</w:delText>
              </w:r>
              <w:r w:rsidR="00211C81" w:rsidDel="00CD3914">
                <w:rPr>
                  <w:rFonts w:eastAsiaTheme="minorEastAsia" w:hint="eastAsia"/>
                </w:rPr>
                <w:delText xml:space="preserve"> </w:delText>
              </w:r>
              <w:r w:rsidR="00211C81" w:rsidDel="00CD3914">
                <w:rPr>
                  <w:rFonts w:eastAsiaTheme="minorEastAsia" w:hint="eastAsia"/>
                </w:rPr>
                <w:delText>환대</w:delText>
              </w:r>
              <w:r w:rsidR="00211C81" w:rsidDel="00CD3914">
                <w:rPr>
                  <w:rFonts w:eastAsiaTheme="minorEastAsia" w:hint="eastAsia"/>
                </w:rPr>
                <w:delText xml:space="preserve"> </w:delText>
              </w:r>
              <w:r w:rsidR="00211C81" w:rsidDel="00CD3914">
                <w:rPr>
                  <w:rFonts w:eastAsiaTheme="minorEastAsia" w:hint="eastAsia"/>
                </w:rPr>
                <w:delText>서비스를</w:delText>
              </w:r>
              <w:r w:rsidR="00211C81" w:rsidDel="00CD3914">
                <w:rPr>
                  <w:rFonts w:eastAsiaTheme="minorEastAsia" w:hint="eastAsia"/>
                </w:rPr>
                <w:delText xml:space="preserve"> </w:delText>
              </w:r>
              <w:r w:rsidR="00211C81" w:rsidDel="00CD3914">
                <w:rPr>
                  <w:rFonts w:eastAsiaTheme="minorEastAsia" w:hint="eastAsia"/>
                </w:rPr>
                <w:delText>볼</w:delText>
              </w:r>
              <w:r w:rsidR="00211C81" w:rsidDel="00CD3914">
                <w:rPr>
                  <w:rFonts w:eastAsiaTheme="minorEastAsia" w:hint="eastAsia"/>
                </w:rPr>
                <w:delText xml:space="preserve"> </w:delText>
              </w:r>
              <w:r w:rsidR="00211C81" w:rsidDel="00CD3914">
                <w:rPr>
                  <w:rFonts w:eastAsiaTheme="minorEastAsia" w:hint="eastAsia"/>
                </w:rPr>
                <w:delText>수</w:delText>
              </w:r>
              <w:r w:rsidR="00211C81" w:rsidDel="00CD3914">
                <w:rPr>
                  <w:rFonts w:eastAsiaTheme="minorEastAsia" w:hint="eastAsia"/>
                </w:rPr>
                <w:delText xml:space="preserve"> </w:delText>
              </w:r>
              <w:r w:rsidR="00211C81" w:rsidDel="00CD3914">
                <w:rPr>
                  <w:rFonts w:eastAsiaTheme="minorEastAsia" w:hint="eastAsia"/>
                </w:rPr>
                <w:delText>있지만</w:delText>
              </w:r>
            </w:del>
            <w:r w:rsidR="00211C81">
              <w:rPr>
                <w:rFonts w:eastAsiaTheme="minorEastAsia" w:hint="eastAsia"/>
              </w:rPr>
              <w:t xml:space="preserve"> </w:t>
            </w:r>
            <w:del w:id="20" w:author="noel" w:date="2015-07-24T00:52:00Z">
              <w:r w:rsidR="00211C81" w:rsidDel="00CD3914">
                <w:rPr>
                  <w:rFonts w:eastAsiaTheme="minorEastAsia" w:hint="eastAsia"/>
                </w:rPr>
                <w:delText>일본인</w:delText>
              </w:r>
            </w:del>
            <w:ins w:id="21" w:author="noel" w:date="2015-07-24T00:52:00Z">
              <w:r w:rsidR="00CD3914">
                <w:rPr>
                  <w:rFonts w:eastAsiaTheme="minorEastAsia" w:hint="eastAsia"/>
                </w:rPr>
                <w:t>그들</w:t>
              </w:r>
            </w:ins>
            <w:r w:rsidR="00211C81">
              <w:rPr>
                <w:rFonts w:eastAsiaTheme="minorEastAsia" w:hint="eastAsia"/>
              </w:rPr>
              <w:t>의</w:t>
            </w:r>
            <w:r w:rsidR="00211C81">
              <w:rPr>
                <w:rFonts w:eastAsiaTheme="minorEastAsia" w:hint="eastAsia"/>
              </w:rPr>
              <w:t xml:space="preserve"> </w:t>
            </w:r>
            <w:r w:rsidR="00211C81">
              <w:rPr>
                <w:rFonts w:eastAsiaTheme="minorEastAsia" w:hint="eastAsia"/>
              </w:rPr>
              <w:t>문화를</w:t>
            </w:r>
            <w:r w:rsidR="00211C81">
              <w:rPr>
                <w:rFonts w:eastAsiaTheme="minorEastAsia" w:hint="eastAsia"/>
              </w:rPr>
              <w:t xml:space="preserve"> </w:t>
            </w:r>
            <w:r w:rsidR="00211C81">
              <w:rPr>
                <w:rFonts w:eastAsiaTheme="minorEastAsia" w:hint="eastAsia"/>
              </w:rPr>
              <w:t>완전히</w:t>
            </w:r>
            <w:r w:rsidR="00211C81">
              <w:rPr>
                <w:rFonts w:eastAsiaTheme="minorEastAsia" w:hint="eastAsia"/>
              </w:rPr>
              <w:t xml:space="preserve"> </w:t>
            </w:r>
            <w:r w:rsidR="00211C81">
              <w:rPr>
                <w:rFonts w:eastAsiaTheme="minorEastAsia" w:hint="eastAsia"/>
              </w:rPr>
              <w:t>이해할</w:t>
            </w:r>
            <w:r w:rsidR="00211C81">
              <w:rPr>
                <w:rFonts w:eastAsiaTheme="minorEastAsia" w:hint="eastAsia"/>
              </w:rPr>
              <w:t xml:space="preserve"> </w:t>
            </w:r>
            <w:r w:rsidR="00211C81">
              <w:rPr>
                <w:rFonts w:eastAsiaTheme="minorEastAsia" w:hint="eastAsia"/>
              </w:rPr>
              <w:t>수</w:t>
            </w:r>
            <w:ins w:id="22" w:author="noel" w:date="2015-07-24T01:58:00Z">
              <w:r w:rsidR="00A406E1">
                <w:rPr>
                  <w:rFonts w:eastAsiaTheme="minorEastAsia" w:hint="eastAsia"/>
                </w:rPr>
                <w:t>는</w:t>
              </w:r>
            </w:ins>
            <w:r w:rsidR="00211C81">
              <w:rPr>
                <w:rFonts w:eastAsiaTheme="minorEastAsia" w:hint="eastAsia"/>
              </w:rPr>
              <w:t xml:space="preserve"> </w:t>
            </w:r>
            <w:r w:rsidR="00211C81">
              <w:rPr>
                <w:rFonts w:eastAsiaTheme="minorEastAsia" w:hint="eastAsia"/>
              </w:rPr>
              <w:t>없다는</w:t>
            </w:r>
            <w:r w:rsidR="00211C81">
              <w:rPr>
                <w:rFonts w:eastAsiaTheme="minorEastAsia" w:hint="eastAsia"/>
              </w:rPr>
              <w:t xml:space="preserve"> </w:t>
            </w:r>
            <w:r w:rsidR="00211C81">
              <w:rPr>
                <w:rFonts w:eastAsiaTheme="minorEastAsia" w:hint="eastAsia"/>
              </w:rPr>
              <w:t>것을</w:t>
            </w:r>
            <w:r w:rsidR="00211C81">
              <w:rPr>
                <w:rFonts w:eastAsiaTheme="minorEastAsia" w:hint="eastAsia"/>
              </w:rPr>
              <w:t xml:space="preserve"> </w:t>
            </w:r>
            <w:ins w:id="23" w:author="noel" w:date="2015-07-24T00:52:00Z">
              <w:r w:rsidR="00CD3914">
                <w:rPr>
                  <w:rFonts w:eastAsiaTheme="minorEastAsia" w:hint="eastAsia"/>
                </w:rPr>
                <w:t>깨닫게</w:t>
              </w:r>
            </w:ins>
            <w:del w:id="24" w:author="noel" w:date="2015-07-24T00:52:00Z">
              <w:r w:rsidR="00211C81" w:rsidDel="00CD3914">
                <w:rPr>
                  <w:rFonts w:eastAsiaTheme="minorEastAsia" w:hint="eastAsia"/>
                </w:rPr>
                <w:delText>알</w:delText>
              </w:r>
              <w:r w:rsidR="00211C81" w:rsidDel="00CD3914">
                <w:rPr>
                  <w:rFonts w:eastAsiaTheme="minorEastAsia" w:hint="eastAsia"/>
                </w:rPr>
                <w:delText xml:space="preserve"> </w:delText>
              </w:r>
              <w:r w:rsidR="00211C81" w:rsidDel="00CD3914">
                <w:rPr>
                  <w:rFonts w:eastAsiaTheme="minorEastAsia" w:hint="eastAsia"/>
                </w:rPr>
                <w:delText>수</w:delText>
              </w:r>
              <w:r w:rsidR="00211C81" w:rsidDel="00CD3914">
                <w:rPr>
                  <w:rFonts w:eastAsiaTheme="minorEastAsia" w:hint="eastAsia"/>
                </w:rPr>
                <w:delText xml:space="preserve"> </w:delText>
              </w:r>
              <w:r w:rsidR="00211C81" w:rsidDel="00CD3914">
                <w:rPr>
                  <w:rFonts w:eastAsiaTheme="minorEastAsia" w:hint="eastAsia"/>
                </w:rPr>
                <w:delText>있게</w:delText>
              </w:r>
            </w:del>
            <w:r w:rsidR="00211C81">
              <w:rPr>
                <w:rFonts w:eastAsiaTheme="minorEastAsia" w:hint="eastAsia"/>
              </w:rPr>
              <w:t xml:space="preserve"> </w:t>
            </w:r>
            <w:r w:rsidR="00211C81">
              <w:rPr>
                <w:rFonts w:eastAsiaTheme="minorEastAsia" w:hint="eastAsia"/>
              </w:rPr>
              <w:t>됩</w:t>
            </w:r>
            <w:r w:rsidR="0077320E">
              <w:rPr>
                <w:rFonts w:eastAsiaTheme="minorEastAsia" w:hint="eastAsia"/>
              </w:rPr>
              <w:t>니다</w:t>
            </w:r>
            <w:r w:rsidR="0077320E">
              <w:rPr>
                <w:rFonts w:eastAsiaTheme="minorEastAsia" w:hint="eastAsia"/>
              </w:rPr>
              <w:t xml:space="preserve">. </w:t>
            </w:r>
            <w:r w:rsidR="0077320E">
              <w:rPr>
                <w:rFonts w:eastAsiaTheme="minorEastAsia" w:hint="eastAsia"/>
              </w:rPr>
              <w:t>도쿄를</w:t>
            </w:r>
            <w:r w:rsidR="0077320E">
              <w:rPr>
                <w:rFonts w:eastAsiaTheme="minorEastAsia" w:hint="eastAsia"/>
              </w:rPr>
              <w:t xml:space="preserve"> </w:t>
            </w:r>
            <w:r w:rsidR="0077320E">
              <w:rPr>
                <w:rFonts w:eastAsiaTheme="minorEastAsia" w:hint="eastAsia"/>
              </w:rPr>
              <w:t>방</w:t>
            </w:r>
            <w:r w:rsidR="00211C81">
              <w:rPr>
                <w:rFonts w:eastAsiaTheme="minorEastAsia" w:hint="eastAsia"/>
              </w:rPr>
              <w:t>문하는</w:t>
            </w:r>
            <w:r w:rsidR="0077320E">
              <w:rPr>
                <w:rFonts w:eastAsiaTheme="minorEastAsia" w:hint="eastAsia"/>
              </w:rPr>
              <w:t xml:space="preserve"> </w:t>
            </w:r>
            <w:r w:rsidR="0077320E">
              <w:rPr>
                <w:rFonts w:eastAsiaTheme="minorEastAsia" w:hint="eastAsia"/>
              </w:rPr>
              <w:t>관광객들은</w:t>
            </w:r>
            <w:r w:rsidR="0077320E">
              <w:rPr>
                <w:rFonts w:eastAsiaTheme="minorEastAsia" w:hint="eastAsia"/>
              </w:rPr>
              <w:t xml:space="preserve"> </w:t>
            </w:r>
            <w:r w:rsidR="0077320E">
              <w:rPr>
                <w:rFonts w:eastAsiaTheme="minorEastAsia" w:hint="eastAsia"/>
              </w:rPr>
              <w:t>세계</w:t>
            </w:r>
            <w:r w:rsidR="0077320E">
              <w:rPr>
                <w:rFonts w:eastAsiaTheme="minorEastAsia" w:hint="eastAsia"/>
              </w:rPr>
              <w:t xml:space="preserve"> </w:t>
            </w:r>
            <w:r w:rsidR="0077320E">
              <w:rPr>
                <w:rFonts w:eastAsiaTheme="minorEastAsia" w:hint="eastAsia"/>
              </w:rPr>
              <w:t>최고</w:t>
            </w:r>
            <w:r w:rsidR="0077320E">
              <w:rPr>
                <w:rFonts w:eastAsiaTheme="minorEastAsia" w:hint="eastAsia"/>
              </w:rPr>
              <w:t xml:space="preserve"> </w:t>
            </w:r>
            <w:r w:rsidR="0077320E">
              <w:rPr>
                <w:rFonts w:eastAsiaTheme="minorEastAsia" w:hint="eastAsia"/>
              </w:rPr>
              <w:t>수준의</w:t>
            </w:r>
            <w:r w:rsidR="0077320E">
              <w:rPr>
                <w:rFonts w:eastAsiaTheme="minorEastAsia" w:hint="eastAsia"/>
              </w:rPr>
              <w:t xml:space="preserve"> </w:t>
            </w:r>
            <w:r w:rsidR="0077320E">
              <w:rPr>
                <w:rFonts w:eastAsiaTheme="minorEastAsia" w:hint="eastAsia"/>
              </w:rPr>
              <w:t>교통</w:t>
            </w:r>
            <w:r w:rsidR="0077320E">
              <w:rPr>
                <w:rFonts w:eastAsiaTheme="minorEastAsia" w:hint="eastAsia"/>
              </w:rPr>
              <w:t xml:space="preserve"> </w:t>
            </w:r>
            <w:r w:rsidR="0077320E">
              <w:rPr>
                <w:rFonts w:eastAsiaTheme="minorEastAsia" w:hint="eastAsia"/>
              </w:rPr>
              <w:t>시스템</w:t>
            </w:r>
            <w:ins w:id="25" w:author="noel" w:date="2015-07-24T00:52:00Z">
              <w:r w:rsidR="005478CA">
                <w:rPr>
                  <w:rFonts w:eastAsiaTheme="minorEastAsia" w:hint="eastAsia"/>
                </w:rPr>
                <w:t xml:space="preserve"> </w:t>
              </w:r>
              <w:r w:rsidR="005478CA">
                <w:rPr>
                  <w:rFonts w:eastAsiaTheme="minorEastAsia" w:hint="eastAsia"/>
                </w:rPr>
                <w:t>등</w:t>
              </w:r>
            </w:ins>
            <w:del w:id="26" w:author="noel" w:date="2015-07-24T00:52:00Z">
              <w:r w:rsidR="0077320E" w:rsidDel="005478CA">
                <w:rPr>
                  <w:rFonts w:eastAsiaTheme="minorEastAsia" w:hint="eastAsia"/>
                </w:rPr>
                <w:delText>을</w:delText>
              </w:r>
              <w:r w:rsidR="0077320E" w:rsidDel="005478CA">
                <w:rPr>
                  <w:rFonts w:eastAsiaTheme="minorEastAsia" w:hint="eastAsia"/>
                </w:rPr>
                <w:delText xml:space="preserve"> </w:delText>
              </w:r>
              <w:r w:rsidR="0077320E" w:rsidDel="005478CA">
                <w:rPr>
                  <w:rFonts w:eastAsiaTheme="minorEastAsia" w:hint="eastAsia"/>
                </w:rPr>
                <w:delText>포함한</w:delText>
              </w:r>
            </w:del>
            <w:r w:rsidR="0077320E">
              <w:rPr>
                <w:rFonts w:eastAsiaTheme="minorEastAsia" w:hint="eastAsia"/>
              </w:rPr>
              <w:t xml:space="preserve"> </w:t>
            </w:r>
            <w:r w:rsidR="0077320E">
              <w:rPr>
                <w:rFonts w:eastAsiaTheme="minorEastAsia" w:hint="eastAsia"/>
              </w:rPr>
              <w:lastRenderedPageBreak/>
              <w:t>현대적인</w:t>
            </w:r>
            <w:r w:rsidR="0077320E">
              <w:rPr>
                <w:rFonts w:eastAsiaTheme="minorEastAsia" w:hint="eastAsia"/>
              </w:rPr>
              <w:t xml:space="preserve"> </w:t>
            </w:r>
            <w:ins w:id="27" w:author="noel" w:date="2015-07-24T00:53:00Z">
              <w:r w:rsidR="00807A9A">
                <w:rPr>
                  <w:rFonts w:eastAsiaTheme="minorEastAsia" w:hint="eastAsia"/>
                </w:rPr>
                <w:t>모습에</w:t>
              </w:r>
            </w:ins>
            <w:del w:id="28" w:author="noel" w:date="2015-07-24T00:53:00Z">
              <w:r w:rsidR="0077320E" w:rsidDel="00807A9A">
                <w:rPr>
                  <w:rFonts w:eastAsiaTheme="minorEastAsia" w:hint="eastAsia"/>
                </w:rPr>
                <w:delText>시설에</w:delText>
              </w:r>
              <w:r w:rsidR="0077320E" w:rsidDel="00807A9A">
                <w:rPr>
                  <w:rFonts w:eastAsiaTheme="minorEastAsia" w:hint="eastAsia"/>
                </w:rPr>
                <w:delText xml:space="preserve"> </w:delText>
              </w:r>
            </w:del>
            <w:ins w:id="29" w:author="noel" w:date="2015-07-24T01:58:00Z">
              <w:r w:rsidR="00505910">
                <w:rPr>
                  <w:rFonts w:eastAsiaTheme="minorEastAsia" w:hint="eastAsia"/>
                </w:rPr>
                <w:t xml:space="preserve"> </w:t>
              </w:r>
            </w:ins>
            <w:r w:rsidR="0077320E">
              <w:rPr>
                <w:rFonts w:eastAsiaTheme="minorEastAsia" w:hint="eastAsia"/>
              </w:rPr>
              <w:t>감탄</w:t>
            </w:r>
            <w:ins w:id="30" w:author="noel" w:date="2015-07-24T00:53:00Z">
              <w:r w:rsidR="006F605B">
                <w:rPr>
                  <w:rFonts w:eastAsiaTheme="minorEastAsia" w:hint="eastAsia"/>
                </w:rPr>
                <w:t>합니다</w:t>
              </w:r>
              <w:r w:rsidR="006F605B">
                <w:rPr>
                  <w:rFonts w:eastAsiaTheme="minorEastAsia" w:hint="eastAsia"/>
                </w:rPr>
                <w:t>.</w:t>
              </w:r>
            </w:ins>
            <w:del w:id="31" w:author="noel" w:date="2015-07-24T00:53:00Z">
              <w:r w:rsidR="00211C81" w:rsidDel="00A83B24">
                <w:rPr>
                  <w:rFonts w:eastAsiaTheme="minorEastAsia" w:hint="eastAsia"/>
                </w:rPr>
                <w:delText>할</w:delText>
              </w:r>
              <w:r w:rsidR="00211C81" w:rsidDel="00A83B24">
                <w:rPr>
                  <w:rFonts w:eastAsiaTheme="minorEastAsia" w:hint="eastAsia"/>
                </w:rPr>
                <w:delText xml:space="preserve"> </w:delText>
              </w:r>
              <w:r w:rsidR="00211C81" w:rsidDel="00A83B24">
                <w:rPr>
                  <w:rFonts w:eastAsiaTheme="minorEastAsia" w:hint="eastAsia"/>
                </w:rPr>
                <w:delText>수</w:delText>
              </w:r>
              <w:r w:rsidR="00211C81" w:rsidDel="00A83B24">
                <w:rPr>
                  <w:rFonts w:eastAsiaTheme="minorEastAsia" w:hint="eastAsia"/>
                </w:rPr>
                <w:delText xml:space="preserve"> </w:delText>
              </w:r>
              <w:r w:rsidR="00211C81" w:rsidDel="00A83B24">
                <w:rPr>
                  <w:rFonts w:eastAsiaTheme="minorEastAsia" w:hint="eastAsia"/>
                </w:rPr>
                <w:delText>있습니다</w:delText>
              </w:r>
              <w:r w:rsidR="0077320E" w:rsidDel="00A83B24">
                <w:rPr>
                  <w:rFonts w:eastAsiaTheme="minorEastAsia" w:hint="eastAsia"/>
                </w:rPr>
                <w:delText>.</w:delText>
              </w:r>
            </w:del>
          </w:p>
          <w:p w:rsidR="00FA31C5" w:rsidRPr="00356D50" w:rsidRDefault="00FA31C5">
            <w:pPr>
              <w:rPr>
                <w:rFonts w:eastAsiaTheme="minorEastAsia"/>
              </w:rPr>
            </w:pPr>
          </w:p>
          <w:p w:rsidR="001C70C8" w:rsidRPr="00356D50" w:rsidRDefault="00356D50">
            <w:pPr>
              <w:rPr>
                <w:rFonts w:eastAsiaTheme="minorEastAsia"/>
              </w:rPr>
            </w:pPr>
            <w:r w:rsidRPr="00356D50">
              <w:rPr>
                <w:rFonts w:eastAsiaTheme="minorEastAsia"/>
                <w:color w:val="0000FF"/>
              </w:rPr>
              <w:t>&lt;/p&gt;</w:t>
            </w:r>
          </w:p>
          <w:p w:rsidR="001C70C8" w:rsidRPr="00356D50" w:rsidRDefault="001C70C8">
            <w:pPr>
              <w:rPr>
                <w:rFonts w:eastAsiaTheme="minorEastAsia"/>
              </w:rPr>
            </w:pPr>
          </w:p>
        </w:tc>
      </w:tr>
      <w:tr w:rsidR="00356D50" w:rsidRPr="00356D50" w:rsidTr="00356D50">
        <w:tc>
          <w:tcPr>
            <w:tcW w:w="300" w:type="dxa"/>
          </w:tcPr>
          <w:p w:rsidR="001C70C8" w:rsidRPr="00356D50" w:rsidRDefault="00356D50">
            <w:pPr>
              <w:rPr>
                <w:rFonts w:eastAsiaTheme="minorEastAsia"/>
              </w:rPr>
            </w:pPr>
            <w:r w:rsidRPr="00356D50">
              <w:rPr>
                <w:rFonts w:eastAsiaTheme="minorEastAsia"/>
              </w:rPr>
              <w:lastRenderedPageBreak/>
              <w:t>12</w:t>
            </w:r>
          </w:p>
        </w:tc>
        <w:tc>
          <w:tcPr>
            <w:tcW w:w="1050" w:type="dxa"/>
          </w:tcPr>
          <w:p w:rsidR="001C70C8" w:rsidRPr="00356D50" w:rsidRDefault="00356D50">
            <w:pPr>
              <w:rPr>
                <w:rFonts w:eastAsiaTheme="minorEastAsia"/>
              </w:rPr>
            </w:pPr>
            <w:r w:rsidRPr="00356D50">
              <w:rPr>
                <w:rFonts w:eastAsiaTheme="minorEastAsia"/>
                <w:b/>
              </w:rPr>
              <w:t>Body</w:t>
            </w:r>
          </w:p>
        </w:tc>
        <w:tc>
          <w:tcPr>
            <w:tcW w:w="1060" w:type="dxa"/>
          </w:tcPr>
          <w:p w:rsidR="001C70C8" w:rsidRPr="00356D50" w:rsidRDefault="00356D50">
            <w:pPr>
              <w:rPr>
                <w:rFonts w:eastAsiaTheme="minorEastAsia"/>
              </w:rPr>
            </w:pPr>
            <w:r w:rsidRPr="00356D50">
              <w:rPr>
                <w:rFonts w:eastAsiaTheme="minorEastAsia"/>
                <w:b/>
                <w:color w:val="00EC00"/>
              </w:rPr>
              <w:t>Localise</w:t>
            </w:r>
          </w:p>
        </w:tc>
        <w:tc>
          <w:tcPr>
            <w:tcW w:w="6900" w:type="dxa"/>
          </w:tcPr>
          <w:p w:rsidR="001C70C8" w:rsidRPr="00356D50" w:rsidRDefault="00356D50">
            <w:pPr>
              <w:rPr>
                <w:rFonts w:eastAsiaTheme="minorEastAsia"/>
              </w:rPr>
            </w:pPr>
            <w:r w:rsidRPr="00356D50">
              <w:rPr>
                <w:rFonts w:eastAsiaTheme="minorEastAsia"/>
                <w:color w:val="0000FF"/>
              </w:rPr>
              <w:t>&lt;h3&gt;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rPr>
              <w:t>Customs and etiquette</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&lt;/h3&gt;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&lt;p&gt;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rPr>
              <w:t>Tokyo is, of course, a bastion of Japanese culture, and while tourists venture in on a regular basis, they are always in the minority. Japanese people are restrained and image-conscious. Smart and conservative dress goes a long way toward making a good impression. Aggressive social behavior like shoulder slapping, prolonged staring and unnecessary touching should be avoided at all costs.</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&lt;br /&gt;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&lt;br /&gt;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rPr>
              <w:t>Restaurants are central in Japanese culture, and business arrangements are rarely made without an after-hours dinner. Friends pour drinks for each other, and an empty glass signals the need for another drink. Tipping is not common, but high-end restaurants usually add a 10 to 15 percent service charge to the bill. Japanese diners prefer to split the bill evenly rather than separate out their specific charges.</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&lt;br /&gt;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&lt;br /&gt;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&lt;/p&gt;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&lt;h3&gt;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rPr>
              <w:t>Money</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&lt;/h3&gt;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&lt;p&gt;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rPr>
              <w:t>The yen is the local form of currency, and it's incremented by hundreds and thousands. Coins are reserved for anything less than 500 yen.</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&lt;br /&gt;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&lt;br /&gt;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rPr>
              <w:t>Japan remains a cash-centric economy despite the advanced state of affairs. Petty crime rarely occurs, and locals aren't averse to walking with bulges of cash in their pockets. ATMs are widely available, but many of them don't accept foreign cards. The best bet for an international ATM is at a Citibank or 7-11. Upmarket establishments almost always accept credit cards.</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&lt;br /&gt;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&lt;br /&gt;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&lt;/p&gt;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&lt;h3&gt;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rPr>
              <w:t>Weather</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&lt;/h3&gt;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&lt;p&gt;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rPr>
              <w:t>Tokyo enjoys four distinct seasons, and there are many festivals throughout the year to celebrate the changing weather. Summers are hot and rainy, while winters are cold (but rarely freezing), clear and arid. Spring is a particularly celebrated time to visit as cherry trees are in bloom.</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&lt;br /&gt;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&lt;br /&gt;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rPr>
              <w:t>In some ways, Tokyo is opposite the rest of the country. April and May are lovely times to travel in Japan, and Tokyo seems to be the only city in the country not overrun with tourists. In fact, as Tokyoites flee on holiday to surrounding provinces, the city opens up magnificently.</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&lt;br /&gt;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&lt;br /&gt;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rPr>
              <w:t xml:space="preserve">Possibly the worst time to visit is immediately before and after the Western New Year, when most business, museums and restaurants close </w:t>
            </w:r>
            <w:r w:rsidRPr="00356D50">
              <w:rPr>
                <w:rFonts w:eastAsiaTheme="minorEastAsia"/>
              </w:rPr>
              <w:lastRenderedPageBreak/>
              <w:t>their doors.</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&lt;/p&gt;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&lt;p&gt;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&lt;/p&gt;</w:t>
            </w:r>
          </w:p>
          <w:p w:rsidR="001C70C8" w:rsidRPr="00356D50" w:rsidRDefault="001C70C8">
            <w:pPr>
              <w:rPr>
                <w:rFonts w:eastAsiaTheme="minorEastAsia"/>
              </w:rPr>
            </w:pPr>
          </w:p>
        </w:tc>
        <w:tc>
          <w:tcPr>
            <w:tcW w:w="6900" w:type="dxa"/>
          </w:tcPr>
          <w:p w:rsidR="001C70C8" w:rsidRPr="00356D50" w:rsidRDefault="00356D50">
            <w:pPr>
              <w:rPr>
                <w:rFonts w:eastAsiaTheme="minorEastAsia"/>
              </w:rPr>
            </w:pPr>
            <w:r w:rsidRPr="00356D50">
              <w:rPr>
                <w:rFonts w:eastAsiaTheme="minorEastAsia"/>
                <w:color w:val="0000FF"/>
              </w:rPr>
              <w:lastRenderedPageBreak/>
              <w:t>&lt;h3&gt;</w:t>
            </w:r>
          </w:p>
          <w:p w:rsidR="001C70C8" w:rsidRDefault="001C70C8">
            <w:pPr>
              <w:rPr>
                <w:rFonts w:eastAsiaTheme="minorEastAsia"/>
              </w:rPr>
            </w:pPr>
          </w:p>
          <w:p w:rsidR="00FA31C5" w:rsidRDefault="00FA31C5">
            <w:pPr>
              <w:rPr>
                <w:rFonts w:eastAsiaTheme="minorEastAsia"/>
              </w:rPr>
            </w:pPr>
            <w:r>
              <w:rPr>
                <w:rFonts w:eastAsiaTheme="minorEastAsia" w:hint="eastAsia"/>
              </w:rPr>
              <w:t>관습과</w:t>
            </w:r>
            <w:r>
              <w:rPr>
                <w:rFonts w:eastAsiaTheme="minorEastAsia" w:hint="eastAsia"/>
              </w:rPr>
              <w:t xml:space="preserve"> </w:t>
            </w:r>
            <w:r>
              <w:rPr>
                <w:rFonts w:eastAsiaTheme="minorEastAsia" w:hint="eastAsia"/>
              </w:rPr>
              <w:t>에티켓</w:t>
            </w:r>
          </w:p>
          <w:p w:rsidR="00FA31C5" w:rsidRPr="00356D50" w:rsidRDefault="00FA31C5">
            <w:pPr>
              <w:rPr>
                <w:rFonts w:eastAsiaTheme="minorEastAsia"/>
              </w:rPr>
            </w:pPr>
          </w:p>
          <w:p w:rsidR="001C70C8" w:rsidRPr="00356D50" w:rsidRDefault="00356D50">
            <w:pPr>
              <w:rPr>
                <w:rFonts w:eastAsiaTheme="minorEastAsia"/>
              </w:rPr>
            </w:pPr>
            <w:r w:rsidRPr="00356D50">
              <w:rPr>
                <w:rFonts w:eastAsiaTheme="minorEastAsia"/>
                <w:color w:val="0000FF"/>
              </w:rPr>
              <w:t>&lt;/h3&gt;</w:t>
            </w:r>
          </w:p>
          <w:p w:rsidR="00FA31C5" w:rsidRPr="00356D50" w:rsidRDefault="00FA31C5">
            <w:pPr>
              <w:rPr>
                <w:rFonts w:eastAsiaTheme="minorEastAsia"/>
              </w:rPr>
            </w:pPr>
          </w:p>
          <w:p w:rsidR="001C70C8" w:rsidRPr="00356D50" w:rsidRDefault="00356D50">
            <w:pPr>
              <w:rPr>
                <w:rFonts w:eastAsiaTheme="minorEastAsia"/>
              </w:rPr>
            </w:pPr>
            <w:r w:rsidRPr="00356D50">
              <w:rPr>
                <w:rFonts w:eastAsiaTheme="minorEastAsia"/>
                <w:color w:val="0000FF"/>
              </w:rPr>
              <w:t>&lt;p&gt;</w:t>
            </w:r>
          </w:p>
          <w:p w:rsidR="001C70C8" w:rsidRDefault="001C70C8">
            <w:pPr>
              <w:rPr>
                <w:rFonts w:eastAsiaTheme="minorEastAsia"/>
              </w:rPr>
            </w:pPr>
          </w:p>
          <w:p w:rsidR="00D171BB" w:rsidRDefault="00D171BB">
            <w:pPr>
              <w:rPr>
                <w:rFonts w:eastAsiaTheme="minorEastAsia"/>
              </w:rPr>
            </w:pPr>
            <w:r>
              <w:rPr>
                <w:rFonts w:eastAsiaTheme="minorEastAsia" w:hint="eastAsia"/>
              </w:rPr>
              <w:t>도쿄는</w:t>
            </w:r>
            <w:r>
              <w:rPr>
                <w:rFonts w:eastAsiaTheme="minorEastAsia" w:hint="eastAsia"/>
              </w:rPr>
              <w:t xml:space="preserve"> </w:t>
            </w:r>
            <w:ins w:id="32" w:author="noel" w:date="2015-07-24T00:54:00Z">
              <w:r w:rsidR="00A467E4">
                <w:rPr>
                  <w:rFonts w:eastAsiaTheme="minorEastAsia" w:hint="eastAsia"/>
                </w:rPr>
                <w:t>단연</w:t>
              </w:r>
            </w:ins>
            <w:del w:id="33" w:author="noel" w:date="2015-07-24T00:54:00Z">
              <w:r w:rsidDel="00A467E4">
                <w:rPr>
                  <w:rFonts w:eastAsiaTheme="minorEastAsia" w:hint="eastAsia"/>
                </w:rPr>
                <w:delText>당연히</w:delText>
              </w:r>
            </w:del>
            <w:r>
              <w:rPr>
                <w:rFonts w:eastAsiaTheme="minorEastAsia" w:hint="eastAsia"/>
              </w:rPr>
              <w:t xml:space="preserve"> </w:t>
            </w:r>
            <w:r>
              <w:rPr>
                <w:rFonts w:eastAsiaTheme="minorEastAsia" w:hint="eastAsia"/>
              </w:rPr>
              <w:t>일본</w:t>
            </w:r>
            <w:r>
              <w:rPr>
                <w:rFonts w:eastAsiaTheme="minorEastAsia" w:hint="eastAsia"/>
              </w:rPr>
              <w:t xml:space="preserve"> </w:t>
            </w:r>
            <w:r>
              <w:rPr>
                <w:rFonts w:eastAsiaTheme="minorEastAsia" w:hint="eastAsia"/>
              </w:rPr>
              <w:t>문화의</w:t>
            </w:r>
            <w:r>
              <w:rPr>
                <w:rFonts w:eastAsiaTheme="minorEastAsia" w:hint="eastAsia"/>
              </w:rPr>
              <w:t xml:space="preserve"> </w:t>
            </w:r>
            <w:del w:id="34" w:author="noel" w:date="2015-07-24T00:54:00Z">
              <w:r w:rsidR="00F20649" w:rsidDel="00A467E4">
                <w:rPr>
                  <w:rFonts w:eastAsiaTheme="minorEastAsia" w:hint="eastAsia"/>
                </w:rPr>
                <w:delText>중심지이고</w:delText>
              </w:r>
            </w:del>
            <w:ins w:id="35" w:author="noel" w:date="2015-07-24T00:54:00Z">
              <w:r w:rsidR="00A467E4">
                <w:rPr>
                  <w:rFonts w:eastAsiaTheme="minorEastAsia" w:hint="eastAsia"/>
                </w:rPr>
                <w:t>보루입니다</w:t>
              </w:r>
              <w:r w:rsidR="00A467E4">
                <w:rPr>
                  <w:rFonts w:eastAsiaTheme="minorEastAsia" w:hint="eastAsia"/>
                </w:rPr>
                <w:t>.</w:t>
              </w:r>
            </w:ins>
            <w:r>
              <w:rPr>
                <w:rFonts w:eastAsiaTheme="minorEastAsia" w:hint="eastAsia"/>
              </w:rPr>
              <w:t xml:space="preserve"> </w:t>
            </w:r>
            <w:r>
              <w:rPr>
                <w:rFonts w:eastAsiaTheme="minorEastAsia" w:hint="eastAsia"/>
              </w:rPr>
              <w:t>관광객들이</w:t>
            </w:r>
            <w:r>
              <w:rPr>
                <w:rFonts w:eastAsiaTheme="minorEastAsia" w:hint="eastAsia"/>
              </w:rPr>
              <w:t xml:space="preserve"> </w:t>
            </w:r>
            <w:r>
              <w:rPr>
                <w:rFonts w:eastAsiaTheme="minorEastAsia" w:hint="eastAsia"/>
              </w:rPr>
              <w:t>정기적으로</w:t>
            </w:r>
            <w:r>
              <w:rPr>
                <w:rFonts w:eastAsiaTheme="minorEastAsia" w:hint="eastAsia"/>
              </w:rPr>
              <w:t xml:space="preserve"> </w:t>
            </w:r>
            <w:r w:rsidR="00F20649">
              <w:rPr>
                <w:rFonts w:eastAsiaTheme="minorEastAsia" w:hint="eastAsia"/>
              </w:rPr>
              <w:t>도쿄를</w:t>
            </w:r>
            <w:r>
              <w:rPr>
                <w:rFonts w:eastAsiaTheme="minorEastAsia" w:hint="eastAsia"/>
              </w:rPr>
              <w:t xml:space="preserve"> </w:t>
            </w:r>
            <w:del w:id="36" w:author="noel" w:date="2015-07-24T00:55:00Z">
              <w:r w:rsidDel="00A467E4">
                <w:rPr>
                  <w:rFonts w:eastAsiaTheme="minorEastAsia" w:hint="eastAsia"/>
                </w:rPr>
                <w:delText>방문하고</w:delText>
              </w:r>
              <w:r w:rsidDel="00A467E4">
                <w:rPr>
                  <w:rFonts w:eastAsiaTheme="minorEastAsia" w:hint="eastAsia"/>
                </w:rPr>
                <w:delText xml:space="preserve"> </w:delText>
              </w:r>
              <w:r w:rsidDel="00A467E4">
                <w:rPr>
                  <w:rFonts w:eastAsiaTheme="minorEastAsia" w:hint="eastAsia"/>
                </w:rPr>
                <w:delText>있으나</w:delText>
              </w:r>
              <w:r w:rsidDel="00A467E4">
                <w:rPr>
                  <w:rFonts w:eastAsiaTheme="minorEastAsia" w:hint="eastAsia"/>
                </w:rPr>
                <w:delText xml:space="preserve"> </w:delText>
              </w:r>
              <w:r w:rsidDel="00A467E4">
                <w:rPr>
                  <w:rFonts w:eastAsiaTheme="minorEastAsia" w:hint="eastAsia"/>
                </w:rPr>
                <w:delText>관광객은</w:delText>
              </w:r>
              <w:r w:rsidDel="00A467E4">
                <w:rPr>
                  <w:rFonts w:eastAsiaTheme="minorEastAsia" w:hint="eastAsia"/>
                </w:rPr>
                <w:delText xml:space="preserve"> </w:delText>
              </w:r>
              <w:r w:rsidDel="00A467E4">
                <w:rPr>
                  <w:rFonts w:eastAsiaTheme="minorEastAsia" w:hint="eastAsia"/>
                </w:rPr>
                <w:delText>여전히</w:delText>
              </w:r>
              <w:r w:rsidDel="00A467E4">
                <w:rPr>
                  <w:rFonts w:eastAsiaTheme="minorEastAsia" w:hint="eastAsia"/>
                </w:rPr>
                <w:delText xml:space="preserve"> </w:delText>
              </w:r>
              <w:r w:rsidR="00211C81" w:rsidDel="00A467E4">
                <w:rPr>
                  <w:rFonts w:eastAsiaTheme="minorEastAsia" w:hint="eastAsia"/>
                </w:rPr>
                <w:delText>소수</w:delText>
              </w:r>
              <w:r w:rsidR="00211C81" w:rsidDel="00A467E4">
                <w:rPr>
                  <w:rFonts w:eastAsiaTheme="minorEastAsia" w:hint="eastAsia"/>
                </w:rPr>
                <w:delText xml:space="preserve"> </w:delText>
              </w:r>
              <w:r w:rsidR="00211C81" w:rsidDel="00A467E4">
                <w:rPr>
                  <w:rFonts w:eastAsiaTheme="minorEastAsia" w:hint="eastAsia"/>
                </w:rPr>
                <w:delText>인원</w:delText>
              </w:r>
              <w:r w:rsidDel="00A467E4">
                <w:rPr>
                  <w:rFonts w:eastAsiaTheme="minorEastAsia" w:hint="eastAsia"/>
                </w:rPr>
                <w:delText>입니다</w:delText>
              </w:r>
            </w:del>
            <w:ins w:id="37" w:author="noel" w:date="2015-07-24T00:55:00Z">
              <w:r w:rsidR="00A467E4">
                <w:rPr>
                  <w:rFonts w:eastAsiaTheme="minorEastAsia" w:hint="eastAsia"/>
                </w:rPr>
                <w:t>방문</w:t>
              </w:r>
            </w:ins>
            <w:ins w:id="38" w:author="noel" w:date="2015-07-24T00:56:00Z">
              <w:r w:rsidR="00045208">
                <w:rPr>
                  <w:rFonts w:eastAsiaTheme="minorEastAsia" w:hint="eastAsia"/>
                </w:rPr>
                <w:t>하고</w:t>
              </w:r>
              <w:r w:rsidR="00045208">
                <w:rPr>
                  <w:rFonts w:eastAsiaTheme="minorEastAsia" w:hint="eastAsia"/>
                </w:rPr>
                <w:t xml:space="preserve"> </w:t>
              </w:r>
              <w:r w:rsidR="00045208">
                <w:rPr>
                  <w:rFonts w:eastAsiaTheme="minorEastAsia" w:hint="eastAsia"/>
                </w:rPr>
                <w:t>있지만</w:t>
              </w:r>
            </w:ins>
            <w:ins w:id="39" w:author="noel" w:date="2015-07-24T01:59:00Z">
              <w:r w:rsidR="00505910">
                <w:rPr>
                  <w:rFonts w:eastAsiaTheme="minorEastAsia" w:hint="eastAsia"/>
                </w:rPr>
                <w:t xml:space="preserve"> </w:t>
              </w:r>
              <w:r w:rsidR="007F2F7A">
                <w:rPr>
                  <w:rFonts w:eastAsiaTheme="minorEastAsia" w:hint="eastAsia"/>
                </w:rPr>
                <w:t>소수의</w:t>
              </w:r>
              <w:r w:rsidR="007F2F7A">
                <w:rPr>
                  <w:rFonts w:eastAsiaTheme="minorEastAsia" w:hint="eastAsia"/>
                </w:rPr>
                <w:t xml:space="preserve"> </w:t>
              </w:r>
              <w:r w:rsidR="007F2F7A">
                <w:rPr>
                  <w:rFonts w:eastAsiaTheme="minorEastAsia" w:hint="eastAsia"/>
                </w:rPr>
                <w:t>외부인일</w:t>
              </w:r>
              <w:r w:rsidR="007F2F7A">
                <w:rPr>
                  <w:rFonts w:eastAsiaTheme="minorEastAsia" w:hint="eastAsia"/>
                </w:rPr>
                <w:t xml:space="preserve"> </w:t>
              </w:r>
              <w:r w:rsidR="007F2F7A">
                <w:rPr>
                  <w:rFonts w:eastAsiaTheme="minorEastAsia" w:hint="eastAsia"/>
                </w:rPr>
                <w:t>뿐입</w:t>
              </w:r>
            </w:ins>
            <w:ins w:id="40" w:author="noel" w:date="2015-07-24T00:56:00Z">
              <w:r w:rsidR="00045208">
                <w:rPr>
                  <w:rFonts w:eastAsiaTheme="minorEastAsia" w:hint="eastAsia"/>
                </w:rPr>
                <w:t>니다</w:t>
              </w:r>
            </w:ins>
            <w:r>
              <w:rPr>
                <w:rFonts w:eastAsiaTheme="minorEastAsia" w:hint="eastAsia"/>
              </w:rPr>
              <w:t xml:space="preserve">. </w:t>
            </w:r>
            <w:r>
              <w:rPr>
                <w:rFonts w:eastAsiaTheme="minorEastAsia" w:hint="eastAsia"/>
              </w:rPr>
              <w:t>일본인은</w:t>
            </w:r>
            <w:r>
              <w:rPr>
                <w:rFonts w:eastAsiaTheme="minorEastAsia" w:hint="eastAsia"/>
              </w:rPr>
              <w:t xml:space="preserve"> </w:t>
            </w:r>
            <w:r>
              <w:rPr>
                <w:rFonts w:eastAsiaTheme="minorEastAsia" w:hint="eastAsia"/>
              </w:rPr>
              <w:t>차분하고</w:t>
            </w:r>
            <w:r>
              <w:rPr>
                <w:rFonts w:eastAsiaTheme="minorEastAsia" w:hint="eastAsia"/>
              </w:rPr>
              <w:t xml:space="preserve"> </w:t>
            </w:r>
            <w:r>
              <w:rPr>
                <w:rFonts w:eastAsiaTheme="minorEastAsia" w:hint="eastAsia"/>
              </w:rPr>
              <w:t>보여지는</w:t>
            </w:r>
            <w:r>
              <w:rPr>
                <w:rFonts w:eastAsiaTheme="minorEastAsia" w:hint="eastAsia"/>
              </w:rPr>
              <w:t xml:space="preserve"> </w:t>
            </w:r>
            <w:r>
              <w:rPr>
                <w:rFonts w:eastAsiaTheme="minorEastAsia" w:hint="eastAsia"/>
              </w:rPr>
              <w:t>이미지에</w:t>
            </w:r>
            <w:r>
              <w:rPr>
                <w:rFonts w:eastAsiaTheme="minorEastAsia" w:hint="eastAsia"/>
              </w:rPr>
              <w:t xml:space="preserve"> </w:t>
            </w:r>
            <w:r>
              <w:rPr>
                <w:rFonts w:eastAsiaTheme="minorEastAsia" w:hint="eastAsia"/>
              </w:rPr>
              <w:t>신경을</w:t>
            </w:r>
            <w:r>
              <w:rPr>
                <w:rFonts w:eastAsiaTheme="minorEastAsia" w:hint="eastAsia"/>
              </w:rPr>
              <w:t xml:space="preserve"> </w:t>
            </w:r>
            <w:r>
              <w:rPr>
                <w:rFonts w:eastAsiaTheme="minorEastAsia" w:hint="eastAsia"/>
              </w:rPr>
              <w:t>쓰는</w:t>
            </w:r>
            <w:r>
              <w:rPr>
                <w:rFonts w:eastAsiaTheme="minorEastAsia" w:hint="eastAsia"/>
              </w:rPr>
              <w:t xml:space="preserve"> </w:t>
            </w:r>
            <w:r>
              <w:rPr>
                <w:rFonts w:eastAsiaTheme="minorEastAsia" w:hint="eastAsia"/>
              </w:rPr>
              <w:t>경향이</w:t>
            </w:r>
            <w:r>
              <w:rPr>
                <w:rFonts w:eastAsiaTheme="minorEastAsia" w:hint="eastAsia"/>
              </w:rPr>
              <w:t xml:space="preserve"> </w:t>
            </w:r>
            <w:r>
              <w:rPr>
                <w:rFonts w:eastAsiaTheme="minorEastAsia" w:hint="eastAsia"/>
              </w:rPr>
              <w:t>있습니다</w:t>
            </w:r>
            <w:r>
              <w:rPr>
                <w:rFonts w:eastAsiaTheme="minorEastAsia" w:hint="eastAsia"/>
              </w:rPr>
              <w:t xml:space="preserve">. </w:t>
            </w:r>
            <w:r>
              <w:rPr>
                <w:rFonts w:eastAsiaTheme="minorEastAsia" w:hint="eastAsia"/>
              </w:rPr>
              <w:t>깔끔하고</w:t>
            </w:r>
            <w:r>
              <w:rPr>
                <w:rFonts w:eastAsiaTheme="minorEastAsia" w:hint="eastAsia"/>
              </w:rPr>
              <w:t xml:space="preserve"> </w:t>
            </w:r>
            <w:del w:id="41" w:author="noel" w:date="2015-07-24T00:57:00Z">
              <w:r w:rsidDel="00E83C1D">
                <w:rPr>
                  <w:rFonts w:eastAsiaTheme="minorEastAsia" w:hint="eastAsia"/>
                </w:rPr>
                <w:delText>단정한</w:delText>
              </w:r>
            </w:del>
            <w:ins w:id="42" w:author="noel" w:date="2015-07-24T00:57:00Z">
              <w:r w:rsidR="00E83C1D">
                <w:rPr>
                  <w:rFonts w:eastAsiaTheme="minorEastAsia" w:hint="eastAsia"/>
                </w:rPr>
                <w:t>보수적인</w:t>
              </w:r>
            </w:ins>
            <w:r>
              <w:rPr>
                <w:rFonts w:eastAsiaTheme="minorEastAsia" w:hint="eastAsia"/>
              </w:rPr>
              <w:t xml:space="preserve"> </w:t>
            </w:r>
            <w:ins w:id="43" w:author="noel" w:date="2015-07-24T00:57:00Z">
              <w:r w:rsidR="00E83C1D">
                <w:rPr>
                  <w:rFonts w:eastAsiaTheme="minorEastAsia" w:hint="eastAsia"/>
                </w:rPr>
                <w:t>옷차림이</w:t>
              </w:r>
            </w:ins>
            <w:del w:id="44" w:author="noel" w:date="2015-07-24T00:57:00Z">
              <w:r w:rsidDel="00E83C1D">
                <w:rPr>
                  <w:rFonts w:eastAsiaTheme="minorEastAsia" w:hint="eastAsia"/>
                </w:rPr>
                <w:delText>의상은</w:delText>
              </w:r>
            </w:del>
            <w:r>
              <w:rPr>
                <w:rFonts w:eastAsiaTheme="minorEastAsia" w:hint="eastAsia"/>
              </w:rPr>
              <w:t xml:space="preserve"> </w:t>
            </w:r>
            <w:r>
              <w:rPr>
                <w:rFonts w:eastAsiaTheme="minorEastAsia" w:hint="eastAsia"/>
              </w:rPr>
              <w:t>좋은</w:t>
            </w:r>
            <w:r>
              <w:rPr>
                <w:rFonts w:eastAsiaTheme="minorEastAsia" w:hint="eastAsia"/>
              </w:rPr>
              <w:t xml:space="preserve"> </w:t>
            </w:r>
            <w:r>
              <w:rPr>
                <w:rFonts w:eastAsiaTheme="minorEastAsia" w:hint="eastAsia"/>
              </w:rPr>
              <w:t>인상을</w:t>
            </w:r>
            <w:r>
              <w:rPr>
                <w:rFonts w:eastAsiaTheme="minorEastAsia" w:hint="eastAsia"/>
              </w:rPr>
              <w:t xml:space="preserve"> </w:t>
            </w:r>
            <w:del w:id="45" w:author="noel" w:date="2015-07-24T00:57:00Z">
              <w:r w:rsidDel="00E83C1D">
                <w:rPr>
                  <w:rFonts w:eastAsiaTheme="minorEastAsia" w:hint="eastAsia"/>
                </w:rPr>
                <w:delText>줄</w:delText>
              </w:r>
              <w:r w:rsidDel="00E83C1D">
                <w:rPr>
                  <w:rFonts w:eastAsiaTheme="minorEastAsia" w:hint="eastAsia"/>
                </w:rPr>
                <w:delText xml:space="preserve"> </w:delText>
              </w:r>
              <w:r w:rsidDel="00E83C1D">
                <w:rPr>
                  <w:rFonts w:eastAsiaTheme="minorEastAsia" w:hint="eastAsia"/>
                </w:rPr>
                <w:delText>수</w:delText>
              </w:r>
              <w:r w:rsidDel="00E83C1D">
                <w:rPr>
                  <w:rFonts w:eastAsiaTheme="minorEastAsia" w:hint="eastAsia"/>
                </w:rPr>
                <w:delText xml:space="preserve"> </w:delText>
              </w:r>
              <w:r w:rsidDel="00E83C1D">
                <w:rPr>
                  <w:rFonts w:eastAsiaTheme="minorEastAsia" w:hint="eastAsia"/>
                </w:rPr>
                <w:delText>있습니다</w:delText>
              </w:r>
            </w:del>
            <w:ins w:id="46" w:author="noel" w:date="2015-07-24T00:57:00Z">
              <w:r w:rsidR="00E83C1D">
                <w:rPr>
                  <w:rFonts w:eastAsiaTheme="minorEastAsia" w:hint="eastAsia"/>
                </w:rPr>
                <w:t>줍니다</w:t>
              </w:r>
            </w:ins>
            <w:r>
              <w:rPr>
                <w:rFonts w:eastAsiaTheme="minorEastAsia" w:hint="eastAsia"/>
              </w:rPr>
              <w:t xml:space="preserve">. </w:t>
            </w:r>
            <w:r>
              <w:rPr>
                <w:rFonts w:eastAsiaTheme="minorEastAsia" w:hint="eastAsia"/>
              </w:rPr>
              <w:t>어깨를</w:t>
            </w:r>
            <w:r>
              <w:rPr>
                <w:rFonts w:eastAsiaTheme="minorEastAsia" w:hint="eastAsia"/>
              </w:rPr>
              <w:t xml:space="preserve"> </w:t>
            </w:r>
            <w:r>
              <w:rPr>
                <w:rFonts w:eastAsiaTheme="minorEastAsia" w:hint="eastAsia"/>
              </w:rPr>
              <w:t>부딪히고</w:t>
            </w:r>
            <w:r>
              <w:rPr>
                <w:rFonts w:eastAsiaTheme="minorEastAsia" w:hint="eastAsia"/>
              </w:rPr>
              <w:t xml:space="preserve">, </w:t>
            </w:r>
            <w:r>
              <w:rPr>
                <w:rFonts w:eastAsiaTheme="minorEastAsia" w:hint="eastAsia"/>
              </w:rPr>
              <w:t>오랫동안</w:t>
            </w:r>
            <w:r>
              <w:rPr>
                <w:rFonts w:eastAsiaTheme="minorEastAsia" w:hint="eastAsia"/>
              </w:rPr>
              <w:t xml:space="preserve"> </w:t>
            </w:r>
            <w:del w:id="47" w:author="noel" w:date="2015-07-24T00:57:00Z">
              <w:r w:rsidDel="00E83C1D">
                <w:rPr>
                  <w:rFonts w:eastAsiaTheme="minorEastAsia" w:hint="eastAsia"/>
                </w:rPr>
                <w:delText>노려보</w:delText>
              </w:r>
            </w:del>
            <w:ins w:id="48" w:author="noel" w:date="2015-07-24T00:57:00Z">
              <w:r w:rsidR="00E83C1D">
                <w:rPr>
                  <w:rFonts w:eastAsiaTheme="minorEastAsia" w:hint="eastAsia"/>
                </w:rPr>
                <w:t>쳐다보</w:t>
              </w:r>
            </w:ins>
            <w:r>
              <w:rPr>
                <w:rFonts w:eastAsiaTheme="minorEastAsia" w:hint="eastAsia"/>
              </w:rPr>
              <w:t>거나</w:t>
            </w:r>
            <w:r>
              <w:rPr>
                <w:rFonts w:eastAsiaTheme="minorEastAsia" w:hint="eastAsia"/>
              </w:rPr>
              <w:t xml:space="preserve"> </w:t>
            </w:r>
            <w:r>
              <w:rPr>
                <w:rFonts w:eastAsiaTheme="minorEastAsia" w:hint="eastAsia"/>
              </w:rPr>
              <w:t>불필요</w:t>
            </w:r>
            <w:ins w:id="49" w:author="noel" w:date="2015-07-24T00:58:00Z">
              <w:r w:rsidR="00E83C1D">
                <w:rPr>
                  <w:rFonts w:eastAsiaTheme="minorEastAsia" w:hint="eastAsia"/>
                </w:rPr>
                <w:t>하게</w:t>
              </w:r>
              <w:r w:rsidR="00E83C1D">
                <w:rPr>
                  <w:rFonts w:eastAsiaTheme="minorEastAsia" w:hint="eastAsia"/>
                </w:rPr>
                <w:t xml:space="preserve"> </w:t>
              </w:r>
              <w:r w:rsidR="00E83C1D">
                <w:rPr>
                  <w:rFonts w:eastAsiaTheme="minorEastAsia" w:hint="eastAsia"/>
                </w:rPr>
                <w:t>신체접촉을</w:t>
              </w:r>
              <w:r w:rsidR="00E83C1D">
                <w:rPr>
                  <w:rFonts w:eastAsiaTheme="minorEastAsia" w:hint="eastAsia"/>
                </w:rPr>
                <w:t xml:space="preserve"> </w:t>
              </w:r>
              <w:r w:rsidR="00E83C1D">
                <w:rPr>
                  <w:rFonts w:eastAsiaTheme="minorEastAsia" w:hint="eastAsia"/>
                </w:rPr>
                <w:t>하는</w:t>
              </w:r>
              <w:r w:rsidR="00E83C1D">
                <w:rPr>
                  <w:rFonts w:eastAsiaTheme="minorEastAsia" w:hint="eastAsia"/>
                </w:rPr>
                <w:t xml:space="preserve"> </w:t>
              </w:r>
              <w:r w:rsidR="00E83C1D">
                <w:rPr>
                  <w:rFonts w:eastAsiaTheme="minorEastAsia" w:hint="eastAsia"/>
                </w:rPr>
                <w:t>일</w:t>
              </w:r>
            </w:ins>
            <w:del w:id="50" w:author="noel" w:date="2015-07-24T00:58:00Z">
              <w:r w:rsidDel="00E83C1D">
                <w:rPr>
                  <w:rFonts w:eastAsiaTheme="minorEastAsia" w:hint="eastAsia"/>
                </w:rPr>
                <w:delText>한</w:delText>
              </w:r>
              <w:r w:rsidDel="00E83C1D">
                <w:rPr>
                  <w:rFonts w:eastAsiaTheme="minorEastAsia" w:hint="eastAsia"/>
                </w:rPr>
                <w:delText xml:space="preserve"> </w:delText>
              </w:r>
              <w:r w:rsidR="00211C81" w:rsidDel="00E83C1D">
                <w:rPr>
                  <w:rFonts w:eastAsiaTheme="minorEastAsia" w:hint="eastAsia"/>
                </w:rPr>
                <w:delText>신체접촉</w:delText>
              </w:r>
            </w:del>
            <w:r w:rsidR="00211C81">
              <w:rPr>
                <w:rFonts w:eastAsiaTheme="minorEastAsia" w:hint="eastAsia"/>
              </w:rPr>
              <w:t>을</w:t>
            </w:r>
            <w:r w:rsidR="00211C81">
              <w:rPr>
                <w:rFonts w:eastAsiaTheme="minorEastAsia" w:hint="eastAsia"/>
              </w:rPr>
              <w:t xml:space="preserve"> </w:t>
            </w:r>
            <w:r w:rsidR="00211C81">
              <w:rPr>
                <w:rFonts w:eastAsiaTheme="minorEastAsia" w:hint="eastAsia"/>
              </w:rPr>
              <w:t>반드시</w:t>
            </w:r>
            <w:r w:rsidR="00211C81">
              <w:rPr>
                <w:rFonts w:eastAsiaTheme="minorEastAsia" w:hint="eastAsia"/>
              </w:rPr>
              <w:t xml:space="preserve"> </w:t>
            </w:r>
            <w:r w:rsidR="00211C81">
              <w:rPr>
                <w:rFonts w:eastAsiaTheme="minorEastAsia" w:hint="eastAsia"/>
              </w:rPr>
              <w:t>자제해야</w:t>
            </w:r>
            <w:r w:rsidR="00211C81">
              <w:rPr>
                <w:rFonts w:eastAsiaTheme="minorEastAsia" w:hint="eastAsia"/>
              </w:rPr>
              <w:t xml:space="preserve"> </w:t>
            </w:r>
            <w:r w:rsidR="00211C81">
              <w:rPr>
                <w:rFonts w:eastAsiaTheme="minorEastAsia" w:hint="eastAsia"/>
              </w:rPr>
              <w:t>합</w:t>
            </w:r>
            <w:r>
              <w:rPr>
                <w:rFonts w:eastAsiaTheme="minorEastAsia" w:hint="eastAsia"/>
              </w:rPr>
              <w:t>니다</w:t>
            </w:r>
            <w:r>
              <w:rPr>
                <w:rFonts w:eastAsiaTheme="minorEastAsia" w:hint="eastAsia"/>
              </w:rPr>
              <w:t>.</w:t>
            </w:r>
          </w:p>
          <w:p w:rsidR="00D171BB" w:rsidRPr="00356D50" w:rsidRDefault="00D171BB">
            <w:pPr>
              <w:rPr>
                <w:rFonts w:eastAsiaTheme="minorEastAsia"/>
              </w:rPr>
            </w:pPr>
          </w:p>
          <w:p w:rsidR="001C70C8" w:rsidRPr="00356D50" w:rsidRDefault="00356D50">
            <w:pPr>
              <w:rPr>
                <w:rFonts w:eastAsiaTheme="minorEastAsia"/>
              </w:rPr>
            </w:pPr>
            <w:r w:rsidRPr="00356D50">
              <w:rPr>
                <w:rFonts w:eastAsiaTheme="minorEastAsia"/>
                <w:color w:val="0000FF"/>
              </w:rPr>
              <w:t>&lt;br /&gt;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&lt;br /&gt;</w:t>
            </w:r>
          </w:p>
          <w:p w:rsidR="001C70C8" w:rsidRDefault="001C70C8">
            <w:pPr>
              <w:rPr>
                <w:rFonts w:eastAsiaTheme="minorEastAsia"/>
              </w:rPr>
            </w:pPr>
          </w:p>
          <w:p w:rsidR="00D171BB" w:rsidRDefault="00D171BB">
            <w:pPr>
              <w:rPr>
                <w:rFonts w:eastAsiaTheme="minorEastAsia"/>
              </w:rPr>
            </w:pPr>
            <w:r>
              <w:rPr>
                <w:rFonts w:eastAsiaTheme="minorEastAsia" w:hint="eastAsia"/>
              </w:rPr>
              <w:t>레스토랑은</w:t>
            </w:r>
            <w:r>
              <w:rPr>
                <w:rFonts w:eastAsiaTheme="minorEastAsia" w:hint="eastAsia"/>
              </w:rPr>
              <w:t xml:space="preserve"> </w:t>
            </w:r>
            <w:r>
              <w:rPr>
                <w:rFonts w:eastAsiaTheme="minorEastAsia" w:hint="eastAsia"/>
              </w:rPr>
              <w:t>일본</w:t>
            </w:r>
            <w:r>
              <w:rPr>
                <w:rFonts w:eastAsiaTheme="minorEastAsia" w:hint="eastAsia"/>
              </w:rPr>
              <w:t xml:space="preserve"> </w:t>
            </w:r>
            <w:r w:rsidR="00F20649">
              <w:rPr>
                <w:rFonts w:eastAsiaTheme="minorEastAsia" w:hint="eastAsia"/>
              </w:rPr>
              <w:t>문화</w:t>
            </w:r>
            <w:ins w:id="51" w:author="noel" w:date="2015-07-24T00:58:00Z">
              <w:r w:rsidR="00247DD9">
                <w:rPr>
                  <w:rFonts w:eastAsiaTheme="minorEastAsia" w:hint="eastAsia"/>
                </w:rPr>
                <w:t>에서</w:t>
              </w:r>
              <w:r w:rsidR="00247DD9">
                <w:rPr>
                  <w:rFonts w:eastAsiaTheme="minorEastAsia" w:hint="eastAsia"/>
                </w:rPr>
                <w:t xml:space="preserve"> </w:t>
              </w:r>
              <w:r w:rsidR="00247DD9">
                <w:rPr>
                  <w:rFonts w:eastAsiaTheme="minorEastAsia" w:hint="eastAsia"/>
                </w:rPr>
                <w:t>중요한</w:t>
              </w:r>
              <w:r w:rsidR="00247DD9">
                <w:rPr>
                  <w:rFonts w:eastAsiaTheme="minorEastAsia" w:hint="eastAsia"/>
                </w:rPr>
                <w:t xml:space="preserve"> </w:t>
              </w:r>
              <w:r w:rsidR="00247DD9">
                <w:rPr>
                  <w:rFonts w:eastAsiaTheme="minorEastAsia" w:hint="eastAsia"/>
                </w:rPr>
                <w:t>자리를</w:t>
              </w:r>
              <w:r w:rsidR="00247DD9">
                <w:rPr>
                  <w:rFonts w:eastAsiaTheme="minorEastAsia" w:hint="eastAsia"/>
                </w:rPr>
                <w:t xml:space="preserve"> </w:t>
              </w:r>
              <w:r w:rsidR="00247DD9">
                <w:rPr>
                  <w:rFonts w:eastAsiaTheme="minorEastAsia" w:hint="eastAsia"/>
                </w:rPr>
                <w:t>차지합니다</w:t>
              </w:r>
              <w:r w:rsidR="00247DD9">
                <w:rPr>
                  <w:rFonts w:eastAsiaTheme="minorEastAsia" w:hint="eastAsia"/>
                </w:rPr>
                <w:t>.</w:t>
              </w:r>
            </w:ins>
            <w:del w:id="52" w:author="noel" w:date="2015-07-24T00:58:00Z">
              <w:r w:rsidR="00F20649" w:rsidDel="00247DD9">
                <w:rPr>
                  <w:rFonts w:eastAsiaTheme="minorEastAsia" w:hint="eastAsia"/>
                </w:rPr>
                <w:delText>의</w:delText>
              </w:r>
              <w:r w:rsidR="00F20649" w:rsidDel="00247DD9">
                <w:rPr>
                  <w:rFonts w:eastAsiaTheme="minorEastAsia" w:hint="eastAsia"/>
                </w:rPr>
                <w:delText xml:space="preserve"> </w:delText>
              </w:r>
              <w:r w:rsidR="00F20649" w:rsidDel="00247DD9">
                <w:rPr>
                  <w:rFonts w:eastAsiaTheme="minorEastAsia" w:hint="eastAsia"/>
                </w:rPr>
                <w:delText>핵심이며</w:delText>
              </w:r>
            </w:del>
            <w:ins w:id="53" w:author="noel" w:date="2015-07-24T00:58:00Z">
              <w:r w:rsidR="00247DD9">
                <w:rPr>
                  <w:rFonts w:eastAsiaTheme="minorEastAsia" w:hint="eastAsia"/>
                </w:rPr>
                <w:t xml:space="preserve"> </w:t>
              </w:r>
            </w:ins>
            <w:del w:id="54" w:author="noel" w:date="2015-07-24T00:58:00Z">
              <w:r w:rsidR="00F20649" w:rsidDel="00247DD9">
                <w:rPr>
                  <w:rFonts w:eastAsiaTheme="minorEastAsia" w:hint="eastAsia"/>
                </w:rPr>
                <w:delText xml:space="preserve">, </w:delText>
              </w:r>
            </w:del>
            <w:del w:id="55" w:author="noel" w:date="2015-07-24T00:59:00Z">
              <w:r w:rsidR="00F20649" w:rsidDel="00247DD9">
                <w:rPr>
                  <w:rFonts w:eastAsiaTheme="minorEastAsia" w:hint="eastAsia"/>
                </w:rPr>
                <w:delText>비즈니스</w:delText>
              </w:r>
            </w:del>
            <w:ins w:id="56" w:author="noel" w:date="2015-07-24T00:59:00Z">
              <w:r w:rsidR="00247DD9">
                <w:rPr>
                  <w:rFonts w:eastAsiaTheme="minorEastAsia" w:hint="eastAsia"/>
                </w:rPr>
                <w:t>사업상</w:t>
              </w:r>
              <w:r w:rsidR="00247DD9">
                <w:rPr>
                  <w:rFonts w:eastAsiaTheme="minorEastAsia" w:hint="eastAsia"/>
                </w:rPr>
                <w:t xml:space="preserve"> </w:t>
              </w:r>
              <w:r w:rsidR="00247DD9">
                <w:rPr>
                  <w:rFonts w:eastAsiaTheme="minorEastAsia" w:hint="eastAsia"/>
                </w:rPr>
                <w:t>만나는</w:t>
              </w:r>
              <w:r w:rsidR="00247DD9">
                <w:rPr>
                  <w:rFonts w:eastAsiaTheme="minorEastAsia" w:hint="eastAsia"/>
                </w:rPr>
                <w:t xml:space="preserve"> </w:t>
              </w:r>
              <w:r w:rsidR="00247DD9">
                <w:rPr>
                  <w:rFonts w:eastAsiaTheme="minorEastAsia" w:hint="eastAsia"/>
                </w:rPr>
                <w:t>경우</w:t>
              </w:r>
            </w:ins>
            <w:del w:id="57" w:author="noel" w:date="2015-07-24T00:59:00Z">
              <w:r w:rsidR="00F20649" w:rsidDel="00247DD9">
                <w:rPr>
                  <w:rFonts w:eastAsiaTheme="minorEastAsia" w:hint="eastAsia"/>
                </w:rPr>
                <w:delText xml:space="preserve"> </w:delText>
              </w:r>
              <w:r w:rsidR="00F20649" w:rsidDel="00247DD9">
                <w:rPr>
                  <w:rFonts w:eastAsiaTheme="minorEastAsia" w:hint="eastAsia"/>
                </w:rPr>
                <w:delText>약속에는</w:delText>
              </w:r>
              <w:r w:rsidR="00F20649" w:rsidDel="00247DD9">
                <w:rPr>
                  <w:rFonts w:eastAsiaTheme="minorEastAsia" w:hint="eastAsia"/>
                </w:rPr>
                <w:delText xml:space="preserve"> </w:delText>
              </w:r>
              <w:r w:rsidR="00F20649" w:rsidDel="00247DD9">
                <w:rPr>
                  <w:rFonts w:eastAsiaTheme="minorEastAsia" w:hint="eastAsia"/>
                </w:rPr>
                <w:delText>근무</w:delText>
              </w:r>
              <w:r w:rsidR="00F20649" w:rsidDel="00247DD9">
                <w:rPr>
                  <w:rFonts w:eastAsiaTheme="minorEastAsia" w:hint="eastAsia"/>
                </w:rPr>
                <w:delText xml:space="preserve"> </w:delText>
              </w:r>
              <w:r w:rsidR="00F20649" w:rsidDel="00247DD9">
                <w:rPr>
                  <w:rFonts w:eastAsiaTheme="minorEastAsia" w:hint="eastAsia"/>
                </w:rPr>
                <w:delText>시간</w:delText>
              </w:r>
              <w:r w:rsidR="00F20649" w:rsidDel="00247DD9">
                <w:rPr>
                  <w:rFonts w:eastAsiaTheme="minorEastAsia" w:hint="eastAsia"/>
                </w:rPr>
                <w:delText xml:space="preserve"> </w:delText>
              </w:r>
              <w:r w:rsidR="00211C81" w:rsidDel="00247DD9">
                <w:rPr>
                  <w:rFonts w:eastAsiaTheme="minorEastAsia" w:hint="eastAsia"/>
                </w:rPr>
                <w:delText>후의</w:delText>
              </w:r>
            </w:del>
            <w:ins w:id="58" w:author="noel" w:date="2015-07-24T00:59:00Z">
              <w:r w:rsidR="00247DD9">
                <w:rPr>
                  <w:rFonts w:eastAsiaTheme="minorEastAsia" w:hint="eastAsia"/>
                </w:rPr>
                <w:t xml:space="preserve"> </w:t>
              </w:r>
              <w:r w:rsidR="00247DD9">
                <w:rPr>
                  <w:rFonts w:eastAsiaTheme="minorEastAsia" w:hint="eastAsia"/>
                </w:rPr>
                <w:t>저녁식사는</w:t>
              </w:r>
              <w:r w:rsidR="00247DD9">
                <w:rPr>
                  <w:rFonts w:eastAsiaTheme="minorEastAsia" w:hint="eastAsia"/>
                </w:rPr>
                <w:t xml:space="preserve"> </w:t>
              </w:r>
              <w:r w:rsidR="00247DD9">
                <w:rPr>
                  <w:rFonts w:eastAsiaTheme="minorEastAsia" w:hint="eastAsia"/>
                </w:rPr>
                <w:t>거의</w:t>
              </w:r>
              <w:r w:rsidR="00D65B65">
                <w:rPr>
                  <w:rFonts w:eastAsiaTheme="minorEastAsia" w:hint="eastAsia"/>
                </w:rPr>
                <w:t xml:space="preserve"> </w:t>
              </w:r>
            </w:ins>
            <w:del w:id="59" w:author="noel" w:date="2015-07-24T00:59:00Z">
              <w:r w:rsidR="00F20649" w:rsidDel="00247DD9">
                <w:rPr>
                  <w:rFonts w:eastAsiaTheme="minorEastAsia" w:hint="eastAsia"/>
                </w:rPr>
                <w:delText xml:space="preserve"> </w:delText>
              </w:r>
              <w:r w:rsidR="00F20649" w:rsidDel="00247DD9">
                <w:rPr>
                  <w:rFonts w:eastAsiaTheme="minorEastAsia" w:hint="eastAsia"/>
                </w:rPr>
                <w:delText>식사가</w:delText>
              </w:r>
              <w:r w:rsidR="00F20649" w:rsidDel="00247DD9">
                <w:rPr>
                  <w:rFonts w:eastAsiaTheme="minorEastAsia" w:hint="eastAsia"/>
                </w:rPr>
                <w:delText xml:space="preserve"> </w:delText>
              </w:r>
            </w:del>
            <w:r w:rsidR="00F20649">
              <w:rPr>
                <w:rFonts w:eastAsiaTheme="minorEastAsia" w:hint="eastAsia"/>
              </w:rPr>
              <w:t>필수입니다</w:t>
            </w:r>
            <w:r w:rsidR="00F20649">
              <w:rPr>
                <w:rFonts w:eastAsiaTheme="minorEastAsia" w:hint="eastAsia"/>
              </w:rPr>
              <w:t xml:space="preserve">. </w:t>
            </w:r>
            <w:r w:rsidR="00211C81">
              <w:rPr>
                <w:rFonts w:eastAsiaTheme="minorEastAsia" w:hint="eastAsia"/>
              </w:rPr>
              <w:t>친구들과의</w:t>
            </w:r>
            <w:r w:rsidR="00F20649">
              <w:rPr>
                <w:rFonts w:eastAsiaTheme="minorEastAsia" w:hint="eastAsia"/>
              </w:rPr>
              <w:t xml:space="preserve"> </w:t>
            </w:r>
            <w:r w:rsidR="00F20649">
              <w:rPr>
                <w:rFonts w:eastAsiaTheme="minorEastAsia" w:hint="eastAsia"/>
              </w:rPr>
              <w:t>술</w:t>
            </w:r>
            <w:r w:rsidR="00211C81">
              <w:rPr>
                <w:rFonts w:eastAsiaTheme="minorEastAsia" w:hint="eastAsia"/>
              </w:rPr>
              <w:t xml:space="preserve"> </w:t>
            </w:r>
            <w:r w:rsidR="00211C81">
              <w:rPr>
                <w:rFonts w:eastAsiaTheme="minorEastAsia" w:hint="eastAsia"/>
              </w:rPr>
              <w:t>자리에서</w:t>
            </w:r>
            <w:ins w:id="60" w:author="noel" w:date="2015-07-24T01:00:00Z">
              <w:r w:rsidR="00D65B65">
                <w:rPr>
                  <w:rFonts w:eastAsiaTheme="minorEastAsia" w:hint="eastAsia"/>
                </w:rPr>
                <w:t>는</w:t>
              </w:r>
              <w:r w:rsidR="00D65B65">
                <w:rPr>
                  <w:rFonts w:eastAsiaTheme="minorEastAsia" w:hint="eastAsia"/>
                </w:rPr>
                <w:t xml:space="preserve"> </w:t>
              </w:r>
              <w:r w:rsidR="00D65B65">
                <w:rPr>
                  <w:rFonts w:eastAsiaTheme="minorEastAsia" w:hint="eastAsia"/>
                </w:rPr>
                <w:t>상대방의</w:t>
              </w:r>
              <w:r w:rsidR="00D65B65">
                <w:rPr>
                  <w:rFonts w:eastAsiaTheme="minorEastAsia" w:hint="eastAsia"/>
                </w:rPr>
                <w:t xml:space="preserve"> </w:t>
              </w:r>
              <w:r w:rsidR="00D65B65">
                <w:rPr>
                  <w:rFonts w:eastAsiaTheme="minorEastAsia" w:hint="eastAsia"/>
                </w:rPr>
                <w:t>술잔이</w:t>
              </w:r>
              <w:r w:rsidR="00D65B65">
                <w:rPr>
                  <w:rFonts w:eastAsiaTheme="minorEastAsia" w:hint="eastAsia"/>
                </w:rPr>
                <w:t xml:space="preserve"> </w:t>
              </w:r>
              <w:r w:rsidR="00D65B65">
                <w:rPr>
                  <w:rFonts w:eastAsiaTheme="minorEastAsia" w:hint="eastAsia"/>
                </w:rPr>
                <w:t>비었</w:t>
              </w:r>
            </w:ins>
            <w:ins w:id="61" w:author="noel" w:date="2015-07-24T01:01:00Z">
              <w:r w:rsidR="00D65B65">
                <w:rPr>
                  <w:rFonts w:eastAsiaTheme="minorEastAsia" w:hint="eastAsia"/>
                </w:rPr>
                <w:t>을</w:t>
              </w:r>
              <w:r w:rsidR="00D65B65">
                <w:rPr>
                  <w:rFonts w:eastAsiaTheme="minorEastAsia" w:hint="eastAsia"/>
                </w:rPr>
                <w:t xml:space="preserve"> </w:t>
              </w:r>
              <w:r w:rsidR="00D65B65">
                <w:rPr>
                  <w:rFonts w:eastAsiaTheme="minorEastAsia" w:hint="eastAsia"/>
                </w:rPr>
                <w:t>때</w:t>
              </w:r>
              <w:r w:rsidR="00D65B65">
                <w:rPr>
                  <w:rFonts w:eastAsiaTheme="minorEastAsia" w:hint="eastAsia"/>
                </w:rPr>
                <w:t xml:space="preserve"> </w:t>
              </w:r>
              <w:r w:rsidR="00D65B65">
                <w:rPr>
                  <w:rFonts w:eastAsiaTheme="minorEastAsia" w:hint="eastAsia"/>
                </w:rPr>
                <w:t>서로</w:t>
              </w:r>
              <w:r w:rsidR="00D65B65">
                <w:rPr>
                  <w:rFonts w:eastAsiaTheme="minorEastAsia" w:hint="eastAsia"/>
                </w:rPr>
                <w:t xml:space="preserve"> </w:t>
              </w:r>
              <w:r w:rsidR="00D65B65">
                <w:rPr>
                  <w:rFonts w:eastAsiaTheme="minorEastAsia" w:hint="eastAsia"/>
                </w:rPr>
                <w:t>따라줍니다</w:t>
              </w:r>
            </w:ins>
            <w:del w:id="62" w:author="noel" w:date="2015-07-24T01:00:00Z">
              <w:r w:rsidR="00F20649" w:rsidDel="00D65B65">
                <w:rPr>
                  <w:rFonts w:eastAsiaTheme="minorEastAsia" w:hint="eastAsia"/>
                </w:rPr>
                <w:delText xml:space="preserve"> </w:delText>
              </w:r>
              <w:r w:rsidR="00F20649" w:rsidDel="00D65B65">
                <w:rPr>
                  <w:rFonts w:eastAsiaTheme="minorEastAsia" w:hint="eastAsia"/>
                </w:rPr>
                <w:delText>상대방의</w:delText>
              </w:r>
              <w:r w:rsidR="00F20649" w:rsidDel="00D65B65">
                <w:rPr>
                  <w:rFonts w:eastAsiaTheme="minorEastAsia" w:hint="eastAsia"/>
                </w:rPr>
                <w:delText xml:space="preserve"> </w:delText>
              </w:r>
              <w:r w:rsidR="00F20649" w:rsidDel="00D65B65">
                <w:rPr>
                  <w:rFonts w:eastAsiaTheme="minorEastAsia" w:hint="eastAsia"/>
                </w:rPr>
                <w:delText>술</w:delText>
              </w:r>
              <w:r w:rsidR="00F20649" w:rsidDel="00D65B65">
                <w:rPr>
                  <w:rFonts w:eastAsiaTheme="minorEastAsia" w:hint="eastAsia"/>
                </w:rPr>
                <w:delText xml:space="preserve"> </w:delText>
              </w:r>
              <w:r w:rsidR="00F20649" w:rsidDel="00D65B65">
                <w:rPr>
                  <w:rFonts w:eastAsiaTheme="minorEastAsia" w:hint="eastAsia"/>
                </w:rPr>
                <w:delText>잔이</w:delText>
              </w:r>
              <w:r w:rsidR="00F20649" w:rsidDel="00D65B65">
                <w:rPr>
                  <w:rFonts w:eastAsiaTheme="minorEastAsia" w:hint="eastAsia"/>
                </w:rPr>
                <w:delText xml:space="preserve"> </w:delText>
              </w:r>
              <w:r w:rsidR="00F20649" w:rsidDel="00D65B65">
                <w:rPr>
                  <w:rFonts w:eastAsiaTheme="minorEastAsia" w:hint="eastAsia"/>
                </w:rPr>
                <w:delText>비었다는</w:delText>
              </w:r>
              <w:r w:rsidR="00F20649" w:rsidDel="00D65B65">
                <w:rPr>
                  <w:rFonts w:eastAsiaTheme="minorEastAsia" w:hint="eastAsia"/>
                </w:rPr>
                <w:delText xml:space="preserve"> </w:delText>
              </w:r>
              <w:r w:rsidR="00F20649" w:rsidDel="00D65B65">
                <w:rPr>
                  <w:rFonts w:eastAsiaTheme="minorEastAsia" w:hint="eastAsia"/>
                </w:rPr>
                <w:delText>것은</w:delText>
              </w:r>
              <w:r w:rsidR="00F20649" w:rsidDel="00D65B65">
                <w:rPr>
                  <w:rFonts w:eastAsiaTheme="minorEastAsia" w:hint="eastAsia"/>
                </w:rPr>
                <w:delText xml:space="preserve"> </w:delText>
              </w:r>
              <w:r w:rsidR="00F20649" w:rsidDel="00D65B65">
                <w:rPr>
                  <w:rFonts w:eastAsiaTheme="minorEastAsia" w:hint="eastAsia"/>
                </w:rPr>
                <w:delText>한</w:delText>
              </w:r>
              <w:r w:rsidR="00F20649" w:rsidDel="00D65B65">
                <w:rPr>
                  <w:rFonts w:eastAsiaTheme="minorEastAsia" w:hint="eastAsia"/>
                </w:rPr>
                <w:delText xml:space="preserve"> </w:delText>
              </w:r>
              <w:r w:rsidR="00F20649" w:rsidDel="00D65B65">
                <w:rPr>
                  <w:rFonts w:eastAsiaTheme="minorEastAsia" w:hint="eastAsia"/>
                </w:rPr>
                <w:delText>잔을</w:delText>
              </w:r>
              <w:r w:rsidR="00F20649" w:rsidDel="00D65B65">
                <w:rPr>
                  <w:rFonts w:eastAsiaTheme="minorEastAsia" w:hint="eastAsia"/>
                </w:rPr>
                <w:delText xml:space="preserve"> </w:delText>
              </w:r>
              <w:r w:rsidR="00211C81" w:rsidDel="00D65B65">
                <w:rPr>
                  <w:rFonts w:eastAsiaTheme="minorEastAsia" w:hint="eastAsia"/>
                </w:rPr>
                <w:delText>마실</w:delText>
              </w:r>
              <w:r w:rsidR="00211C81" w:rsidDel="00D65B65">
                <w:rPr>
                  <w:rFonts w:eastAsiaTheme="minorEastAsia" w:hint="eastAsia"/>
                </w:rPr>
                <w:delText xml:space="preserve"> </w:delText>
              </w:r>
              <w:r w:rsidR="00211C81" w:rsidDel="00D65B65">
                <w:rPr>
                  <w:rFonts w:eastAsiaTheme="minorEastAsia" w:hint="eastAsia"/>
                </w:rPr>
                <w:delText>수</w:delText>
              </w:r>
              <w:r w:rsidR="00211C81" w:rsidDel="00D65B65">
                <w:rPr>
                  <w:rFonts w:eastAsiaTheme="minorEastAsia" w:hint="eastAsia"/>
                </w:rPr>
                <w:delText xml:space="preserve"> </w:delText>
              </w:r>
              <w:r w:rsidR="00211C81" w:rsidDel="00D65B65">
                <w:rPr>
                  <w:rFonts w:eastAsiaTheme="minorEastAsia" w:hint="eastAsia"/>
                </w:rPr>
                <w:delText>있다</w:delText>
              </w:r>
              <w:r w:rsidR="00F20649" w:rsidDel="00D65B65">
                <w:rPr>
                  <w:rFonts w:eastAsiaTheme="minorEastAsia" w:hint="eastAsia"/>
                </w:rPr>
                <w:delText>는</w:delText>
              </w:r>
              <w:r w:rsidR="00F20649" w:rsidDel="00D65B65">
                <w:rPr>
                  <w:rFonts w:eastAsiaTheme="minorEastAsia" w:hint="eastAsia"/>
                </w:rPr>
                <w:delText xml:space="preserve"> </w:delText>
              </w:r>
              <w:r w:rsidR="00F20649" w:rsidDel="00D65B65">
                <w:rPr>
                  <w:rFonts w:eastAsiaTheme="minorEastAsia" w:hint="eastAsia"/>
                </w:rPr>
                <w:delText>의미입니다</w:delText>
              </w:r>
            </w:del>
            <w:r w:rsidR="00F20649">
              <w:rPr>
                <w:rFonts w:eastAsiaTheme="minorEastAsia" w:hint="eastAsia"/>
              </w:rPr>
              <w:t xml:space="preserve">. </w:t>
            </w:r>
            <w:r w:rsidR="00F20649">
              <w:rPr>
                <w:rFonts w:eastAsiaTheme="minorEastAsia" w:hint="eastAsia"/>
              </w:rPr>
              <w:t>팁</w:t>
            </w:r>
            <w:ins w:id="63" w:author="noel" w:date="2015-07-24T01:01:00Z">
              <w:r w:rsidR="000F65E8">
                <w:rPr>
                  <w:rFonts w:eastAsiaTheme="minorEastAsia" w:hint="eastAsia"/>
                </w:rPr>
                <w:t>을</w:t>
              </w:r>
              <w:r w:rsidR="000F65E8">
                <w:rPr>
                  <w:rFonts w:eastAsiaTheme="minorEastAsia" w:hint="eastAsia"/>
                </w:rPr>
                <w:t xml:space="preserve"> </w:t>
              </w:r>
              <w:r w:rsidR="000F65E8">
                <w:rPr>
                  <w:rFonts w:eastAsiaTheme="minorEastAsia" w:hint="eastAsia"/>
                </w:rPr>
                <w:t>주</w:t>
              </w:r>
            </w:ins>
            <w:ins w:id="64" w:author="noel" w:date="2015-07-24T01:02:00Z">
              <w:r w:rsidR="00696F20">
                <w:rPr>
                  <w:rFonts w:eastAsiaTheme="minorEastAsia" w:hint="eastAsia"/>
                </w:rPr>
                <w:t>는</w:t>
              </w:r>
              <w:r w:rsidR="00696F20">
                <w:rPr>
                  <w:rFonts w:eastAsiaTheme="minorEastAsia" w:hint="eastAsia"/>
                </w:rPr>
                <w:t xml:space="preserve"> </w:t>
              </w:r>
              <w:r w:rsidR="00696F20">
                <w:rPr>
                  <w:rFonts w:eastAsiaTheme="minorEastAsia" w:hint="eastAsia"/>
                </w:rPr>
                <w:t>문화는</w:t>
              </w:r>
              <w:r w:rsidR="00696F20">
                <w:rPr>
                  <w:rFonts w:eastAsiaTheme="minorEastAsia" w:hint="eastAsia"/>
                </w:rPr>
                <w:t xml:space="preserve"> </w:t>
              </w:r>
              <w:r w:rsidR="00696F20">
                <w:rPr>
                  <w:rFonts w:eastAsiaTheme="minorEastAsia" w:hint="eastAsia"/>
                </w:rPr>
                <w:t>없으나</w:t>
              </w:r>
              <w:r w:rsidR="00696F20">
                <w:rPr>
                  <w:rFonts w:eastAsiaTheme="minorEastAsia" w:hint="eastAsia"/>
                </w:rPr>
                <w:t>,</w:t>
              </w:r>
            </w:ins>
            <w:del w:id="65" w:author="noel" w:date="2015-07-24T01:01:00Z">
              <w:r w:rsidR="00F20649" w:rsidDel="000F65E8">
                <w:rPr>
                  <w:rFonts w:eastAsiaTheme="minorEastAsia" w:hint="eastAsia"/>
                </w:rPr>
                <w:delText>이</w:delText>
              </w:r>
            </w:del>
            <w:del w:id="66" w:author="noel" w:date="2015-07-24T01:02:00Z">
              <w:r w:rsidR="00F20649" w:rsidDel="00696F20">
                <w:rPr>
                  <w:rFonts w:eastAsiaTheme="minorEastAsia" w:hint="eastAsia"/>
                </w:rPr>
                <w:delText xml:space="preserve"> </w:delText>
              </w:r>
              <w:r w:rsidR="00F20649" w:rsidDel="00696F20">
                <w:rPr>
                  <w:rFonts w:eastAsiaTheme="minorEastAsia" w:hint="eastAsia"/>
                </w:rPr>
                <w:delText>일반적</w:delText>
              </w:r>
            </w:del>
            <w:del w:id="67" w:author="noel" w:date="2015-07-24T01:01:00Z">
              <w:r w:rsidR="00F20649" w:rsidDel="000F65E8">
                <w:rPr>
                  <w:rFonts w:eastAsiaTheme="minorEastAsia" w:hint="eastAsia"/>
                </w:rPr>
                <w:delText>인</w:delText>
              </w:r>
              <w:r w:rsidR="00F20649" w:rsidDel="000F65E8">
                <w:rPr>
                  <w:rFonts w:eastAsiaTheme="minorEastAsia" w:hint="eastAsia"/>
                </w:rPr>
                <w:delText xml:space="preserve"> </w:delText>
              </w:r>
              <w:r w:rsidR="00F20649" w:rsidDel="000F65E8">
                <w:rPr>
                  <w:rFonts w:eastAsiaTheme="minorEastAsia" w:hint="eastAsia"/>
                </w:rPr>
                <w:delText>문화는</w:delText>
              </w:r>
              <w:r w:rsidR="00F20649" w:rsidDel="000F65E8">
                <w:rPr>
                  <w:rFonts w:eastAsiaTheme="minorEastAsia" w:hint="eastAsia"/>
                </w:rPr>
                <w:delText xml:space="preserve"> </w:delText>
              </w:r>
              <w:r w:rsidR="00F20649" w:rsidDel="000F65E8">
                <w:rPr>
                  <w:rFonts w:eastAsiaTheme="minorEastAsia" w:hint="eastAsia"/>
                </w:rPr>
                <w:delText>아니지만</w:delText>
              </w:r>
            </w:del>
            <w:r w:rsidR="00F20649">
              <w:rPr>
                <w:rFonts w:eastAsiaTheme="minorEastAsia" w:hint="eastAsia"/>
              </w:rPr>
              <w:t xml:space="preserve"> </w:t>
            </w:r>
            <w:r w:rsidR="00F20649">
              <w:rPr>
                <w:rFonts w:eastAsiaTheme="minorEastAsia" w:hint="eastAsia"/>
              </w:rPr>
              <w:t>최고급</w:t>
            </w:r>
            <w:r w:rsidR="00F20649">
              <w:rPr>
                <w:rFonts w:eastAsiaTheme="minorEastAsia" w:hint="eastAsia"/>
              </w:rPr>
              <w:t xml:space="preserve"> </w:t>
            </w:r>
            <w:r w:rsidR="00F20649">
              <w:rPr>
                <w:rFonts w:eastAsiaTheme="minorEastAsia" w:hint="eastAsia"/>
              </w:rPr>
              <w:t>레스토랑에서는</w:t>
            </w:r>
            <w:r w:rsidR="00F20649">
              <w:rPr>
                <w:rFonts w:eastAsiaTheme="minorEastAsia" w:hint="eastAsia"/>
              </w:rPr>
              <w:t xml:space="preserve"> </w:t>
            </w:r>
            <w:r w:rsidR="00F20649">
              <w:rPr>
                <w:rFonts w:eastAsiaTheme="minorEastAsia" w:hint="eastAsia"/>
              </w:rPr>
              <w:t>보통</w:t>
            </w:r>
            <w:r w:rsidR="00F20649">
              <w:rPr>
                <w:rFonts w:eastAsiaTheme="minorEastAsia" w:hint="eastAsia"/>
              </w:rPr>
              <w:t xml:space="preserve"> 10~15%</w:t>
            </w:r>
            <w:r w:rsidR="00F20649">
              <w:rPr>
                <w:rFonts w:eastAsiaTheme="minorEastAsia" w:hint="eastAsia"/>
              </w:rPr>
              <w:t>의</w:t>
            </w:r>
            <w:r w:rsidR="00F20649">
              <w:rPr>
                <w:rFonts w:eastAsiaTheme="minorEastAsia" w:hint="eastAsia"/>
              </w:rPr>
              <w:t xml:space="preserve"> </w:t>
            </w:r>
            <w:r w:rsidR="00F20649">
              <w:rPr>
                <w:rFonts w:eastAsiaTheme="minorEastAsia" w:hint="eastAsia"/>
              </w:rPr>
              <w:t>서비스</w:t>
            </w:r>
            <w:r w:rsidR="00F20649">
              <w:rPr>
                <w:rFonts w:eastAsiaTheme="minorEastAsia" w:hint="eastAsia"/>
              </w:rPr>
              <w:t xml:space="preserve"> </w:t>
            </w:r>
            <w:r w:rsidR="00F20649">
              <w:rPr>
                <w:rFonts w:eastAsiaTheme="minorEastAsia" w:hint="eastAsia"/>
              </w:rPr>
              <w:t>요금이</w:t>
            </w:r>
            <w:r w:rsidR="00F20649">
              <w:rPr>
                <w:rFonts w:eastAsiaTheme="minorEastAsia" w:hint="eastAsia"/>
              </w:rPr>
              <w:t xml:space="preserve"> </w:t>
            </w:r>
            <w:r w:rsidR="00F20649">
              <w:rPr>
                <w:rFonts w:eastAsiaTheme="minorEastAsia" w:hint="eastAsia"/>
              </w:rPr>
              <w:t>계산서에</w:t>
            </w:r>
            <w:r w:rsidR="00F20649">
              <w:rPr>
                <w:rFonts w:eastAsiaTheme="minorEastAsia" w:hint="eastAsia"/>
              </w:rPr>
              <w:t xml:space="preserve"> </w:t>
            </w:r>
            <w:r w:rsidR="00F20649">
              <w:rPr>
                <w:rFonts w:eastAsiaTheme="minorEastAsia" w:hint="eastAsia"/>
              </w:rPr>
              <w:t>추가됩니다</w:t>
            </w:r>
            <w:r w:rsidR="00F20649">
              <w:rPr>
                <w:rFonts w:eastAsiaTheme="minorEastAsia" w:hint="eastAsia"/>
              </w:rPr>
              <w:t xml:space="preserve">. </w:t>
            </w:r>
            <w:r w:rsidR="00F20649">
              <w:rPr>
                <w:rFonts w:eastAsiaTheme="minorEastAsia" w:hint="eastAsia"/>
              </w:rPr>
              <w:t>일본인은</w:t>
            </w:r>
            <w:r w:rsidR="00F20649">
              <w:rPr>
                <w:rFonts w:eastAsiaTheme="minorEastAsia" w:hint="eastAsia"/>
              </w:rPr>
              <w:t xml:space="preserve"> </w:t>
            </w:r>
            <w:r w:rsidR="003B241E">
              <w:rPr>
                <w:rFonts w:eastAsiaTheme="minorEastAsia" w:hint="eastAsia"/>
              </w:rPr>
              <w:t>각자가</w:t>
            </w:r>
            <w:r w:rsidR="003B241E">
              <w:rPr>
                <w:rFonts w:eastAsiaTheme="minorEastAsia" w:hint="eastAsia"/>
              </w:rPr>
              <w:t xml:space="preserve"> </w:t>
            </w:r>
            <w:r w:rsidR="003B241E">
              <w:rPr>
                <w:rFonts w:eastAsiaTheme="minorEastAsia" w:hint="eastAsia"/>
              </w:rPr>
              <w:t>주문한</w:t>
            </w:r>
            <w:r w:rsidR="003B241E">
              <w:rPr>
                <w:rFonts w:eastAsiaTheme="minorEastAsia" w:hint="eastAsia"/>
              </w:rPr>
              <w:t xml:space="preserve"> </w:t>
            </w:r>
            <w:r w:rsidR="003B241E">
              <w:rPr>
                <w:rFonts w:eastAsiaTheme="minorEastAsia" w:hint="eastAsia"/>
              </w:rPr>
              <w:t>만큼</w:t>
            </w:r>
            <w:r w:rsidR="003B241E">
              <w:rPr>
                <w:rFonts w:eastAsiaTheme="minorEastAsia" w:hint="eastAsia"/>
              </w:rPr>
              <w:t xml:space="preserve"> </w:t>
            </w:r>
            <w:r w:rsidR="003B241E">
              <w:rPr>
                <w:rFonts w:eastAsiaTheme="minorEastAsia" w:hint="eastAsia"/>
              </w:rPr>
              <w:t>따로</w:t>
            </w:r>
            <w:r w:rsidR="003B241E">
              <w:rPr>
                <w:rFonts w:eastAsiaTheme="minorEastAsia" w:hint="eastAsia"/>
              </w:rPr>
              <w:t xml:space="preserve"> </w:t>
            </w:r>
            <w:r w:rsidR="003B241E">
              <w:rPr>
                <w:rFonts w:eastAsiaTheme="minorEastAsia" w:hint="eastAsia"/>
              </w:rPr>
              <w:t>결제하는</w:t>
            </w:r>
            <w:r w:rsidR="003B241E">
              <w:rPr>
                <w:rFonts w:eastAsiaTheme="minorEastAsia" w:hint="eastAsia"/>
              </w:rPr>
              <w:t xml:space="preserve"> </w:t>
            </w:r>
            <w:r w:rsidR="003B241E">
              <w:rPr>
                <w:rFonts w:eastAsiaTheme="minorEastAsia" w:hint="eastAsia"/>
              </w:rPr>
              <w:t>것보다는</w:t>
            </w:r>
            <w:r w:rsidR="003B241E">
              <w:rPr>
                <w:rFonts w:eastAsiaTheme="minorEastAsia" w:hint="eastAsia"/>
              </w:rPr>
              <w:t xml:space="preserve"> </w:t>
            </w:r>
            <w:r w:rsidR="00F20649">
              <w:rPr>
                <w:rFonts w:eastAsiaTheme="minorEastAsia" w:hint="eastAsia"/>
              </w:rPr>
              <w:t>계산서를</w:t>
            </w:r>
            <w:r w:rsidR="00F20649">
              <w:rPr>
                <w:rFonts w:eastAsiaTheme="minorEastAsia" w:hint="eastAsia"/>
              </w:rPr>
              <w:t xml:space="preserve"> </w:t>
            </w:r>
            <w:r w:rsidR="003B241E">
              <w:rPr>
                <w:rFonts w:eastAsiaTheme="minorEastAsia" w:hint="eastAsia"/>
              </w:rPr>
              <w:t>인원수대로</w:t>
            </w:r>
            <w:r w:rsidR="003B241E">
              <w:rPr>
                <w:rFonts w:eastAsiaTheme="minorEastAsia" w:hint="eastAsia"/>
              </w:rPr>
              <w:t xml:space="preserve"> </w:t>
            </w:r>
            <w:r w:rsidR="00F20649">
              <w:rPr>
                <w:rFonts w:eastAsiaTheme="minorEastAsia" w:hint="eastAsia"/>
              </w:rPr>
              <w:t>정확히</w:t>
            </w:r>
            <w:r w:rsidR="00F20649">
              <w:rPr>
                <w:rFonts w:eastAsiaTheme="minorEastAsia" w:hint="eastAsia"/>
              </w:rPr>
              <w:t xml:space="preserve"> </w:t>
            </w:r>
            <w:r w:rsidR="00F20649">
              <w:rPr>
                <w:rFonts w:eastAsiaTheme="minorEastAsia" w:hint="eastAsia"/>
              </w:rPr>
              <w:t>나눠서</w:t>
            </w:r>
            <w:r w:rsidR="00F20649">
              <w:rPr>
                <w:rFonts w:eastAsiaTheme="minorEastAsia" w:hint="eastAsia"/>
              </w:rPr>
              <w:t xml:space="preserve"> </w:t>
            </w:r>
            <w:r w:rsidR="00F20649">
              <w:rPr>
                <w:rFonts w:eastAsiaTheme="minorEastAsia" w:hint="eastAsia"/>
              </w:rPr>
              <w:t>결제하는</w:t>
            </w:r>
            <w:r w:rsidR="00F20649">
              <w:rPr>
                <w:rFonts w:eastAsiaTheme="minorEastAsia" w:hint="eastAsia"/>
              </w:rPr>
              <w:t xml:space="preserve"> </w:t>
            </w:r>
            <w:r w:rsidR="00F20649">
              <w:rPr>
                <w:rFonts w:eastAsiaTheme="minorEastAsia" w:hint="eastAsia"/>
              </w:rPr>
              <w:t>것을</w:t>
            </w:r>
            <w:r w:rsidR="00F20649">
              <w:rPr>
                <w:rFonts w:eastAsiaTheme="minorEastAsia" w:hint="eastAsia"/>
              </w:rPr>
              <w:t xml:space="preserve"> </w:t>
            </w:r>
            <w:r w:rsidR="00F20649">
              <w:rPr>
                <w:rFonts w:eastAsiaTheme="minorEastAsia" w:hint="eastAsia"/>
              </w:rPr>
              <w:t>선호합니다</w:t>
            </w:r>
            <w:r w:rsidR="00F20649">
              <w:rPr>
                <w:rFonts w:eastAsiaTheme="minorEastAsia" w:hint="eastAsia"/>
              </w:rPr>
              <w:t>.</w:t>
            </w:r>
          </w:p>
          <w:p w:rsidR="00D171BB" w:rsidRPr="00F20649" w:rsidRDefault="00D171BB">
            <w:pPr>
              <w:rPr>
                <w:rFonts w:eastAsiaTheme="minorEastAsia"/>
              </w:rPr>
            </w:pPr>
          </w:p>
          <w:p w:rsidR="001C70C8" w:rsidRPr="00F20649" w:rsidRDefault="00356D50">
            <w:pPr>
              <w:rPr>
                <w:rFonts w:eastAsiaTheme="minorEastAsia"/>
                <w:b/>
              </w:rPr>
            </w:pPr>
            <w:r w:rsidRPr="00356D50">
              <w:rPr>
                <w:rFonts w:eastAsiaTheme="minorEastAsia"/>
                <w:color w:val="0000FF"/>
              </w:rPr>
              <w:t>&lt;br /&gt;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&lt;br /&gt;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&lt;/p&gt;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&lt;h3&gt;</w:t>
            </w:r>
          </w:p>
          <w:p w:rsidR="001C70C8" w:rsidRDefault="001C70C8">
            <w:pPr>
              <w:rPr>
                <w:rFonts w:eastAsiaTheme="minorEastAsia"/>
              </w:rPr>
            </w:pPr>
          </w:p>
          <w:p w:rsidR="003B241E" w:rsidRDefault="003B241E">
            <w:pPr>
              <w:rPr>
                <w:rFonts w:eastAsiaTheme="minorEastAsia"/>
              </w:rPr>
            </w:pPr>
            <w:r>
              <w:rPr>
                <w:rFonts w:eastAsiaTheme="minorEastAsia" w:hint="eastAsia"/>
              </w:rPr>
              <w:t>통화</w:t>
            </w:r>
            <w:r>
              <w:rPr>
                <w:rFonts w:eastAsiaTheme="minorEastAsia" w:hint="eastAsia"/>
              </w:rPr>
              <w:t xml:space="preserve"> </w:t>
            </w:r>
          </w:p>
          <w:p w:rsidR="003B241E" w:rsidRPr="00356D50" w:rsidRDefault="003B241E">
            <w:pPr>
              <w:rPr>
                <w:rFonts w:eastAsiaTheme="minorEastAsia"/>
              </w:rPr>
            </w:pPr>
          </w:p>
          <w:p w:rsidR="001C70C8" w:rsidRPr="00356D50" w:rsidRDefault="00356D50">
            <w:pPr>
              <w:rPr>
                <w:rFonts w:eastAsiaTheme="minorEastAsia"/>
              </w:rPr>
            </w:pPr>
            <w:r w:rsidRPr="00356D50">
              <w:rPr>
                <w:rFonts w:eastAsiaTheme="minorEastAsia"/>
                <w:color w:val="0000FF"/>
              </w:rPr>
              <w:t>&lt;/h3&gt;</w:t>
            </w:r>
          </w:p>
          <w:p w:rsidR="001C70C8" w:rsidRPr="00356D50" w:rsidRDefault="001C70C8">
            <w:pPr>
              <w:rPr>
                <w:rFonts w:eastAsiaTheme="minorEastAsia"/>
              </w:rPr>
            </w:pPr>
          </w:p>
          <w:p w:rsidR="001C70C8" w:rsidRDefault="00356D50">
            <w:pPr>
              <w:rPr>
                <w:rFonts w:eastAsiaTheme="minorEastAsia"/>
                <w:color w:val="0000FF"/>
              </w:rPr>
            </w:pPr>
            <w:r w:rsidRPr="00356D50">
              <w:rPr>
                <w:rFonts w:eastAsiaTheme="minorEastAsia"/>
                <w:color w:val="0000FF"/>
              </w:rPr>
              <w:t>&lt;p&gt;</w:t>
            </w:r>
          </w:p>
          <w:p w:rsidR="003B241E" w:rsidRDefault="003B241E">
            <w:pPr>
              <w:rPr>
                <w:rFonts w:eastAsiaTheme="minorEastAsia"/>
                <w:color w:val="0000FF"/>
              </w:rPr>
            </w:pPr>
          </w:p>
          <w:p w:rsidR="003B241E" w:rsidRPr="00C44117" w:rsidRDefault="003B241E">
            <w:pPr>
              <w:rPr>
                <w:rFonts w:eastAsiaTheme="minorEastAsia"/>
              </w:rPr>
            </w:pPr>
            <w:r w:rsidRPr="00C44117">
              <w:rPr>
                <w:rFonts w:eastAsiaTheme="minorEastAsia" w:hint="eastAsia"/>
              </w:rPr>
              <w:t>일본의</w:t>
            </w:r>
            <w:r w:rsidRPr="00C44117">
              <w:rPr>
                <w:rFonts w:eastAsiaTheme="minorEastAsia" w:hint="eastAsia"/>
              </w:rPr>
              <w:t xml:space="preserve"> </w:t>
            </w:r>
            <w:r w:rsidRPr="00C44117">
              <w:rPr>
                <w:rFonts w:eastAsiaTheme="minorEastAsia" w:hint="eastAsia"/>
              </w:rPr>
              <w:t>현지</w:t>
            </w:r>
            <w:r w:rsidRPr="00C44117">
              <w:rPr>
                <w:rFonts w:eastAsiaTheme="minorEastAsia" w:hint="eastAsia"/>
              </w:rPr>
              <w:t xml:space="preserve"> </w:t>
            </w:r>
            <w:r w:rsidRPr="00C44117">
              <w:rPr>
                <w:rFonts w:eastAsiaTheme="minorEastAsia" w:hint="eastAsia"/>
              </w:rPr>
              <w:t>통화는</w:t>
            </w:r>
            <w:r w:rsidRPr="00C44117">
              <w:rPr>
                <w:rFonts w:eastAsiaTheme="minorEastAsia" w:hint="eastAsia"/>
              </w:rPr>
              <w:t xml:space="preserve"> </w:t>
            </w:r>
            <w:r w:rsidRPr="00C44117">
              <w:rPr>
                <w:rFonts w:eastAsiaTheme="minorEastAsia" w:hint="eastAsia"/>
              </w:rPr>
              <w:t>엔화이며</w:t>
            </w:r>
            <w:r w:rsidRPr="00C44117">
              <w:rPr>
                <w:rFonts w:eastAsiaTheme="minorEastAsia" w:hint="eastAsia"/>
              </w:rPr>
              <w:t xml:space="preserve">, 100 </w:t>
            </w:r>
            <w:r w:rsidRPr="00C44117">
              <w:rPr>
                <w:rFonts w:eastAsiaTheme="minorEastAsia" w:hint="eastAsia"/>
              </w:rPr>
              <w:t>및</w:t>
            </w:r>
            <w:r w:rsidRPr="00C44117">
              <w:rPr>
                <w:rFonts w:eastAsiaTheme="minorEastAsia" w:hint="eastAsia"/>
              </w:rPr>
              <w:t xml:space="preserve"> 1000 </w:t>
            </w:r>
            <w:r w:rsidRPr="00C44117">
              <w:rPr>
                <w:rFonts w:eastAsiaTheme="minorEastAsia" w:hint="eastAsia"/>
              </w:rPr>
              <w:t>단</w:t>
            </w:r>
            <w:r w:rsidR="00C44117" w:rsidRPr="00C44117">
              <w:rPr>
                <w:rFonts w:eastAsiaTheme="minorEastAsia" w:hint="eastAsia"/>
              </w:rPr>
              <w:t>위</w:t>
            </w:r>
            <w:ins w:id="68" w:author="noel" w:date="2015-07-24T02:00:00Z">
              <w:r w:rsidR="00286D3D">
                <w:rPr>
                  <w:rFonts w:eastAsiaTheme="minorEastAsia" w:hint="eastAsia"/>
                </w:rPr>
                <w:t>입니다</w:t>
              </w:r>
            </w:ins>
            <w:del w:id="69" w:author="noel" w:date="2015-07-24T01:03:00Z">
              <w:r w:rsidR="00C44117" w:rsidRPr="00C44117" w:rsidDel="00AB1A43">
                <w:rPr>
                  <w:rFonts w:eastAsiaTheme="minorEastAsia" w:hint="eastAsia"/>
                </w:rPr>
                <w:delText>를</w:delText>
              </w:r>
              <w:r w:rsidR="00C44117" w:rsidRPr="00C44117" w:rsidDel="00AB1A43">
                <w:rPr>
                  <w:rFonts w:eastAsiaTheme="minorEastAsia" w:hint="eastAsia"/>
                </w:rPr>
                <w:delText xml:space="preserve"> </w:delText>
              </w:r>
              <w:r w:rsidR="00C44117" w:rsidRPr="00C44117" w:rsidDel="00AB1A43">
                <w:rPr>
                  <w:rFonts w:eastAsiaTheme="minorEastAsia" w:hint="eastAsia"/>
                </w:rPr>
                <w:delText>곱해야</w:delText>
              </w:r>
              <w:r w:rsidR="00C44117" w:rsidRPr="00C44117" w:rsidDel="00AB1A43">
                <w:rPr>
                  <w:rFonts w:eastAsiaTheme="minorEastAsia" w:hint="eastAsia"/>
                </w:rPr>
                <w:delText xml:space="preserve"> </w:delText>
              </w:r>
              <w:r w:rsidR="00C44117" w:rsidRPr="00C44117" w:rsidDel="00AB1A43">
                <w:rPr>
                  <w:rFonts w:eastAsiaTheme="minorEastAsia" w:hint="eastAsia"/>
                </w:rPr>
                <w:delText>합니다</w:delText>
              </w:r>
            </w:del>
            <w:r w:rsidR="00C44117" w:rsidRPr="00C44117">
              <w:rPr>
                <w:rFonts w:eastAsiaTheme="minorEastAsia" w:hint="eastAsia"/>
              </w:rPr>
              <w:t xml:space="preserve">. </w:t>
            </w:r>
            <w:r w:rsidR="00C44117" w:rsidRPr="00C44117">
              <w:rPr>
                <w:rFonts w:eastAsiaTheme="minorEastAsia" w:hint="eastAsia"/>
              </w:rPr>
              <w:t>동전은</w:t>
            </w:r>
            <w:r w:rsidR="00C44117" w:rsidRPr="00C44117">
              <w:rPr>
                <w:rFonts w:eastAsiaTheme="minorEastAsia" w:hint="eastAsia"/>
              </w:rPr>
              <w:t xml:space="preserve"> 500 </w:t>
            </w:r>
            <w:r w:rsidR="00C44117" w:rsidRPr="00C44117">
              <w:rPr>
                <w:rFonts w:eastAsiaTheme="minorEastAsia" w:hint="eastAsia"/>
              </w:rPr>
              <w:t>엔</w:t>
            </w:r>
            <w:r w:rsidR="00C44117" w:rsidRPr="00C44117">
              <w:rPr>
                <w:rFonts w:eastAsiaTheme="minorEastAsia" w:hint="eastAsia"/>
              </w:rPr>
              <w:t xml:space="preserve"> </w:t>
            </w:r>
            <w:r w:rsidR="00C44117" w:rsidRPr="00C44117">
              <w:rPr>
                <w:rFonts w:eastAsiaTheme="minorEastAsia" w:hint="eastAsia"/>
              </w:rPr>
              <w:t>이하로</w:t>
            </w:r>
            <w:r w:rsidR="00C44117" w:rsidRPr="00C44117">
              <w:rPr>
                <w:rFonts w:eastAsiaTheme="minorEastAsia" w:hint="eastAsia"/>
              </w:rPr>
              <w:t xml:space="preserve"> </w:t>
            </w:r>
            <w:r w:rsidR="00C44117" w:rsidRPr="00C44117">
              <w:rPr>
                <w:rFonts w:eastAsiaTheme="minorEastAsia" w:hint="eastAsia"/>
              </w:rPr>
              <w:t>되어</w:t>
            </w:r>
            <w:r w:rsidR="00C44117" w:rsidRPr="00C44117">
              <w:rPr>
                <w:rFonts w:eastAsiaTheme="minorEastAsia" w:hint="eastAsia"/>
              </w:rPr>
              <w:t xml:space="preserve"> </w:t>
            </w:r>
            <w:r w:rsidR="00C44117" w:rsidRPr="00C44117">
              <w:rPr>
                <w:rFonts w:eastAsiaTheme="minorEastAsia" w:hint="eastAsia"/>
              </w:rPr>
              <w:t>있습니다</w:t>
            </w:r>
            <w:r w:rsidR="00C44117" w:rsidRPr="00C44117">
              <w:rPr>
                <w:rFonts w:eastAsiaTheme="minorEastAsia" w:hint="eastAsia"/>
              </w:rPr>
              <w: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&lt;br /&gt;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&lt;br /&gt;</w:t>
            </w:r>
          </w:p>
          <w:p w:rsidR="001C70C8" w:rsidRDefault="001C70C8">
            <w:pPr>
              <w:rPr>
                <w:rFonts w:eastAsiaTheme="minorEastAsia"/>
              </w:rPr>
            </w:pPr>
          </w:p>
          <w:p w:rsidR="00C44117" w:rsidRDefault="00C44117">
            <w:pPr>
              <w:rPr>
                <w:rFonts w:eastAsiaTheme="minorEastAsia"/>
              </w:rPr>
            </w:pPr>
            <w:r>
              <w:rPr>
                <w:rFonts w:eastAsiaTheme="minorEastAsia" w:hint="eastAsia"/>
              </w:rPr>
              <w:t>일본은</w:t>
            </w:r>
            <w:r>
              <w:rPr>
                <w:rFonts w:eastAsiaTheme="minorEastAsia" w:hint="eastAsia"/>
              </w:rPr>
              <w:t xml:space="preserve"> </w:t>
            </w:r>
            <w:r>
              <w:rPr>
                <w:rFonts w:eastAsiaTheme="minorEastAsia" w:hint="eastAsia"/>
              </w:rPr>
              <w:t>높은</w:t>
            </w:r>
            <w:r>
              <w:rPr>
                <w:rFonts w:eastAsiaTheme="minorEastAsia" w:hint="eastAsia"/>
              </w:rPr>
              <w:t xml:space="preserve"> </w:t>
            </w:r>
            <w:r>
              <w:rPr>
                <w:rFonts w:eastAsiaTheme="minorEastAsia" w:hint="eastAsia"/>
              </w:rPr>
              <w:t>경제</w:t>
            </w:r>
            <w:r>
              <w:rPr>
                <w:rFonts w:eastAsiaTheme="minorEastAsia" w:hint="eastAsia"/>
              </w:rPr>
              <w:t xml:space="preserve"> </w:t>
            </w:r>
            <w:ins w:id="70" w:author="noel" w:date="2015-07-24T01:04:00Z">
              <w:r w:rsidR="003007CC">
                <w:rPr>
                  <w:rFonts w:eastAsiaTheme="minorEastAsia" w:hint="eastAsia"/>
                </w:rPr>
                <w:t>수준</w:t>
              </w:r>
            </w:ins>
            <w:del w:id="71" w:author="noel" w:date="2015-07-24T01:04:00Z">
              <w:r w:rsidDel="003007CC">
                <w:rPr>
                  <w:rFonts w:eastAsiaTheme="minorEastAsia" w:hint="eastAsia"/>
                </w:rPr>
                <w:delText>발전</w:delText>
              </w:r>
            </w:del>
            <w:r>
              <w:rPr>
                <w:rFonts w:eastAsiaTheme="minorEastAsia" w:hint="eastAsia"/>
              </w:rPr>
              <w:t>에도</w:t>
            </w:r>
            <w:r>
              <w:rPr>
                <w:rFonts w:eastAsiaTheme="minorEastAsia" w:hint="eastAsia"/>
              </w:rPr>
              <w:t xml:space="preserve"> </w:t>
            </w:r>
            <w:r>
              <w:rPr>
                <w:rFonts w:eastAsiaTheme="minorEastAsia" w:hint="eastAsia"/>
              </w:rPr>
              <w:t>불구하고</w:t>
            </w:r>
            <w:r>
              <w:rPr>
                <w:rFonts w:eastAsiaTheme="minorEastAsia" w:hint="eastAsia"/>
              </w:rPr>
              <w:t xml:space="preserve"> </w:t>
            </w:r>
            <w:del w:id="72" w:author="noel" w:date="2015-07-24T02:01:00Z">
              <w:r w:rsidDel="00573969">
                <w:rPr>
                  <w:rFonts w:eastAsiaTheme="minorEastAsia" w:hint="eastAsia"/>
                </w:rPr>
                <w:delText>여전히</w:delText>
              </w:r>
              <w:r w:rsidDel="00573969">
                <w:rPr>
                  <w:rFonts w:eastAsiaTheme="minorEastAsia" w:hint="eastAsia"/>
                </w:rPr>
                <w:delText xml:space="preserve"> </w:delText>
              </w:r>
            </w:del>
            <w:r>
              <w:rPr>
                <w:rFonts w:eastAsiaTheme="minorEastAsia" w:hint="eastAsia"/>
              </w:rPr>
              <w:t>현금</w:t>
            </w:r>
            <w:r>
              <w:rPr>
                <w:rFonts w:eastAsiaTheme="minorEastAsia" w:hint="eastAsia"/>
              </w:rPr>
              <w:t xml:space="preserve"> </w:t>
            </w:r>
            <w:ins w:id="73" w:author="noel" w:date="2015-07-24T01:03:00Z">
              <w:r w:rsidR="003007CC">
                <w:rPr>
                  <w:rFonts w:eastAsiaTheme="minorEastAsia" w:hint="eastAsia"/>
                </w:rPr>
                <w:t>위주</w:t>
              </w:r>
            </w:ins>
            <w:del w:id="74" w:author="noel" w:date="2015-07-24T01:03:00Z">
              <w:r w:rsidDel="003007CC">
                <w:rPr>
                  <w:rFonts w:eastAsiaTheme="minorEastAsia" w:hint="eastAsia"/>
                </w:rPr>
                <w:delText>중심</w:delText>
              </w:r>
            </w:del>
            <w:r>
              <w:rPr>
                <w:rFonts w:eastAsiaTheme="minorEastAsia" w:hint="eastAsia"/>
              </w:rPr>
              <w:t>의</w:t>
            </w:r>
            <w:r>
              <w:rPr>
                <w:rFonts w:eastAsiaTheme="minorEastAsia" w:hint="eastAsia"/>
              </w:rPr>
              <w:t xml:space="preserve"> </w:t>
            </w:r>
            <w:r>
              <w:rPr>
                <w:rFonts w:eastAsiaTheme="minorEastAsia" w:hint="eastAsia"/>
              </w:rPr>
              <w:t>경제를</w:t>
            </w:r>
            <w:r>
              <w:rPr>
                <w:rFonts w:eastAsiaTheme="minorEastAsia" w:hint="eastAsia"/>
              </w:rPr>
              <w:t xml:space="preserve"> </w:t>
            </w:r>
            <w:r>
              <w:rPr>
                <w:rFonts w:eastAsiaTheme="minorEastAsia" w:hint="eastAsia"/>
              </w:rPr>
              <w:t>유지하고</w:t>
            </w:r>
            <w:r>
              <w:rPr>
                <w:rFonts w:eastAsiaTheme="minorEastAsia" w:hint="eastAsia"/>
              </w:rPr>
              <w:t xml:space="preserve"> </w:t>
            </w:r>
            <w:r>
              <w:rPr>
                <w:rFonts w:eastAsiaTheme="minorEastAsia" w:hint="eastAsia"/>
              </w:rPr>
              <w:t>있습니다</w:t>
            </w:r>
            <w:r>
              <w:rPr>
                <w:rFonts w:eastAsiaTheme="minorEastAsia" w:hint="eastAsia"/>
              </w:rPr>
              <w:t xml:space="preserve">. </w:t>
            </w:r>
            <w:r>
              <w:rPr>
                <w:rFonts w:eastAsiaTheme="minorEastAsia" w:hint="eastAsia"/>
              </w:rPr>
              <w:t>경범죄는</w:t>
            </w:r>
            <w:r>
              <w:rPr>
                <w:rFonts w:eastAsiaTheme="minorEastAsia" w:hint="eastAsia"/>
              </w:rPr>
              <w:t xml:space="preserve"> </w:t>
            </w:r>
            <w:r>
              <w:rPr>
                <w:rFonts w:eastAsiaTheme="minorEastAsia" w:hint="eastAsia"/>
              </w:rPr>
              <w:t>거의</w:t>
            </w:r>
            <w:r>
              <w:rPr>
                <w:rFonts w:eastAsiaTheme="minorEastAsia" w:hint="eastAsia"/>
              </w:rPr>
              <w:t xml:space="preserve"> </w:t>
            </w:r>
            <w:r>
              <w:rPr>
                <w:rFonts w:eastAsiaTheme="minorEastAsia" w:hint="eastAsia"/>
              </w:rPr>
              <w:t>발생하지</w:t>
            </w:r>
            <w:r>
              <w:rPr>
                <w:rFonts w:eastAsiaTheme="minorEastAsia" w:hint="eastAsia"/>
              </w:rPr>
              <w:t xml:space="preserve"> </w:t>
            </w:r>
            <w:r>
              <w:rPr>
                <w:rFonts w:eastAsiaTheme="minorEastAsia" w:hint="eastAsia"/>
              </w:rPr>
              <w:t>않으며</w:t>
            </w:r>
            <w:r>
              <w:rPr>
                <w:rFonts w:eastAsiaTheme="minorEastAsia" w:hint="eastAsia"/>
              </w:rPr>
              <w:t xml:space="preserve">, </w:t>
            </w:r>
            <w:r>
              <w:rPr>
                <w:rFonts w:eastAsiaTheme="minorEastAsia" w:hint="eastAsia"/>
              </w:rPr>
              <w:t>현지인들은</w:t>
            </w:r>
            <w:r>
              <w:rPr>
                <w:rFonts w:eastAsiaTheme="minorEastAsia" w:hint="eastAsia"/>
              </w:rPr>
              <w:t xml:space="preserve"> </w:t>
            </w:r>
            <w:r w:rsidR="005E5B79">
              <w:rPr>
                <w:rFonts w:eastAsiaTheme="minorEastAsia" w:hint="eastAsia"/>
              </w:rPr>
              <w:t>지갑에</w:t>
            </w:r>
            <w:r w:rsidR="005E5B79">
              <w:rPr>
                <w:rFonts w:eastAsiaTheme="minorEastAsia" w:hint="eastAsia"/>
              </w:rPr>
              <w:t xml:space="preserve"> </w:t>
            </w:r>
            <w:r w:rsidR="005E5B79">
              <w:rPr>
                <w:rFonts w:eastAsiaTheme="minorEastAsia" w:hint="eastAsia"/>
              </w:rPr>
              <w:t>많은</w:t>
            </w:r>
            <w:r w:rsidR="005E5B79">
              <w:rPr>
                <w:rFonts w:eastAsiaTheme="minorEastAsia" w:hint="eastAsia"/>
              </w:rPr>
              <w:t xml:space="preserve"> </w:t>
            </w:r>
            <w:r w:rsidR="005E5B79">
              <w:rPr>
                <w:rFonts w:eastAsiaTheme="minorEastAsia" w:hint="eastAsia"/>
              </w:rPr>
              <w:t>현금을</w:t>
            </w:r>
            <w:r w:rsidR="005E5B79">
              <w:rPr>
                <w:rFonts w:eastAsiaTheme="minorEastAsia" w:hint="eastAsia"/>
              </w:rPr>
              <w:t xml:space="preserve"> </w:t>
            </w:r>
            <w:r w:rsidR="005E5B79">
              <w:rPr>
                <w:rFonts w:eastAsiaTheme="minorEastAsia" w:hint="eastAsia"/>
              </w:rPr>
              <w:t>가지고</w:t>
            </w:r>
            <w:r w:rsidR="005E5B79">
              <w:rPr>
                <w:rFonts w:eastAsiaTheme="minorEastAsia" w:hint="eastAsia"/>
              </w:rPr>
              <w:t xml:space="preserve"> </w:t>
            </w:r>
            <w:r w:rsidR="005E5B79">
              <w:rPr>
                <w:rFonts w:eastAsiaTheme="minorEastAsia" w:hint="eastAsia"/>
              </w:rPr>
              <w:t>다니는</w:t>
            </w:r>
            <w:r w:rsidR="005E5B79">
              <w:rPr>
                <w:rFonts w:eastAsiaTheme="minorEastAsia" w:hint="eastAsia"/>
              </w:rPr>
              <w:t xml:space="preserve"> </w:t>
            </w:r>
            <w:r w:rsidR="005E5B79">
              <w:rPr>
                <w:rFonts w:eastAsiaTheme="minorEastAsia" w:hint="eastAsia"/>
              </w:rPr>
              <w:t>것을</w:t>
            </w:r>
            <w:r w:rsidR="005E5B79">
              <w:rPr>
                <w:rFonts w:eastAsiaTheme="minorEastAsia" w:hint="eastAsia"/>
              </w:rPr>
              <w:t xml:space="preserve"> </w:t>
            </w:r>
            <w:r w:rsidR="005E5B79">
              <w:rPr>
                <w:rFonts w:eastAsiaTheme="minorEastAsia" w:hint="eastAsia"/>
              </w:rPr>
              <w:t>꺼</w:t>
            </w:r>
            <w:ins w:id="75" w:author="noel" w:date="2015-07-24T02:01:00Z">
              <w:r w:rsidR="00573969">
                <w:rPr>
                  <w:rFonts w:eastAsiaTheme="minorEastAsia" w:hint="eastAsia"/>
                </w:rPr>
                <w:t>리지</w:t>
              </w:r>
            </w:ins>
            <w:del w:id="76" w:author="noel" w:date="2015-07-24T02:01:00Z">
              <w:r w:rsidR="005E5B79" w:rsidDel="00573969">
                <w:rPr>
                  <w:rFonts w:eastAsiaTheme="minorEastAsia" w:hint="eastAsia"/>
                </w:rPr>
                <w:delText>려하지</w:delText>
              </w:r>
            </w:del>
            <w:r w:rsidR="005E5B79">
              <w:rPr>
                <w:rFonts w:eastAsiaTheme="minorEastAsia" w:hint="eastAsia"/>
              </w:rPr>
              <w:t xml:space="preserve"> </w:t>
            </w:r>
            <w:r w:rsidR="005E5B79">
              <w:rPr>
                <w:rFonts w:eastAsiaTheme="minorEastAsia" w:hint="eastAsia"/>
              </w:rPr>
              <w:t>않습니다</w:t>
            </w:r>
            <w:r w:rsidR="005E5B79">
              <w:rPr>
                <w:rFonts w:eastAsiaTheme="minorEastAsia" w:hint="eastAsia"/>
              </w:rPr>
              <w:t xml:space="preserve">. ATM </w:t>
            </w:r>
            <w:r w:rsidR="005E5B79">
              <w:rPr>
                <w:rFonts w:eastAsiaTheme="minorEastAsia" w:hint="eastAsia"/>
              </w:rPr>
              <w:t>기기가</w:t>
            </w:r>
            <w:r w:rsidR="005E5B79">
              <w:rPr>
                <w:rFonts w:eastAsiaTheme="minorEastAsia" w:hint="eastAsia"/>
              </w:rPr>
              <w:t xml:space="preserve"> </w:t>
            </w:r>
            <w:r w:rsidR="005E5B79">
              <w:rPr>
                <w:rFonts w:eastAsiaTheme="minorEastAsia" w:hint="eastAsia"/>
              </w:rPr>
              <w:t>널리</w:t>
            </w:r>
            <w:r w:rsidR="005E5B79">
              <w:rPr>
                <w:rFonts w:eastAsiaTheme="minorEastAsia" w:hint="eastAsia"/>
              </w:rPr>
              <w:t xml:space="preserve"> </w:t>
            </w:r>
            <w:r w:rsidR="005E5B79">
              <w:rPr>
                <w:rFonts w:eastAsiaTheme="minorEastAsia" w:hint="eastAsia"/>
              </w:rPr>
              <w:t>설치되어</w:t>
            </w:r>
            <w:r w:rsidR="005E5B79">
              <w:rPr>
                <w:rFonts w:eastAsiaTheme="minorEastAsia" w:hint="eastAsia"/>
              </w:rPr>
              <w:t xml:space="preserve"> </w:t>
            </w:r>
            <w:r w:rsidR="005E5B79">
              <w:rPr>
                <w:rFonts w:eastAsiaTheme="minorEastAsia" w:hint="eastAsia"/>
              </w:rPr>
              <w:t>있</w:t>
            </w:r>
            <w:r w:rsidR="00F5160B">
              <w:rPr>
                <w:rFonts w:eastAsiaTheme="minorEastAsia" w:hint="eastAsia"/>
              </w:rPr>
              <w:t>으나</w:t>
            </w:r>
            <w:r w:rsidR="00F5160B">
              <w:rPr>
                <w:rFonts w:eastAsiaTheme="minorEastAsia" w:hint="eastAsia"/>
              </w:rPr>
              <w:t xml:space="preserve"> </w:t>
            </w:r>
            <w:r w:rsidR="005E5B79">
              <w:rPr>
                <w:rFonts w:eastAsiaTheme="minorEastAsia" w:hint="eastAsia"/>
              </w:rPr>
              <w:t>대부분의</w:t>
            </w:r>
            <w:r w:rsidR="005E5B79">
              <w:rPr>
                <w:rFonts w:eastAsiaTheme="minorEastAsia" w:hint="eastAsia"/>
              </w:rPr>
              <w:t xml:space="preserve"> </w:t>
            </w:r>
            <w:r w:rsidR="005E5B79">
              <w:rPr>
                <w:rFonts w:eastAsiaTheme="minorEastAsia" w:hint="eastAsia"/>
              </w:rPr>
              <w:t>기기에서</w:t>
            </w:r>
            <w:r w:rsidR="00F5160B">
              <w:rPr>
                <w:rFonts w:eastAsiaTheme="minorEastAsia" w:hint="eastAsia"/>
              </w:rPr>
              <w:t>는</w:t>
            </w:r>
            <w:r w:rsidR="00F5160B">
              <w:rPr>
                <w:rFonts w:eastAsiaTheme="minorEastAsia" w:hint="eastAsia"/>
              </w:rPr>
              <w:t xml:space="preserve"> </w:t>
            </w:r>
            <w:r w:rsidR="005E5B79">
              <w:rPr>
                <w:rFonts w:eastAsiaTheme="minorEastAsia" w:hint="eastAsia"/>
              </w:rPr>
              <w:t>외국</w:t>
            </w:r>
            <w:r w:rsidR="005E5B79">
              <w:rPr>
                <w:rFonts w:eastAsiaTheme="minorEastAsia" w:hint="eastAsia"/>
              </w:rPr>
              <w:t xml:space="preserve"> </w:t>
            </w:r>
            <w:r w:rsidR="005E5B79">
              <w:rPr>
                <w:rFonts w:eastAsiaTheme="minorEastAsia" w:hint="eastAsia"/>
              </w:rPr>
              <w:t>카드</w:t>
            </w:r>
            <w:ins w:id="77" w:author="noel" w:date="2015-07-24T02:01:00Z">
              <w:r w:rsidR="00573969">
                <w:rPr>
                  <w:rFonts w:eastAsiaTheme="minorEastAsia" w:hint="eastAsia"/>
                </w:rPr>
                <w:t xml:space="preserve"> </w:t>
              </w:r>
              <w:r w:rsidR="00573969">
                <w:rPr>
                  <w:rFonts w:eastAsiaTheme="minorEastAsia" w:hint="eastAsia"/>
                </w:rPr>
                <w:t>이용이</w:t>
              </w:r>
              <w:r w:rsidR="00573969">
                <w:rPr>
                  <w:rFonts w:eastAsiaTheme="minorEastAsia" w:hint="eastAsia"/>
                </w:rPr>
                <w:t xml:space="preserve"> </w:t>
              </w:r>
              <w:r w:rsidR="00573969">
                <w:rPr>
                  <w:rFonts w:eastAsiaTheme="minorEastAsia" w:hint="eastAsia"/>
                </w:rPr>
                <w:t>불가합니다</w:t>
              </w:r>
              <w:r w:rsidR="00573969">
                <w:rPr>
                  <w:rFonts w:eastAsiaTheme="minorEastAsia" w:hint="eastAsia"/>
                </w:rPr>
                <w:t>.</w:t>
              </w:r>
            </w:ins>
            <w:del w:id="78" w:author="noel" w:date="2015-07-24T02:01:00Z">
              <w:r w:rsidR="005E5B79" w:rsidDel="00573969">
                <w:rPr>
                  <w:rFonts w:eastAsiaTheme="minorEastAsia" w:hint="eastAsia"/>
                </w:rPr>
                <w:delText>를</w:delText>
              </w:r>
              <w:r w:rsidR="005E5B79" w:rsidDel="00573969">
                <w:rPr>
                  <w:rFonts w:eastAsiaTheme="minorEastAsia" w:hint="eastAsia"/>
                </w:rPr>
                <w:delText xml:space="preserve"> </w:delText>
              </w:r>
              <w:r w:rsidR="005E5B79" w:rsidDel="00573969">
                <w:rPr>
                  <w:rFonts w:eastAsiaTheme="minorEastAsia" w:hint="eastAsia"/>
                </w:rPr>
                <w:delText>이용</w:delText>
              </w:r>
              <w:r w:rsidR="00F5160B" w:rsidDel="00573969">
                <w:rPr>
                  <w:rFonts w:eastAsiaTheme="minorEastAsia" w:hint="eastAsia"/>
                </w:rPr>
                <w:delText>할</w:delText>
              </w:r>
              <w:r w:rsidR="005E5B79" w:rsidDel="00573969">
                <w:rPr>
                  <w:rFonts w:eastAsiaTheme="minorEastAsia" w:hint="eastAsia"/>
                </w:rPr>
                <w:delText xml:space="preserve"> </w:delText>
              </w:r>
              <w:r w:rsidR="005E5B79" w:rsidDel="00573969">
                <w:rPr>
                  <w:rFonts w:eastAsiaTheme="minorEastAsia" w:hint="eastAsia"/>
                </w:rPr>
                <w:delText>수</w:delText>
              </w:r>
              <w:r w:rsidR="005E5B79" w:rsidDel="00573969">
                <w:rPr>
                  <w:rFonts w:eastAsiaTheme="minorEastAsia" w:hint="eastAsia"/>
                </w:rPr>
                <w:delText xml:space="preserve"> </w:delText>
              </w:r>
              <w:r w:rsidR="005E5B79" w:rsidDel="00573969">
                <w:rPr>
                  <w:rFonts w:eastAsiaTheme="minorEastAsia" w:hint="eastAsia"/>
                </w:rPr>
                <w:delText>없습니다</w:delText>
              </w:r>
              <w:r w:rsidR="005E5B79" w:rsidDel="00573969">
                <w:rPr>
                  <w:rFonts w:eastAsiaTheme="minorEastAsia" w:hint="eastAsia"/>
                </w:rPr>
                <w:delText>.</w:delText>
              </w:r>
            </w:del>
            <w:r w:rsidR="005E5B79">
              <w:rPr>
                <w:rFonts w:eastAsiaTheme="minorEastAsia" w:hint="eastAsia"/>
              </w:rPr>
              <w:t xml:space="preserve"> </w:t>
            </w:r>
            <w:r w:rsidR="005E5B79">
              <w:rPr>
                <w:rFonts w:eastAsiaTheme="minorEastAsia" w:hint="eastAsia"/>
              </w:rPr>
              <w:t>국제</w:t>
            </w:r>
            <w:r w:rsidR="005E5B79">
              <w:rPr>
                <w:rFonts w:eastAsiaTheme="minorEastAsia" w:hint="eastAsia"/>
              </w:rPr>
              <w:t xml:space="preserve"> ATM </w:t>
            </w:r>
            <w:r w:rsidR="005E5B79">
              <w:rPr>
                <w:rFonts w:eastAsiaTheme="minorEastAsia" w:hint="eastAsia"/>
              </w:rPr>
              <w:t>기기에서</w:t>
            </w:r>
            <w:r w:rsidR="005E5B79">
              <w:rPr>
                <w:rFonts w:eastAsiaTheme="minorEastAsia" w:hint="eastAsia"/>
              </w:rPr>
              <w:t xml:space="preserve"> </w:t>
            </w:r>
            <w:del w:id="79" w:author="noel" w:date="2015-07-24T01:05:00Z">
              <w:r w:rsidR="005E5B79" w:rsidDel="0042020A">
                <w:rPr>
                  <w:rFonts w:eastAsiaTheme="minorEastAsia" w:hint="eastAsia"/>
                </w:rPr>
                <w:delText>가장</w:delText>
              </w:r>
              <w:r w:rsidR="005E5B79" w:rsidDel="0042020A">
                <w:rPr>
                  <w:rFonts w:eastAsiaTheme="minorEastAsia" w:hint="eastAsia"/>
                </w:rPr>
                <w:delText xml:space="preserve"> </w:delText>
              </w:r>
              <w:r w:rsidR="005E5B79" w:rsidDel="0042020A">
                <w:rPr>
                  <w:rFonts w:eastAsiaTheme="minorEastAsia" w:hint="eastAsia"/>
                </w:rPr>
                <w:delText>많이</w:delText>
              </w:r>
              <w:r w:rsidR="005E5B79" w:rsidDel="0042020A">
                <w:rPr>
                  <w:rFonts w:eastAsiaTheme="minorEastAsia" w:hint="eastAsia"/>
                </w:rPr>
                <w:delText xml:space="preserve"> </w:delText>
              </w:r>
              <w:r w:rsidR="005E5B79" w:rsidDel="0042020A">
                <w:rPr>
                  <w:rFonts w:eastAsiaTheme="minorEastAsia" w:hint="eastAsia"/>
                </w:rPr>
                <w:delText>이용되는</w:delText>
              </w:r>
              <w:r w:rsidR="005E5B79" w:rsidDel="0042020A">
                <w:rPr>
                  <w:rFonts w:eastAsiaTheme="minorEastAsia" w:hint="eastAsia"/>
                </w:rPr>
                <w:delText xml:space="preserve"> </w:delText>
              </w:r>
              <w:r w:rsidR="005E5B79" w:rsidDel="0042020A">
                <w:rPr>
                  <w:rFonts w:eastAsiaTheme="minorEastAsia" w:hint="eastAsia"/>
                </w:rPr>
                <w:delText>카드는</w:delText>
              </w:r>
              <w:r w:rsidR="005E5B79" w:rsidDel="0042020A">
                <w:rPr>
                  <w:rFonts w:eastAsiaTheme="minorEastAsia" w:hint="eastAsia"/>
                </w:rPr>
                <w:delText xml:space="preserve"> </w:delText>
              </w:r>
            </w:del>
            <w:ins w:id="80" w:author="noel" w:date="2015-07-24T01:05:00Z">
              <w:r w:rsidR="0042020A">
                <w:rPr>
                  <w:rFonts w:eastAsiaTheme="minorEastAsia" w:hint="eastAsia"/>
                </w:rPr>
                <w:t>이용할</w:t>
              </w:r>
              <w:r w:rsidR="0042020A">
                <w:rPr>
                  <w:rFonts w:eastAsiaTheme="minorEastAsia" w:hint="eastAsia"/>
                </w:rPr>
                <w:t xml:space="preserve"> </w:t>
              </w:r>
              <w:r w:rsidR="0042020A">
                <w:rPr>
                  <w:rFonts w:eastAsiaTheme="minorEastAsia" w:hint="eastAsia"/>
                </w:rPr>
                <w:t>수</w:t>
              </w:r>
              <w:r w:rsidR="0042020A">
                <w:rPr>
                  <w:rFonts w:eastAsiaTheme="minorEastAsia" w:hint="eastAsia"/>
                </w:rPr>
                <w:t xml:space="preserve"> </w:t>
              </w:r>
              <w:r w:rsidR="0042020A">
                <w:rPr>
                  <w:rFonts w:eastAsiaTheme="minorEastAsia" w:hint="eastAsia"/>
                </w:rPr>
                <w:t>있는</w:t>
              </w:r>
              <w:r w:rsidR="0042020A">
                <w:rPr>
                  <w:rFonts w:eastAsiaTheme="minorEastAsia" w:hint="eastAsia"/>
                </w:rPr>
                <w:t xml:space="preserve"> </w:t>
              </w:r>
              <w:r w:rsidR="0042020A">
                <w:rPr>
                  <w:rFonts w:eastAsiaTheme="minorEastAsia" w:hint="eastAsia"/>
                </w:rPr>
                <w:t>카드는</w:t>
              </w:r>
              <w:r w:rsidR="0042020A">
                <w:rPr>
                  <w:rFonts w:eastAsiaTheme="minorEastAsia" w:hint="eastAsia"/>
                </w:rPr>
                <w:t xml:space="preserve"> </w:t>
              </w:r>
            </w:ins>
            <w:del w:id="81" w:author="noel" w:date="2015-07-24T01:04:00Z">
              <w:r w:rsidR="005E5B79" w:rsidDel="003007CC">
                <w:rPr>
                  <w:rFonts w:eastAsiaTheme="minorEastAsia" w:hint="eastAsia"/>
                </w:rPr>
                <w:delText xml:space="preserve">Citibank </w:delText>
              </w:r>
            </w:del>
            <w:ins w:id="82" w:author="noel" w:date="2015-07-24T01:04:00Z">
              <w:r w:rsidR="003007CC">
                <w:rPr>
                  <w:rFonts w:eastAsiaTheme="minorEastAsia" w:hint="eastAsia"/>
                </w:rPr>
                <w:t>씨티은행</w:t>
              </w:r>
            </w:ins>
            <w:ins w:id="83" w:author="noel" w:date="2015-07-24T01:05:00Z">
              <w:r w:rsidR="0042020A">
                <w:rPr>
                  <w:rFonts w:eastAsiaTheme="minorEastAsia" w:hint="eastAsia"/>
                </w:rPr>
                <w:t xml:space="preserve"> </w:t>
              </w:r>
              <w:r w:rsidR="0042020A">
                <w:rPr>
                  <w:rFonts w:eastAsiaTheme="minorEastAsia" w:hint="eastAsia"/>
                </w:rPr>
                <w:t>카드</w:t>
              </w:r>
            </w:ins>
            <w:ins w:id="84" w:author="noel" w:date="2015-07-24T01:04:00Z">
              <w:r w:rsidR="003007CC">
                <w:rPr>
                  <w:rFonts w:eastAsiaTheme="minorEastAsia" w:hint="eastAsia"/>
                </w:rPr>
                <w:t xml:space="preserve"> </w:t>
              </w:r>
            </w:ins>
            <w:r w:rsidR="005E5B79">
              <w:rPr>
                <w:rFonts w:eastAsiaTheme="minorEastAsia" w:hint="eastAsia"/>
              </w:rPr>
              <w:t>또는</w:t>
            </w:r>
            <w:r w:rsidR="005E5B79">
              <w:rPr>
                <w:rFonts w:eastAsiaTheme="minorEastAsia" w:hint="eastAsia"/>
              </w:rPr>
              <w:t xml:space="preserve"> </w:t>
            </w:r>
            <w:r w:rsidR="005E5B79" w:rsidRPr="00356D50">
              <w:rPr>
                <w:rFonts w:eastAsiaTheme="minorEastAsia"/>
              </w:rPr>
              <w:t>7-11</w:t>
            </w:r>
            <w:r w:rsidR="005E5B79">
              <w:rPr>
                <w:rFonts w:eastAsiaTheme="minorEastAsia" w:hint="eastAsia"/>
              </w:rPr>
              <w:t xml:space="preserve"> </w:t>
            </w:r>
            <w:r w:rsidR="005E5B79">
              <w:rPr>
                <w:rFonts w:eastAsiaTheme="minorEastAsia" w:hint="eastAsia"/>
              </w:rPr>
              <w:t>카드입니다</w:t>
            </w:r>
            <w:r w:rsidR="005E5B79">
              <w:rPr>
                <w:rFonts w:eastAsiaTheme="minorEastAsia" w:hint="eastAsia"/>
              </w:rPr>
              <w:t xml:space="preserve">. </w:t>
            </w:r>
            <w:r w:rsidR="005E5B79">
              <w:rPr>
                <w:rFonts w:eastAsiaTheme="minorEastAsia" w:hint="eastAsia"/>
              </w:rPr>
              <w:t>고급</w:t>
            </w:r>
            <w:r w:rsidR="005E5B79">
              <w:rPr>
                <w:rFonts w:eastAsiaTheme="minorEastAsia" w:hint="eastAsia"/>
              </w:rPr>
              <w:t xml:space="preserve"> </w:t>
            </w:r>
            <w:r w:rsidR="005E5B79">
              <w:rPr>
                <w:rFonts w:eastAsiaTheme="minorEastAsia" w:hint="eastAsia"/>
              </w:rPr>
              <w:t>매장에서는</w:t>
            </w:r>
            <w:r w:rsidR="005E5B79">
              <w:rPr>
                <w:rFonts w:eastAsiaTheme="minorEastAsia" w:hint="eastAsia"/>
              </w:rPr>
              <w:t xml:space="preserve"> </w:t>
            </w:r>
            <w:r w:rsidR="005E5B79">
              <w:rPr>
                <w:rFonts w:eastAsiaTheme="minorEastAsia" w:hint="eastAsia"/>
              </w:rPr>
              <w:t>거의</w:t>
            </w:r>
            <w:r w:rsidR="005E5B79">
              <w:rPr>
                <w:rFonts w:eastAsiaTheme="minorEastAsia" w:hint="eastAsia"/>
              </w:rPr>
              <w:t xml:space="preserve"> </w:t>
            </w:r>
            <w:r w:rsidR="005E5B79">
              <w:rPr>
                <w:rFonts w:eastAsiaTheme="minorEastAsia" w:hint="eastAsia"/>
              </w:rPr>
              <w:t>대부분</w:t>
            </w:r>
            <w:r w:rsidR="005E5B79">
              <w:rPr>
                <w:rFonts w:eastAsiaTheme="minorEastAsia" w:hint="eastAsia"/>
              </w:rPr>
              <w:t xml:space="preserve"> </w:t>
            </w:r>
            <w:r w:rsidR="005E5B79">
              <w:rPr>
                <w:rFonts w:eastAsiaTheme="minorEastAsia" w:hint="eastAsia"/>
              </w:rPr>
              <w:t>신용카드</w:t>
            </w:r>
            <w:r w:rsidR="005E5B79">
              <w:rPr>
                <w:rFonts w:eastAsiaTheme="minorEastAsia" w:hint="eastAsia"/>
              </w:rPr>
              <w:t xml:space="preserve"> </w:t>
            </w:r>
            <w:r w:rsidR="005E5B79">
              <w:rPr>
                <w:rFonts w:eastAsiaTheme="minorEastAsia" w:hint="eastAsia"/>
              </w:rPr>
              <w:t>결제가</w:t>
            </w:r>
            <w:r w:rsidR="005E5B79">
              <w:rPr>
                <w:rFonts w:eastAsiaTheme="minorEastAsia" w:hint="eastAsia"/>
              </w:rPr>
              <w:t xml:space="preserve"> </w:t>
            </w:r>
            <w:r w:rsidR="005E5B79">
              <w:rPr>
                <w:rFonts w:eastAsiaTheme="minorEastAsia" w:hint="eastAsia"/>
              </w:rPr>
              <w:t>가능합니다</w:t>
            </w:r>
            <w:r w:rsidR="005E5B79">
              <w:rPr>
                <w:rFonts w:eastAsiaTheme="minorEastAsia" w:hint="eastAsia"/>
              </w:rPr>
              <w:t>.</w:t>
            </w:r>
          </w:p>
          <w:p w:rsidR="00C44117" w:rsidRPr="005E5B79" w:rsidRDefault="00C44117">
            <w:pPr>
              <w:rPr>
                <w:rFonts w:eastAsiaTheme="minorEastAsia"/>
              </w:rPr>
            </w:pPr>
          </w:p>
          <w:p w:rsidR="001C70C8" w:rsidRPr="00356D50" w:rsidRDefault="00356D50">
            <w:pPr>
              <w:rPr>
                <w:rFonts w:eastAsiaTheme="minorEastAsia"/>
              </w:rPr>
            </w:pPr>
            <w:r w:rsidRPr="00356D50">
              <w:rPr>
                <w:rFonts w:eastAsiaTheme="minorEastAsia"/>
                <w:color w:val="0000FF"/>
              </w:rPr>
              <w:t>&lt;br /&gt;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&lt;br /&gt;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&lt;/p&gt;</w:t>
            </w:r>
          </w:p>
          <w:p w:rsidR="001C70C8" w:rsidRPr="00356D50" w:rsidRDefault="001C70C8">
            <w:pPr>
              <w:rPr>
                <w:rFonts w:eastAsiaTheme="minorEastAsia"/>
              </w:rPr>
            </w:pPr>
          </w:p>
          <w:p w:rsidR="001C70C8" w:rsidRDefault="00356D50">
            <w:pPr>
              <w:rPr>
                <w:rFonts w:eastAsiaTheme="minorEastAsia"/>
                <w:color w:val="0000FF"/>
              </w:rPr>
            </w:pPr>
            <w:r w:rsidRPr="00356D50">
              <w:rPr>
                <w:rFonts w:eastAsiaTheme="minorEastAsia"/>
                <w:color w:val="0000FF"/>
              </w:rPr>
              <w:t>&lt;h3&gt;</w:t>
            </w:r>
          </w:p>
          <w:p w:rsidR="00C44117" w:rsidRDefault="00C44117">
            <w:pPr>
              <w:rPr>
                <w:rFonts w:eastAsiaTheme="minorEastAsia"/>
                <w:color w:val="0000FF"/>
              </w:rPr>
            </w:pPr>
          </w:p>
          <w:p w:rsidR="00C44117" w:rsidRPr="00C44117" w:rsidRDefault="00C44117">
            <w:pPr>
              <w:rPr>
                <w:rFonts w:eastAsiaTheme="minorEastAsia"/>
              </w:rPr>
            </w:pPr>
            <w:r w:rsidRPr="00C44117">
              <w:rPr>
                <w:rFonts w:eastAsiaTheme="minorEastAsia" w:hint="eastAsia"/>
              </w:rPr>
              <w:t>날씨</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&lt;/h3&gt;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&lt;p&gt;</w:t>
            </w:r>
          </w:p>
          <w:p w:rsidR="001C70C8" w:rsidRDefault="001C70C8">
            <w:pPr>
              <w:rPr>
                <w:rFonts w:eastAsiaTheme="minorEastAsia"/>
              </w:rPr>
            </w:pPr>
          </w:p>
          <w:p w:rsidR="00D21708" w:rsidRDefault="00D21708">
            <w:pPr>
              <w:rPr>
                <w:rFonts w:eastAsiaTheme="minorEastAsia"/>
              </w:rPr>
            </w:pPr>
            <w:r>
              <w:rPr>
                <w:rFonts w:eastAsiaTheme="minorEastAsia" w:hint="eastAsia"/>
              </w:rPr>
              <w:t>도쿄는</w:t>
            </w:r>
            <w:r>
              <w:rPr>
                <w:rFonts w:eastAsiaTheme="minorEastAsia" w:hint="eastAsia"/>
              </w:rPr>
              <w:t xml:space="preserve"> </w:t>
            </w:r>
            <w:r>
              <w:rPr>
                <w:rFonts w:eastAsiaTheme="minorEastAsia" w:hint="eastAsia"/>
              </w:rPr>
              <w:t>사계절이</w:t>
            </w:r>
            <w:r>
              <w:rPr>
                <w:rFonts w:eastAsiaTheme="minorEastAsia" w:hint="eastAsia"/>
              </w:rPr>
              <w:t xml:space="preserve"> </w:t>
            </w:r>
            <w:r w:rsidR="00211C81">
              <w:rPr>
                <w:rFonts w:eastAsiaTheme="minorEastAsia" w:hint="eastAsia"/>
              </w:rPr>
              <w:t>뚜렷</w:t>
            </w:r>
            <w:r w:rsidR="00F5160B">
              <w:rPr>
                <w:rFonts w:eastAsiaTheme="minorEastAsia" w:hint="eastAsia"/>
              </w:rPr>
              <w:t>하</w:t>
            </w:r>
            <w:del w:id="85" w:author="noel" w:date="2015-07-24T01:05:00Z">
              <w:r w:rsidR="00F5160B" w:rsidDel="00533616">
                <w:rPr>
                  <w:rFonts w:eastAsiaTheme="minorEastAsia" w:hint="eastAsia"/>
                </w:rPr>
                <w:delText>여</w:delText>
              </w:r>
            </w:del>
            <w:ins w:id="86" w:author="noel" w:date="2015-07-24T01:05:00Z">
              <w:r w:rsidR="00533616">
                <w:rPr>
                  <w:rFonts w:eastAsiaTheme="minorEastAsia" w:hint="eastAsia"/>
                </w:rPr>
                <w:t>며</w:t>
              </w:r>
            </w:ins>
            <w:r w:rsidR="00F5160B">
              <w:rPr>
                <w:rFonts w:eastAsiaTheme="minorEastAsia" w:hint="eastAsia"/>
              </w:rPr>
              <w:t xml:space="preserve"> </w:t>
            </w:r>
            <w:r>
              <w:rPr>
                <w:rFonts w:eastAsiaTheme="minorEastAsia" w:hint="eastAsia"/>
              </w:rPr>
              <w:t>계절</w:t>
            </w:r>
            <w:ins w:id="87" w:author="noel" w:date="2015-07-24T01:06:00Z">
              <w:r w:rsidR="002C3657">
                <w:rPr>
                  <w:rFonts w:eastAsiaTheme="minorEastAsia" w:hint="eastAsia"/>
                </w:rPr>
                <w:t>이</w:t>
              </w:r>
            </w:ins>
            <w:del w:id="88" w:author="noel" w:date="2015-07-24T01:06:00Z">
              <w:r w:rsidDel="002C3657">
                <w:rPr>
                  <w:rFonts w:eastAsiaTheme="minorEastAsia" w:hint="eastAsia"/>
                </w:rPr>
                <w:delText>의</w:delText>
              </w:r>
            </w:del>
            <w:r>
              <w:rPr>
                <w:rFonts w:eastAsiaTheme="minorEastAsia" w:hint="eastAsia"/>
              </w:rPr>
              <w:t xml:space="preserve"> </w:t>
            </w:r>
            <w:del w:id="89" w:author="noel" w:date="2015-07-24T01:05:00Z">
              <w:r w:rsidDel="00533616">
                <w:rPr>
                  <w:rFonts w:eastAsiaTheme="minorEastAsia" w:hint="eastAsia"/>
                </w:rPr>
                <w:delText>변화에</w:delText>
              </w:r>
            </w:del>
            <w:ins w:id="90" w:author="noel" w:date="2015-07-24T01:05:00Z">
              <w:r w:rsidR="00533616">
                <w:rPr>
                  <w:rFonts w:eastAsiaTheme="minorEastAsia" w:hint="eastAsia"/>
                </w:rPr>
                <w:t>바뀔</w:t>
              </w:r>
            </w:ins>
            <w:ins w:id="91" w:author="noel" w:date="2015-07-24T01:06:00Z">
              <w:r w:rsidR="00E50C01">
                <w:rPr>
                  <w:rFonts w:eastAsiaTheme="minorEastAsia" w:hint="eastAsia"/>
                </w:rPr>
                <w:t xml:space="preserve"> </w:t>
              </w:r>
            </w:ins>
            <w:ins w:id="92" w:author="noel" w:date="2015-07-24T01:05:00Z">
              <w:r w:rsidR="00533616">
                <w:rPr>
                  <w:rFonts w:eastAsiaTheme="minorEastAsia" w:hint="eastAsia"/>
                </w:rPr>
                <w:t>때마다</w:t>
              </w:r>
            </w:ins>
            <w:del w:id="93" w:author="noel" w:date="2015-07-24T01:05:00Z">
              <w:r w:rsidDel="00533616">
                <w:rPr>
                  <w:rFonts w:eastAsiaTheme="minorEastAsia" w:hint="eastAsia"/>
                </w:rPr>
                <w:delText xml:space="preserve"> </w:delText>
              </w:r>
              <w:r w:rsidDel="00533616">
                <w:rPr>
                  <w:rFonts w:eastAsiaTheme="minorEastAsia" w:hint="eastAsia"/>
                </w:rPr>
                <w:delText>따라</w:delText>
              </w:r>
              <w:r w:rsidDel="00533616">
                <w:rPr>
                  <w:rFonts w:eastAsiaTheme="minorEastAsia" w:hint="eastAsia"/>
                </w:rPr>
                <w:delText xml:space="preserve"> </w:delText>
              </w:r>
              <w:r w:rsidDel="00533616">
                <w:rPr>
                  <w:rFonts w:eastAsiaTheme="minorEastAsia" w:hint="eastAsia"/>
                </w:rPr>
                <w:delText>연중</w:delText>
              </w:r>
              <w:r w:rsidDel="00533616">
                <w:rPr>
                  <w:rFonts w:eastAsiaTheme="minorEastAsia" w:hint="eastAsia"/>
                </w:rPr>
                <w:delText xml:space="preserve"> </w:delText>
              </w:r>
            </w:del>
            <w:ins w:id="94" w:author="noel" w:date="2015-07-24T02:02:00Z">
              <w:r w:rsidR="00D6402E">
                <w:rPr>
                  <w:rFonts w:eastAsiaTheme="minorEastAsia" w:hint="eastAsia"/>
                </w:rPr>
                <w:t xml:space="preserve"> </w:t>
              </w:r>
            </w:ins>
            <w:r>
              <w:rPr>
                <w:rFonts w:eastAsiaTheme="minorEastAsia" w:hint="eastAsia"/>
              </w:rPr>
              <w:t>다양한</w:t>
            </w:r>
            <w:r>
              <w:rPr>
                <w:rFonts w:eastAsiaTheme="minorEastAsia" w:hint="eastAsia"/>
              </w:rPr>
              <w:t xml:space="preserve"> </w:t>
            </w:r>
            <w:r>
              <w:rPr>
                <w:rFonts w:eastAsiaTheme="minorEastAsia" w:hint="eastAsia"/>
              </w:rPr>
              <w:t>축제가</w:t>
            </w:r>
            <w:ins w:id="95" w:author="noel" w:date="2015-07-24T01:06:00Z">
              <w:r w:rsidR="00533616">
                <w:rPr>
                  <w:rFonts w:eastAsiaTheme="minorEastAsia" w:hint="eastAsia"/>
                </w:rPr>
                <w:t xml:space="preserve"> </w:t>
              </w:r>
              <w:r w:rsidR="00533616">
                <w:rPr>
                  <w:rFonts w:eastAsiaTheme="minorEastAsia" w:hint="eastAsia"/>
                </w:rPr>
                <w:t>벌어집니다</w:t>
              </w:r>
            </w:ins>
            <w:del w:id="96" w:author="noel" w:date="2015-07-24T01:06:00Z">
              <w:r w:rsidDel="00533616">
                <w:rPr>
                  <w:rFonts w:eastAsiaTheme="minorEastAsia" w:hint="eastAsia"/>
                </w:rPr>
                <w:delText xml:space="preserve"> </w:delText>
              </w:r>
              <w:r w:rsidDel="00533616">
                <w:rPr>
                  <w:rFonts w:eastAsiaTheme="minorEastAsia" w:hint="eastAsia"/>
                </w:rPr>
                <w:delText>열리고</w:delText>
              </w:r>
              <w:r w:rsidDel="00533616">
                <w:rPr>
                  <w:rFonts w:eastAsiaTheme="minorEastAsia" w:hint="eastAsia"/>
                </w:rPr>
                <w:delText xml:space="preserve"> </w:delText>
              </w:r>
              <w:r w:rsidDel="00533616">
                <w:rPr>
                  <w:rFonts w:eastAsiaTheme="minorEastAsia" w:hint="eastAsia"/>
                </w:rPr>
                <w:delText>있습니다</w:delText>
              </w:r>
            </w:del>
            <w:r>
              <w:rPr>
                <w:rFonts w:eastAsiaTheme="minorEastAsia" w:hint="eastAsia"/>
              </w:rPr>
              <w:t xml:space="preserve">. </w:t>
            </w:r>
            <w:r>
              <w:rPr>
                <w:rFonts w:eastAsiaTheme="minorEastAsia" w:hint="eastAsia"/>
              </w:rPr>
              <w:t>여</w:t>
            </w:r>
            <w:r w:rsidR="00494EFE">
              <w:rPr>
                <w:rFonts w:eastAsiaTheme="minorEastAsia" w:hint="eastAsia"/>
              </w:rPr>
              <w:t>름에는</w:t>
            </w:r>
            <w:r>
              <w:rPr>
                <w:rFonts w:eastAsiaTheme="minorEastAsia" w:hint="eastAsia"/>
              </w:rPr>
              <w:t xml:space="preserve"> </w:t>
            </w:r>
            <w:r>
              <w:rPr>
                <w:rFonts w:eastAsiaTheme="minorEastAsia" w:hint="eastAsia"/>
              </w:rPr>
              <w:t>덥고</w:t>
            </w:r>
            <w:r>
              <w:rPr>
                <w:rFonts w:eastAsiaTheme="minorEastAsia" w:hint="eastAsia"/>
              </w:rPr>
              <w:t xml:space="preserve"> </w:t>
            </w:r>
            <w:r>
              <w:rPr>
                <w:rFonts w:eastAsiaTheme="minorEastAsia" w:hint="eastAsia"/>
              </w:rPr>
              <w:t>비가</w:t>
            </w:r>
            <w:r>
              <w:rPr>
                <w:rFonts w:eastAsiaTheme="minorEastAsia" w:hint="eastAsia"/>
              </w:rPr>
              <w:t xml:space="preserve"> </w:t>
            </w:r>
            <w:r>
              <w:rPr>
                <w:rFonts w:eastAsiaTheme="minorEastAsia" w:hint="eastAsia"/>
              </w:rPr>
              <w:t>많이</w:t>
            </w:r>
            <w:r>
              <w:rPr>
                <w:rFonts w:eastAsiaTheme="minorEastAsia" w:hint="eastAsia"/>
              </w:rPr>
              <w:t xml:space="preserve"> </w:t>
            </w:r>
            <w:r>
              <w:rPr>
                <w:rFonts w:eastAsiaTheme="minorEastAsia" w:hint="eastAsia"/>
              </w:rPr>
              <w:t>오며</w:t>
            </w:r>
            <w:r>
              <w:rPr>
                <w:rFonts w:eastAsiaTheme="minorEastAsia" w:hint="eastAsia"/>
              </w:rPr>
              <w:t xml:space="preserve">, </w:t>
            </w:r>
            <w:r>
              <w:rPr>
                <w:rFonts w:eastAsiaTheme="minorEastAsia" w:hint="eastAsia"/>
              </w:rPr>
              <w:t>겨</w:t>
            </w:r>
            <w:r>
              <w:rPr>
                <w:rFonts w:eastAsiaTheme="minorEastAsia" w:hint="eastAsia"/>
              </w:rPr>
              <w:lastRenderedPageBreak/>
              <w:t>울에는</w:t>
            </w:r>
            <w:r>
              <w:rPr>
                <w:rFonts w:eastAsiaTheme="minorEastAsia" w:hint="eastAsia"/>
              </w:rPr>
              <w:t xml:space="preserve"> </w:t>
            </w:r>
            <w:ins w:id="97" w:author="noel" w:date="2015-07-24T01:07:00Z">
              <w:r w:rsidR="00684396">
                <w:rPr>
                  <w:rFonts w:eastAsiaTheme="minorEastAsia" w:hint="eastAsia"/>
                </w:rPr>
                <w:t>춥고</w:t>
              </w:r>
            </w:ins>
            <w:del w:id="98" w:author="noel" w:date="2015-07-24T01:07:00Z">
              <w:r w:rsidDel="00684396">
                <w:rPr>
                  <w:rFonts w:eastAsiaTheme="minorEastAsia" w:hint="eastAsia"/>
                </w:rPr>
                <w:delText>날씨가</w:delText>
              </w:r>
              <w:r w:rsidDel="00684396">
                <w:rPr>
                  <w:rFonts w:eastAsiaTheme="minorEastAsia" w:hint="eastAsia"/>
                </w:rPr>
                <w:delText xml:space="preserve"> </w:delText>
              </w:r>
              <w:r w:rsidDel="00684396">
                <w:rPr>
                  <w:rFonts w:eastAsiaTheme="minorEastAsia" w:hint="eastAsia"/>
                </w:rPr>
                <w:delText>춥</w:delText>
              </w:r>
              <w:r w:rsidR="00494EFE" w:rsidDel="00684396">
                <w:rPr>
                  <w:rFonts w:eastAsiaTheme="minorEastAsia" w:hint="eastAsia"/>
                </w:rPr>
                <w:delText>지만</w:delText>
              </w:r>
            </w:del>
            <w:r>
              <w:rPr>
                <w:rFonts w:eastAsiaTheme="minorEastAsia" w:hint="eastAsia"/>
              </w:rPr>
              <w:t>(</w:t>
            </w:r>
            <w:r>
              <w:rPr>
                <w:rFonts w:eastAsiaTheme="minorEastAsia" w:hint="eastAsia"/>
              </w:rPr>
              <w:t>기온이</w:t>
            </w:r>
            <w:r>
              <w:rPr>
                <w:rFonts w:eastAsiaTheme="minorEastAsia" w:hint="eastAsia"/>
              </w:rPr>
              <w:t xml:space="preserve"> </w:t>
            </w:r>
            <w:r>
              <w:rPr>
                <w:rFonts w:eastAsiaTheme="minorEastAsia" w:hint="eastAsia"/>
              </w:rPr>
              <w:t>영하</w:t>
            </w:r>
            <w:r>
              <w:rPr>
                <w:rFonts w:eastAsiaTheme="minorEastAsia" w:hint="eastAsia"/>
              </w:rPr>
              <w:t xml:space="preserve"> </w:t>
            </w:r>
            <w:r>
              <w:rPr>
                <w:rFonts w:eastAsiaTheme="minorEastAsia" w:hint="eastAsia"/>
              </w:rPr>
              <w:t>이하로</w:t>
            </w:r>
            <w:r>
              <w:rPr>
                <w:rFonts w:eastAsiaTheme="minorEastAsia" w:hint="eastAsia"/>
              </w:rPr>
              <w:t xml:space="preserve"> </w:t>
            </w:r>
            <w:r>
              <w:rPr>
                <w:rFonts w:eastAsiaTheme="minorEastAsia" w:hint="eastAsia"/>
              </w:rPr>
              <w:t>내려가지는</w:t>
            </w:r>
            <w:r>
              <w:rPr>
                <w:rFonts w:eastAsiaTheme="minorEastAsia" w:hint="eastAsia"/>
              </w:rPr>
              <w:t xml:space="preserve"> </w:t>
            </w:r>
            <w:r>
              <w:rPr>
                <w:rFonts w:eastAsiaTheme="minorEastAsia" w:hint="eastAsia"/>
              </w:rPr>
              <w:t>않습니다</w:t>
            </w:r>
            <w:r w:rsidR="00494EFE">
              <w:rPr>
                <w:rFonts w:eastAsiaTheme="minorEastAsia" w:hint="eastAsia"/>
              </w:rPr>
              <w:t>)</w:t>
            </w:r>
            <w:r>
              <w:rPr>
                <w:rFonts w:eastAsiaTheme="minorEastAsia" w:hint="eastAsia"/>
              </w:rPr>
              <w:t xml:space="preserve"> </w:t>
            </w:r>
            <w:r>
              <w:rPr>
                <w:rFonts w:eastAsiaTheme="minorEastAsia" w:hint="eastAsia"/>
              </w:rPr>
              <w:t>맑</w:t>
            </w:r>
            <w:del w:id="99" w:author="noel" w:date="2015-07-24T01:07:00Z">
              <w:r w:rsidDel="00684396">
                <w:rPr>
                  <w:rFonts w:eastAsiaTheme="minorEastAsia" w:hint="eastAsia"/>
                </w:rPr>
                <w:delText>고</w:delText>
              </w:r>
            </w:del>
            <w:ins w:id="100" w:author="noel" w:date="2015-07-24T01:07:00Z">
              <w:r w:rsidR="00684396">
                <w:rPr>
                  <w:rFonts w:eastAsiaTheme="minorEastAsia" w:hint="eastAsia"/>
                </w:rPr>
                <w:t>으며</w:t>
              </w:r>
            </w:ins>
            <w:r>
              <w:rPr>
                <w:rFonts w:eastAsiaTheme="minorEastAsia" w:hint="eastAsia"/>
              </w:rPr>
              <w:t xml:space="preserve"> </w:t>
            </w:r>
            <w:r>
              <w:rPr>
                <w:rFonts w:eastAsiaTheme="minorEastAsia" w:hint="eastAsia"/>
              </w:rPr>
              <w:t>건조합니다</w:t>
            </w:r>
            <w:r>
              <w:rPr>
                <w:rFonts w:eastAsiaTheme="minorEastAsia" w:hint="eastAsia"/>
              </w:rPr>
              <w:t xml:space="preserve">. </w:t>
            </w:r>
            <w:r>
              <w:rPr>
                <w:rFonts w:eastAsiaTheme="minorEastAsia" w:hint="eastAsia"/>
              </w:rPr>
              <w:t>봄</w:t>
            </w:r>
            <w:del w:id="101" w:author="noel" w:date="2015-07-24T01:09:00Z">
              <w:r w:rsidDel="008146CA">
                <w:rPr>
                  <w:rFonts w:eastAsiaTheme="minorEastAsia" w:hint="eastAsia"/>
                </w:rPr>
                <w:delText>에</w:delText>
              </w:r>
            </w:del>
            <w:ins w:id="102" w:author="noel" w:date="2015-07-24T01:09:00Z">
              <w:r w:rsidR="008146CA">
                <w:rPr>
                  <w:rFonts w:eastAsiaTheme="minorEastAsia" w:hint="eastAsia"/>
                </w:rPr>
                <w:t>은</w:t>
              </w:r>
            </w:ins>
            <w:del w:id="103" w:author="noel" w:date="2015-07-24T01:09:00Z">
              <w:r w:rsidDel="008146CA">
                <w:rPr>
                  <w:rFonts w:eastAsiaTheme="minorEastAsia" w:hint="eastAsia"/>
                </w:rPr>
                <w:delText>는</w:delText>
              </w:r>
            </w:del>
            <w:r>
              <w:rPr>
                <w:rFonts w:eastAsiaTheme="minorEastAsia" w:hint="eastAsia"/>
              </w:rPr>
              <w:t xml:space="preserve"> </w:t>
            </w:r>
            <w:r w:rsidR="00494EFE">
              <w:rPr>
                <w:rFonts w:eastAsiaTheme="minorEastAsia" w:hint="eastAsia"/>
              </w:rPr>
              <w:t>특히</w:t>
            </w:r>
            <w:r w:rsidR="00494EFE">
              <w:rPr>
                <w:rFonts w:eastAsiaTheme="minorEastAsia" w:hint="eastAsia"/>
              </w:rPr>
              <w:t xml:space="preserve"> </w:t>
            </w:r>
            <w:del w:id="104" w:author="noel" w:date="2015-07-24T01:09:00Z">
              <w:r w:rsidDel="00A26001">
                <w:rPr>
                  <w:rFonts w:eastAsiaTheme="minorEastAsia" w:hint="eastAsia"/>
                </w:rPr>
                <w:delText>만개한</w:delText>
              </w:r>
            </w:del>
            <w:ins w:id="105" w:author="noel" w:date="2015-07-24T01:09:00Z">
              <w:r w:rsidR="00A26001">
                <w:rPr>
                  <w:rFonts w:eastAsiaTheme="minorEastAsia" w:hint="eastAsia"/>
                </w:rPr>
                <w:t>활짝</w:t>
              </w:r>
              <w:r w:rsidR="00A26001">
                <w:rPr>
                  <w:rFonts w:eastAsiaTheme="minorEastAsia" w:hint="eastAsia"/>
                </w:rPr>
                <w:t xml:space="preserve"> </w:t>
              </w:r>
              <w:r w:rsidR="00A26001">
                <w:rPr>
                  <w:rFonts w:eastAsiaTheme="minorEastAsia" w:hint="eastAsia"/>
                </w:rPr>
                <w:t>핀</w:t>
              </w:r>
            </w:ins>
            <w:r>
              <w:rPr>
                <w:rFonts w:eastAsiaTheme="minorEastAsia" w:hint="eastAsia"/>
              </w:rPr>
              <w:t xml:space="preserve"> </w:t>
            </w:r>
            <w:r w:rsidR="00584050">
              <w:rPr>
                <w:rFonts w:eastAsiaTheme="minorEastAsia" w:hint="eastAsia"/>
              </w:rPr>
              <w:t>벚</w:t>
            </w:r>
            <w:r w:rsidR="00211C81">
              <w:rPr>
                <w:rFonts w:eastAsiaTheme="minorEastAsia" w:hint="eastAsia"/>
              </w:rPr>
              <w:t>꽃</w:t>
            </w:r>
            <w:ins w:id="106" w:author="noel" w:date="2015-07-24T01:09:00Z">
              <w:r w:rsidR="001A2CA2">
                <w:rPr>
                  <w:rFonts w:eastAsiaTheme="minorEastAsia" w:hint="eastAsia"/>
                </w:rPr>
                <w:t>을</w:t>
              </w:r>
              <w:r w:rsidR="001A2CA2">
                <w:rPr>
                  <w:rFonts w:eastAsiaTheme="minorEastAsia" w:hint="eastAsia"/>
                </w:rPr>
                <w:t xml:space="preserve"> </w:t>
              </w:r>
              <w:r w:rsidR="001A2CA2">
                <w:rPr>
                  <w:rFonts w:eastAsiaTheme="minorEastAsia" w:hint="eastAsia"/>
                </w:rPr>
                <w:t>찾아오는</w:t>
              </w:r>
            </w:ins>
            <w:del w:id="107" w:author="noel" w:date="2015-07-24T01:09:00Z">
              <w:r w:rsidR="00211C81" w:rsidDel="001A2CA2">
                <w:rPr>
                  <w:rFonts w:eastAsiaTheme="minorEastAsia" w:hint="eastAsia"/>
                </w:rPr>
                <w:delText>으로</w:delText>
              </w:r>
            </w:del>
            <w:r>
              <w:rPr>
                <w:rFonts w:eastAsiaTheme="minorEastAsia" w:hint="eastAsia"/>
              </w:rPr>
              <w:t xml:space="preserve"> </w:t>
            </w:r>
            <w:del w:id="108" w:author="noel" w:date="2015-07-24T01:08:00Z">
              <w:r w:rsidDel="008B5FA7">
                <w:rPr>
                  <w:rFonts w:eastAsiaTheme="minorEastAsia" w:hint="eastAsia"/>
                </w:rPr>
                <w:delText>유명한</w:delText>
              </w:r>
              <w:r w:rsidDel="008B5FA7">
                <w:rPr>
                  <w:rFonts w:eastAsiaTheme="minorEastAsia" w:hint="eastAsia"/>
                </w:rPr>
                <w:delText xml:space="preserve"> </w:delText>
              </w:r>
              <w:r w:rsidDel="008B5FA7">
                <w:rPr>
                  <w:rFonts w:eastAsiaTheme="minorEastAsia" w:hint="eastAsia"/>
                </w:rPr>
                <w:delText>시기</w:delText>
              </w:r>
              <w:r w:rsidDel="00610BA6">
                <w:rPr>
                  <w:rFonts w:eastAsiaTheme="minorEastAsia" w:hint="eastAsia"/>
                </w:rPr>
                <w:delText>입니다</w:delText>
              </w:r>
              <w:r w:rsidDel="00610BA6">
                <w:rPr>
                  <w:rFonts w:eastAsiaTheme="minorEastAsia" w:hint="eastAsia"/>
                </w:rPr>
                <w:delText>.</w:delText>
              </w:r>
            </w:del>
            <w:ins w:id="109" w:author="noel" w:date="2015-07-24T01:08:00Z">
              <w:r w:rsidR="00610BA6">
                <w:rPr>
                  <w:rFonts w:eastAsiaTheme="minorEastAsia" w:hint="eastAsia"/>
                </w:rPr>
                <w:t>방문객이</w:t>
              </w:r>
              <w:r w:rsidR="00610BA6">
                <w:rPr>
                  <w:rFonts w:eastAsiaTheme="minorEastAsia" w:hint="eastAsia"/>
                </w:rPr>
                <w:t xml:space="preserve"> </w:t>
              </w:r>
              <w:r w:rsidR="00610BA6">
                <w:rPr>
                  <w:rFonts w:eastAsiaTheme="minorEastAsia" w:hint="eastAsia"/>
                </w:rPr>
                <w:t>많은</w:t>
              </w:r>
              <w:r w:rsidR="00610BA6">
                <w:rPr>
                  <w:rFonts w:eastAsiaTheme="minorEastAsia" w:hint="eastAsia"/>
                </w:rPr>
                <w:t xml:space="preserve"> </w:t>
              </w:r>
            </w:ins>
            <w:ins w:id="110" w:author="noel" w:date="2015-07-24T01:09:00Z">
              <w:r w:rsidR="00610BA6">
                <w:rPr>
                  <w:rFonts w:eastAsiaTheme="minorEastAsia" w:hint="eastAsia"/>
                </w:rPr>
                <w:t>시기입니다</w:t>
              </w:r>
              <w:r w:rsidR="00610BA6">
                <w:rPr>
                  <w:rFonts w:eastAsiaTheme="minorEastAsia" w:hint="eastAsia"/>
                </w:rPr>
                <w:t>.</w:t>
              </w:r>
            </w:ins>
          </w:p>
          <w:p w:rsidR="00D21708" w:rsidRPr="00356D50" w:rsidRDefault="00D21708">
            <w:pPr>
              <w:rPr>
                <w:rFonts w:eastAsiaTheme="minorEastAsia"/>
              </w:rPr>
            </w:pPr>
          </w:p>
          <w:p w:rsidR="00C44117" w:rsidRDefault="00356D50">
            <w:pPr>
              <w:rPr>
                <w:rFonts w:eastAsiaTheme="minorEastAsia"/>
              </w:rPr>
            </w:pPr>
            <w:r w:rsidRPr="00356D50">
              <w:rPr>
                <w:rFonts w:eastAsiaTheme="minorEastAsia"/>
                <w:color w:val="0000FF"/>
              </w:rPr>
              <w:t>&lt;</w:t>
            </w:r>
            <w:r w:rsidR="00211C81" w:rsidRPr="00356D50">
              <w:rPr>
                <w:rFonts w:eastAsiaTheme="minorEastAsia"/>
                <w:color w:val="0000FF"/>
              </w:rPr>
              <w:t>bra</w:t>
            </w:r>
            <w:r w:rsidRPr="00356D50">
              <w:rPr>
                <w:rFonts w:eastAsiaTheme="minorEastAsia"/>
                <w:color w:val="0000FF"/>
              </w:rPr>
              <w:t xml:space="preserve"> /&gt;</w:t>
            </w:r>
          </w:p>
          <w:p w:rsidR="00C44117" w:rsidRPr="00356D50" w:rsidRDefault="00C44117">
            <w:pPr>
              <w:rPr>
                <w:rFonts w:eastAsiaTheme="minorEastAsia"/>
              </w:rPr>
            </w:pPr>
          </w:p>
          <w:p w:rsidR="001C70C8" w:rsidRPr="00356D50" w:rsidRDefault="00356D50">
            <w:pPr>
              <w:rPr>
                <w:rFonts w:eastAsiaTheme="minorEastAsia"/>
              </w:rPr>
            </w:pPr>
            <w:r w:rsidRPr="00356D50">
              <w:rPr>
                <w:rFonts w:eastAsiaTheme="minorEastAsia"/>
                <w:color w:val="0000FF"/>
              </w:rPr>
              <w:t>&lt;br /&gt;</w:t>
            </w:r>
          </w:p>
          <w:p w:rsidR="001C70C8" w:rsidRDefault="001C70C8">
            <w:pPr>
              <w:rPr>
                <w:rFonts w:eastAsiaTheme="minorEastAsia"/>
              </w:rPr>
            </w:pPr>
          </w:p>
          <w:p w:rsidR="00D21708" w:rsidRPr="00D21708" w:rsidRDefault="00D21708">
            <w:pPr>
              <w:rPr>
                <w:rFonts w:eastAsiaTheme="minorEastAsia"/>
              </w:rPr>
            </w:pPr>
            <w:r>
              <w:rPr>
                <w:rFonts w:eastAsiaTheme="minorEastAsia" w:hint="eastAsia"/>
              </w:rPr>
              <w:t>어떤</w:t>
            </w:r>
            <w:r>
              <w:rPr>
                <w:rFonts w:eastAsiaTheme="minorEastAsia" w:hint="eastAsia"/>
              </w:rPr>
              <w:t xml:space="preserve"> </w:t>
            </w:r>
            <w:r>
              <w:rPr>
                <w:rFonts w:eastAsiaTheme="minorEastAsia" w:hint="eastAsia"/>
              </w:rPr>
              <w:t>면에서</w:t>
            </w:r>
            <w:r>
              <w:rPr>
                <w:rFonts w:eastAsiaTheme="minorEastAsia" w:hint="eastAsia"/>
              </w:rPr>
              <w:t xml:space="preserve"> </w:t>
            </w:r>
            <w:r>
              <w:rPr>
                <w:rFonts w:eastAsiaTheme="minorEastAsia" w:hint="eastAsia"/>
              </w:rPr>
              <w:t>도쿄는</w:t>
            </w:r>
            <w:r>
              <w:rPr>
                <w:rFonts w:eastAsiaTheme="minorEastAsia" w:hint="eastAsia"/>
              </w:rPr>
              <w:t xml:space="preserve"> </w:t>
            </w:r>
            <w:r>
              <w:rPr>
                <w:rFonts w:eastAsiaTheme="minorEastAsia" w:hint="eastAsia"/>
              </w:rPr>
              <w:t>일본의</w:t>
            </w:r>
            <w:r>
              <w:rPr>
                <w:rFonts w:eastAsiaTheme="minorEastAsia" w:hint="eastAsia"/>
              </w:rPr>
              <w:t xml:space="preserve"> </w:t>
            </w:r>
            <w:r>
              <w:rPr>
                <w:rFonts w:eastAsiaTheme="minorEastAsia" w:hint="eastAsia"/>
              </w:rPr>
              <w:t>나머지</w:t>
            </w:r>
            <w:r>
              <w:rPr>
                <w:rFonts w:eastAsiaTheme="minorEastAsia" w:hint="eastAsia"/>
              </w:rPr>
              <w:t xml:space="preserve"> </w:t>
            </w:r>
            <w:r>
              <w:rPr>
                <w:rFonts w:eastAsiaTheme="minorEastAsia" w:hint="eastAsia"/>
              </w:rPr>
              <w:t>지역과</w:t>
            </w:r>
            <w:ins w:id="111" w:author="noel" w:date="2015-07-24T01:09:00Z">
              <w:r w:rsidR="001F0EF0">
                <w:rPr>
                  <w:rFonts w:eastAsiaTheme="minorEastAsia" w:hint="eastAsia"/>
                </w:rPr>
                <w:t>는</w:t>
              </w:r>
              <w:r w:rsidR="001F0EF0">
                <w:rPr>
                  <w:rFonts w:eastAsiaTheme="minorEastAsia" w:hint="eastAsia"/>
                </w:rPr>
                <w:t xml:space="preserve"> </w:t>
              </w:r>
              <w:r w:rsidR="001F0EF0">
                <w:rPr>
                  <w:rFonts w:eastAsiaTheme="minorEastAsia" w:hint="eastAsia"/>
                </w:rPr>
                <w:t>정</w:t>
              </w:r>
            </w:ins>
            <w:del w:id="112" w:author="noel" w:date="2015-07-24T01:09:00Z">
              <w:r w:rsidDel="001F0EF0">
                <w:rPr>
                  <w:rFonts w:eastAsiaTheme="minorEastAsia" w:hint="eastAsia"/>
                </w:rPr>
                <w:delText xml:space="preserve"> </w:delText>
              </w:r>
            </w:del>
            <w:r>
              <w:rPr>
                <w:rFonts w:eastAsiaTheme="minorEastAsia" w:hint="eastAsia"/>
              </w:rPr>
              <w:t>반대라고</w:t>
            </w:r>
            <w:r>
              <w:rPr>
                <w:rFonts w:eastAsiaTheme="minorEastAsia" w:hint="eastAsia"/>
              </w:rPr>
              <w:t xml:space="preserve"> </w:t>
            </w:r>
            <w:r>
              <w:rPr>
                <w:rFonts w:eastAsiaTheme="minorEastAsia" w:hint="eastAsia"/>
              </w:rPr>
              <w:t>할</w:t>
            </w:r>
            <w:r>
              <w:rPr>
                <w:rFonts w:eastAsiaTheme="minorEastAsia" w:hint="eastAsia"/>
              </w:rPr>
              <w:t xml:space="preserve"> </w:t>
            </w:r>
            <w:r>
              <w:rPr>
                <w:rFonts w:eastAsiaTheme="minorEastAsia" w:hint="eastAsia"/>
              </w:rPr>
              <w:t>수</w:t>
            </w:r>
            <w:r>
              <w:rPr>
                <w:rFonts w:eastAsiaTheme="minorEastAsia" w:hint="eastAsia"/>
              </w:rPr>
              <w:t xml:space="preserve"> </w:t>
            </w:r>
            <w:r>
              <w:rPr>
                <w:rFonts w:eastAsiaTheme="minorEastAsia" w:hint="eastAsia"/>
              </w:rPr>
              <w:t>있습니다</w:t>
            </w:r>
            <w:r>
              <w:rPr>
                <w:rFonts w:eastAsiaTheme="minorEastAsia" w:hint="eastAsia"/>
              </w:rPr>
              <w:t>. 4</w:t>
            </w:r>
            <w:r>
              <w:rPr>
                <w:rFonts w:eastAsiaTheme="minorEastAsia" w:hint="eastAsia"/>
              </w:rPr>
              <w:t>월과</w:t>
            </w:r>
            <w:r>
              <w:rPr>
                <w:rFonts w:eastAsiaTheme="minorEastAsia" w:hint="eastAsia"/>
              </w:rPr>
              <w:t xml:space="preserve"> 5</w:t>
            </w:r>
            <w:r>
              <w:rPr>
                <w:rFonts w:eastAsiaTheme="minorEastAsia" w:hint="eastAsia"/>
              </w:rPr>
              <w:t>월이</w:t>
            </w:r>
            <w:r>
              <w:rPr>
                <w:rFonts w:eastAsiaTheme="minorEastAsia" w:hint="eastAsia"/>
              </w:rPr>
              <w:t xml:space="preserve"> </w:t>
            </w:r>
            <w:r>
              <w:rPr>
                <w:rFonts w:eastAsiaTheme="minorEastAsia" w:hint="eastAsia"/>
              </w:rPr>
              <w:t>일본을</w:t>
            </w:r>
            <w:r>
              <w:rPr>
                <w:rFonts w:eastAsiaTheme="minorEastAsia" w:hint="eastAsia"/>
              </w:rPr>
              <w:t xml:space="preserve"> </w:t>
            </w:r>
            <w:r>
              <w:rPr>
                <w:rFonts w:eastAsiaTheme="minorEastAsia" w:hint="eastAsia"/>
              </w:rPr>
              <w:t>여행하기에</w:t>
            </w:r>
            <w:r>
              <w:rPr>
                <w:rFonts w:eastAsiaTheme="minorEastAsia" w:hint="eastAsia"/>
              </w:rPr>
              <w:t xml:space="preserve"> </w:t>
            </w:r>
            <w:r>
              <w:rPr>
                <w:rFonts w:eastAsiaTheme="minorEastAsia" w:hint="eastAsia"/>
              </w:rPr>
              <w:t>가장</w:t>
            </w:r>
            <w:r>
              <w:rPr>
                <w:rFonts w:eastAsiaTheme="minorEastAsia" w:hint="eastAsia"/>
              </w:rPr>
              <w:t xml:space="preserve"> </w:t>
            </w:r>
            <w:r>
              <w:rPr>
                <w:rFonts w:eastAsiaTheme="minorEastAsia" w:hint="eastAsia"/>
              </w:rPr>
              <w:t>좋은</w:t>
            </w:r>
            <w:r>
              <w:rPr>
                <w:rFonts w:eastAsiaTheme="minorEastAsia" w:hint="eastAsia"/>
              </w:rPr>
              <w:t xml:space="preserve"> </w:t>
            </w:r>
            <w:r>
              <w:rPr>
                <w:rFonts w:eastAsiaTheme="minorEastAsia" w:hint="eastAsia"/>
              </w:rPr>
              <w:t>시기</w:t>
            </w:r>
            <w:ins w:id="113" w:author="noel" w:date="2015-07-24T01:10:00Z">
              <w:r w:rsidR="001F0EF0">
                <w:rPr>
                  <w:rFonts w:eastAsiaTheme="minorEastAsia" w:hint="eastAsia"/>
                </w:rPr>
                <w:t>로</w:t>
              </w:r>
              <w:r w:rsidR="001F0EF0">
                <w:rPr>
                  <w:rFonts w:eastAsiaTheme="minorEastAsia" w:hint="eastAsia"/>
                </w:rPr>
                <w:t xml:space="preserve"> </w:t>
              </w:r>
              <w:r w:rsidR="001F0EF0">
                <w:rPr>
                  <w:rFonts w:eastAsiaTheme="minorEastAsia" w:hint="eastAsia"/>
                </w:rPr>
                <w:t>꼽히는데</w:t>
              </w:r>
            </w:ins>
            <w:del w:id="114" w:author="noel" w:date="2015-07-24T01:10:00Z">
              <w:r w:rsidDel="001F0EF0">
                <w:rPr>
                  <w:rFonts w:eastAsiaTheme="minorEastAsia" w:hint="eastAsia"/>
                </w:rPr>
                <w:delText>이지만</w:delText>
              </w:r>
            </w:del>
            <w:ins w:id="115" w:author="noel" w:date="2015-07-24T01:10:00Z">
              <w:r w:rsidR="001F0EF0">
                <w:rPr>
                  <w:rFonts w:eastAsiaTheme="minorEastAsia" w:hint="eastAsia"/>
                </w:rPr>
                <w:t xml:space="preserve">, </w:t>
              </w:r>
              <w:r w:rsidR="001F0EF0">
                <w:rPr>
                  <w:rFonts w:eastAsiaTheme="minorEastAsia" w:hint="eastAsia"/>
                </w:rPr>
                <w:t>이때</w:t>
              </w:r>
              <w:r w:rsidR="001F0EF0">
                <w:rPr>
                  <w:rFonts w:eastAsiaTheme="minorEastAsia" w:hint="eastAsia"/>
                </w:rPr>
                <w:t xml:space="preserve"> </w:t>
              </w:r>
            </w:ins>
            <w:del w:id="116" w:author="noel" w:date="2015-07-24T01:10:00Z">
              <w:r w:rsidDel="001F0EF0">
                <w:rPr>
                  <w:rFonts w:eastAsiaTheme="minorEastAsia" w:hint="eastAsia"/>
                </w:rPr>
                <w:delText xml:space="preserve"> </w:delText>
              </w:r>
              <w:r w:rsidDel="001F0EF0">
                <w:rPr>
                  <w:rFonts w:eastAsiaTheme="minorEastAsia" w:hint="eastAsia"/>
                </w:rPr>
                <w:delText>관광객이</w:delText>
              </w:r>
              <w:r w:rsidDel="001F0EF0">
                <w:rPr>
                  <w:rFonts w:eastAsiaTheme="minorEastAsia" w:hint="eastAsia"/>
                </w:rPr>
                <w:delText xml:space="preserve"> </w:delText>
              </w:r>
              <w:r w:rsidDel="001F0EF0">
                <w:rPr>
                  <w:rFonts w:eastAsiaTheme="minorEastAsia" w:hint="eastAsia"/>
                </w:rPr>
                <w:delText>넘치지</w:delText>
              </w:r>
              <w:r w:rsidDel="001F0EF0">
                <w:rPr>
                  <w:rFonts w:eastAsiaTheme="minorEastAsia" w:hint="eastAsia"/>
                </w:rPr>
                <w:delText xml:space="preserve"> </w:delText>
              </w:r>
              <w:r w:rsidDel="001F0EF0">
                <w:rPr>
                  <w:rFonts w:eastAsiaTheme="minorEastAsia" w:hint="eastAsia"/>
                </w:rPr>
                <w:delText>않는</w:delText>
              </w:r>
              <w:r w:rsidDel="001F0EF0">
                <w:rPr>
                  <w:rFonts w:eastAsiaTheme="minorEastAsia" w:hint="eastAsia"/>
                </w:rPr>
                <w:delText xml:space="preserve"> </w:delText>
              </w:r>
              <w:r w:rsidDel="001F0EF0">
                <w:rPr>
                  <w:rFonts w:eastAsiaTheme="minorEastAsia" w:hint="eastAsia"/>
                </w:rPr>
                <w:delText>유일한</w:delText>
              </w:r>
              <w:r w:rsidDel="001F0EF0">
                <w:rPr>
                  <w:rFonts w:eastAsiaTheme="minorEastAsia" w:hint="eastAsia"/>
                </w:rPr>
                <w:delText xml:space="preserve"> </w:delText>
              </w:r>
              <w:r w:rsidDel="001F0EF0">
                <w:rPr>
                  <w:rFonts w:eastAsiaTheme="minorEastAsia" w:hint="eastAsia"/>
                </w:rPr>
                <w:delText>도시가</w:delText>
              </w:r>
              <w:r w:rsidDel="001F0EF0">
                <w:rPr>
                  <w:rFonts w:eastAsiaTheme="minorEastAsia" w:hint="eastAsia"/>
                </w:rPr>
                <w:delText xml:space="preserve"> </w:delText>
              </w:r>
            </w:del>
            <w:r>
              <w:rPr>
                <w:rFonts w:eastAsiaTheme="minorEastAsia" w:hint="eastAsia"/>
              </w:rPr>
              <w:t>도쿄</w:t>
            </w:r>
            <w:ins w:id="117" w:author="noel" w:date="2015-07-24T01:10:00Z">
              <w:r w:rsidR="001F0EF0">
                <w:rPr>
                  <w:rFonts w:eastAsiaTheme="minorEastAsia" w:hint="eastAsia"/>
                </w:rPr>
                <w:t>에</w:t>
              </w:r>
            </w:ins>
            <w:ins w:id="118" w:author="noel" w:date="2015-07-24T02:02:00Z">
              <w:r w:rsidR="00FB6F78">
                <w:rPr>
                  <w:rFonts w:eastAsiaTheme="minorEastAsia" w:hint="eastAsia"/>
                </w:rPr>
                <w:t>만</w:t>
              </w:r>
              <w:r w:rsidR="00FB6F78">
                <w:rPr>
                  <w:rFonts w:eastAsiaTheme="minorEastAsia" w:hint="eastAsia"/>
                </w:rPr>
                <w:t xml:space="preserve"> </w:t>
              </w:r>
              <w:r w:rsidR="00FB6F78">
                <w:rPr>
                  <w:rFonts w:eastAsiaTheme="minorEastAsia" w:hint="eastAsia"/>
                </w:rPr>
                <w:t>유일하게</w:t>
              </w:r>
              <w:r w:rsidR="00FB6F78">
                <w:rPr>
                  <w:rFonts w:eastAsiaTheme="minorEastAsia" w:hint="eastAsia"/>
                </w:rPr>
                <w:t xml:space="preserve"> </w:t>
              </w:r>
            </w:ins>
            <w:ins w:id="119" w:author="noel" w:date="2015-07-24T01:10:00Z">
              <w:r w:rsidR="001F0EF0">
                <w:rPr>
                  <w:rFonts w:eastAsiaTheme="minorEastAsia" w:hint="eastAsia"/>
                </w:rPr>
                <w:t>사람이</w:t>
              </w:r>
              <w:r w:rsidR="001F0EF0">
                <w:rPr>
                  <w:rFonts w:eastAsiaTheme="minorEastAsia" w:hint="eastAsia"/>
                </w:rPr>
                <w:t xml:space="preserve"> </w:t>
              </w:r>
              <w:r w:rsidR="001F0EF0">
                <w:rPr>
                  <w:rFonts w:eastAsiaTheme="minorEastAsia" w:hint="eastAsia"/>
                </w:rPr>
                <w:t>많지</w:t>
              </w:r>
              <w:r w:rsidR="001F0EF0">
                <w:rPr>
                  <w:rFonts w:eastAsiaTheme="minorEastAsia" w:hint="eastAsia"/>
                </w:rPr>
                <w:t xml:space="preserve"> </w:t>
              </w:r>
              <w:r w:rsidR="001F0EF0">
                <w:rPr>
                  <w:rFonts w:eastAsiaTheme="minorEastAsia" w:hint="eastAsia"/>
                </w:rPr>
                <w:t>않습</w:t>
              </w:r>
            </w:ins>
            <w:ins w:id="120" w:author="noel" w:date="2015-07-24T01:11:00Z">
              <w:r w:rsidR="001F0EF0">
                <w:rPr>
                  <w:rFonts w:eastAsiaTheme="minorEastAsia" w:hint="eastAsia"/>
                </w:rPr>
                <w:t>니다</w:t>
              </w:r>
            </w:ins>
            <w:del w:id="121" w:author="noel" w:date="2015-07-24T01:10:00Z">
              <w:r w:rsidDel="001F0EF0">
                <w:rPr>
                  <w:rFonts w:eastAsiaTheme="minorEastAsia" w:hint="eastAsia"/>
                </w:rPr>
                <w:delText>라고</w:delText>
              </w:r>
              <w:r w:rsidDel="001F0EF0">
                <w:rPr>
                  <w:rFonts w:eastAsiaTheme="minorEastAsia" w:hint="eastAsia"/>
                </w:rPr>
                <w:delText xml:space="preserve"> </w:delText>
              </w:r>
              <w:r w:rsidDel="001F0EF0">
                <w:rPr>
                  <w:rFonts w:eastAsiaTheme="minorEastAsia" w:hint="eastAsia"/>
                </w:rPr>
                <w:delText>할</w:delText>
              </w:r>
              <w:r w:rsidDel="001F0EF0">
                <w:rPr>
                  <w:rFonts w:eastAsiaTheme="minorEastAsia" w:hint="eastAsia"/>
                </w:rPr>
                <w:delText xml:space="preserve"> </w:delText>
              </w:r>
              <w:r w:rsidDel="001F0EF0">
                <w:rPr>
                  <w:rFonts w:eastAsiaTheme="minorEastAsia" w:hint="eastAsia"/>
                </w:rPr>
                <w:delText>수</w:delText>
              </w:r>
              <w:r w:rsidDel="001F0EF0">
                <w:rPr>
                  <w:rFonts w:eastAsiaTheme="minorEastAsia" w:hint="eastAsia"/>
                </w:rPr>
                <w:delText xml:space="preserve"> </w:delText>
              </w:r>
              <w:r w:rsidDel="001F0EF0">
                <w:rPr>
                  <w:rFonts w:eastAsiaTheme="minorEastAsia" w:hint="eastAsia"/>
                </w:rPr>
                <w:delText>있습니다</w:delText>
              </w:r>
            </w:del>
            <w:r>
              <w:rPr>
                <w:rFonts w:eastAsiaTheme="minorEastAsia" w:hint="eastAsia"/>
              </w:rPr>
              <w:t xml:space="preserve">. </w:t>
            </w:r>
            <w:r>
              <w:rPr>
                <w:rFonts w:eastAsiaTheme="minorEastAsia" w:hint="eastAsia"/>
              </w:rPr>
              <w:t>사실</w:t>
            </w:r>
            <w:r>
              <w:rPr>
                <w:rFonts w:eastAsiaTheme="minorEastAsia" w:hint="eastAsia"/>
              </w:rPr>
              <w:t xml:space="preserve"> </w:t>
            </w:r>
            <w:r>
              <w:rPr>
                <w:rFonts w:eastAsiaTheme="minorEastAsia" w:hint="eastAsia"/>
              </w:rPr>
              <w:t>도쿄</w:t>
            </w:r>
            <w:r>
              <w:rPr>
                <w:rFonts w:eastAsiaTheme="minorEastAsia" w:hint="eastAsia"/>
              </w:rPr>
              <w:t xml:space="preserve"> </w:t>
            </w:r>
            <w:r>
              <w:rPr>
                <w:rFonts w:eastAsiaTheme="minorEastAsia" w:hint="eastAsia"/>
              </w:rPr>
              <w:t>시민들은</w:t>
            </w:r>
            <w:r>
              <w:rPr>
                <w:rFonts w:eastAsiaTheme="minorEastAsia" w:hint="eastAsia"/>
              </w:rPr>
              <w:t xml:space="preserve"> </w:t>
            </w:r>
            <w:r>
              <w:rPr>
                <w:rFonts w:eastAsiaTheme="minorEastAsia" w:hint="eastAsia"/>
              </w:rPr>
              <w:t>휴</w:t>
            </w:r>
            <w:ins w:id="122" w:author="noel" w:date="2015-07-24T01:11:00Z">
              <w:r w:rsidR="00C739B4">
                <w:rPr>
                  <w:rFonts w:eastAsiaTheme="minorEastAsia" w:hint="eastAsia"/>
                </w:rPr>
                <w:t>가</w:t>
              </w:r>
              <w:r w:rsidR="00C739B4">
                <w:rPr>
                  <w:rFonts w:eastAsiaTheme="minorEastAsia" w:hint="eastAsia"/>
                </w:rPr>
                <w:t xml:space="preserve"> </w:t>
              </w:r>
              <w:r w:rsidR="00C739B4">
                <w:rPr>
                  <w:rFonts w:eastAsiaTheme="minorEastAsia" w:hint="eastAsia"/>
                </w:rPr>
                <w:t>때</w:t>
              </w:r>
            </w:ins>
            <w:del w:id="123" w:author="noel" w:date="2015-07-24T01:11:00Z">
              <w:r w:rsidDel="00C739B4">
                <w:rPr>
                  <w:rFonts w:eastAsiaTheme="minorEastAsia" w:hint="eastAsia"/>
                </w:rPr>
                <w:delText>일에</w:delText>
              </w:r>
            </w:del>
            <w:r>
              <w:rPr>
                <w:rFonts w:eastAsiaTheme="minorEastAsia" w:hint="eastAsia"/>
              </w:rPr>
              <w:t xml:space="preserve"> </w:t>
            </w:r>
            <w:r>
              <w:rPr>
                <w:rFonts w:eastAsiaTheme="minorEastAsia" w:hint="eastAsia"/>
              </w:rPr>
              <w:t>인근</w:t>
            </w:r>
            <w:r>
              <w:rPr>
                <w:rFonts w:eastAsiaTheme="minorEastAsia" w:hint="eastAsia"/>
              </w:rPr>
              <w:t xml:space="preserve"> </w:t>
            </w:r>
            <w:r>
              <w:rPr>
                <w:rFonts w:eastAsiaTheme="minorEastAsia" w:hint="eastAsia"/>
              </w:rPr>
              <w:t>지방으로</w:t>
            </w:r>
            <w:r>
              <w:rPr>
                <w:rFonts w:eastAsiaTheme="minorEastAsia" w:hint="eastAsia"/>
              </w:rPr>
              <w:t xml:space="preserve"> </w:t>
            </w:r>
            <w:r>
              <w:rPr>
                <w:rFonts w:eastAsiaTheme="minorEastAsia" w:hint="eastAsia"/>
              </w:rPr>
              <w:t>떠나기</w:t>
            </w:r>
            <w:r>
              <w:rPr>
                <w:rFonts w:eastAsiaTheme="minorEastAsia" w:hint="eastAsia"/>
              </w:rPr>
              <w:t xml:space="preserve"> </w:t>
            </w:r>
            <w:r>
              <w:rPr>
                <w:rFonts w:eastAsiaTheme="minorEastAsia" w:hint="eastAsia"/>
              </w:rPr>
              <w:t>때문에</w:t>
            </w:r>
            <w:r>
              <w:rPr>
                <w:rFonts w:eastAsiaTheme="minorEastAsia" w:hint="eastAsia"/>
              </w:rPr>
              <w:t xml:space="preserve"> </w:t>
            </w:r>
            <w:r>
              <w:rPr>
                <w:rFonts w:eastAsiaTheme="minorEastAsia" w:hint="eastAsia"/>
              </w:rPr>
              <w:t>도</w:t>
            </w:r>
            <w:r w:rsidR="00494EFE">
              <w:rPr>
                <w:rFonts w:eastAsiaTheme="minorEastAsia" w:hint="eastAsia"/>
              </w:rPr>
              <w:t>시는</w:t>
            </w:r>
            <w:r w:rsidR="00494EFE">
              <w:rPr>
                <w:rFonts w:eastAsiaTheme="minorEastAsia" w:hint="eastAsia"/>
              </w:rPr>
              <w:t xml:space="preserve"> </w:t>
            </w:r>
            <w:r w:rsidR="00494EFE">
              <w:rPr>
                <w:rFonts w:eastAsiaTheme="minorEastAsia" w:hint="eastAsia"/>
              </w:rPr>
              <w:t>오히려</w:t>
            </w:r>
            <w:r w:rsidR="00494EFE">
              <w:rPr>
                <w:rFonts w:eastAsiaTheme="minorEastAsia" w:hint="eastAsia"/>
              </w:rPr>
              <w:t xml:space="preserve"> </w:t>
            </w:r>
            <w:r w:rsidR="00494EFE">
              <w:rPr>
                <w:rFonts w:eastAsiaTheme="minorEastAsia" w:hint="eastAsia"/>
              </w:rPr>
              <w:t>외부</w:t>
            </w:r>
            <w:r w:rsidR="00494EFE">
              <w:rPr>
                <w:rFonts w:eastAsiaTheme="minorEastAsia" w:hint="eastAsia"/>
              </w:rPr>
              <w:t xml:space="preserve"> </w:t>
            </w:r>
            <w:r w:rsidR="00494EFE">
              <w:rPr>
                <w:rFonts w:eastAsiaTheme="minorEastAsia" w:hint="eastAsia"/>
              </w:rPr>
              <w:t>관광객에게</w:t>
            </w:r>
            <w:ins w:id="124" w:author="noel" w:date="2015-07-24T01:12:00Z">
              <w:r w:rsidR="00CF7006">
                <w:rPr>
                  <w:rFonts w:eastAsiaTheme="minorEastAsia" w:hint="eastAsia"/>
                </w:rPr>
                <w:t>는</w:t>
              </w:r>
            </w:ins>
            <w:r w:rsidR="00494EFE">
              <w:rPr>
                <w:rFonts w:eastAsiaTheme="minorEastAsia" w:hint="eastAsia"/>
              </w:rPr>
              <w:t xml:space="preserve"> </w:t>
            </w:r>
            <w:r w:rsidR="00494EFE">
              <w:rPr>
                <w:rFonts w:eastAsiaTheme="minorEastAsia" w:hint="eastAsia"/>
              </w:rPr>
              <w:t>열려</w:t>
            </w:r>
            <w:r w:rsidR="00494EFE">
              <w:rPr>
                <w:rFonts w:eastAsiaTheme="minorEastAsia" w:hint="eastAsia"/>
              </w:rPr>
              <w:t xml:space="preserve"> </w:t>
            </w:r>
            <w:del w:id="125" w:author="noel" w:date="2015-07-24T02:03:00Z">
              <w:r w:rsidR="00494EFE" w:rsidDel="0089189C">
                <w:rPr>
                  <w:rFonts w:eastAsiaTheme="minorEastAsia" w:hint="eastAsia"/>
                </w:rPr>
                <w:delText>있게</w:delText>
              </w:r>
              <w:r w:rsidR="00494EFE" w:rsidDel="0089189C">
                <w:rPr>
                  <w:rFonts w:eastAsiaTheme="minorEastAsia" w:hint="eastAsia"/>
                </w:rPr>
                <w:delText xml:space="preserve"> </w:delText>
              </w:r>
              <w:r w:rsidR="00494EFE" w:rsidDel="0089189C">
                <w:rPr>
                  <w:rFonts w:eastAsiaTheme="minorEastAsia" w:hint="eastAsia"/>
                </w:rPr>
                <w:delText>됩</w:delText>
              </w:r>
              <w:r w:rsidDel="0089189C">
                <w:rPr>
                  <w:rFonts w:eastAsiaTheme="minorEastAsia" w:hint="eastAsia"/>
                </w:rPr>
                <w:delText>니다</w:delText>
              </w:r>
              <w:r w:rsidDel="0089189C">
                <w:rPr>
                  <w:rFonts w:eastAsiaTheme="minorEastAsia" w:hint="eastAsia"/>
                </w:rPr>
                <w:delText>.</w:delText>
              </w:r>
            </w:del>
            <w:ins w:id="126" w:author="noel" w:date="2015-07-24T02:03:00Z">
              <w:r w:rsidR="0089189C">
                <w:rPr>
                  <w:rFonts w:eastAsiaTheme="minorEastAsia" w:hint="eastAsia"/>
                </w:rPr>
                <w:t>있습니다</w:t>
              </w:r>
              <w:r w:rsidR="0089189C">
                <w:rPr>
                  <w:rFonts w:eastAsiaTheme="minorEastAsia" w:hint="eastAsia"/>
                </w:rPr>
                <w:t>.</w:t>
              </w:r>
            </w:ins>
          </w:p>
          <w:p w:rsidR="00D21708" w:rsidRPr="00D21708" w:rsidRDefault="00D21708">
            <w:pPr>
              <w:rPr>
                <w:rFonts w:eastAsiaTheme="minorEastAsia"/>
              </w:rPr>
            </w:pPr>
          </w:p>
          <w:p w:rsidR="001C70C8" w:rsidRPr="00356D50" w:rsidRDefault="00356D50">
            <w:pPr>
              <w:rPr>
                <w:rFonts w:eastAsiaTheme="minorEastAsia"/>
              </w:rPr>
            </w:pPr>
            <w:r w:rsidRPr="00356D50">
              <w:rPr>
                <w:rFonts w:eastAsiaTheme="minorEastAsia"/>
                <w:color w:val="0000FF"/>
              </w:rPr>
              <w:t>&lt;br /&gt;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&lt;br /&gt;</w:t>
            </w:r>
          </w:p>
          <w:p w:rsidR="001C70C8" w:rsidRDefault="001C70C8">
            <w:pPr>
              <w:rPr>
                <w:ins w:id="127" w:author="noel" w:date="2015-07-24T02:03:00Z"/>
                <w:rFonts w:eastAsiaTheme="minorEastAsia"/>
              </w:rPr>
            </w:pPr>
          </w:p>
          <w:p w:rsidR="0089189C" w:rsidDel="0089189C" w:rsidRDefault="007B6D19">
            <w:pPr>
              <w:rPr>
                <w:del w:id="128" w:author="noel" w:date="2015-07-24T02:03:00Z"/>
                <w:rFonts w:eastAsiaTheme="minorEastAsia"/>
              </w:rPr>
            </w:pPr>
            <w:ins w:id="129" w:author="noel" w:date="2015-07-24T02:04:00Z">
              <w:r>
                <w:rPr>
                  <w:rFonts w:eastAsiaTheme="minorEastAsia" w:hint="eastAsia"/>
                </w:rPr>
                <w:t>새해</w:t>
              </w:r>
              <w:r>
                <w:rPr>
                  <w:rFonts w:eastAsiaTheme="minorEastAsia" w:hint="eastAsia"/>
                </w:rPr>
                <w:t xml:space="preserve"> </w:t>
              </w:r>
              <w:r>
                <w:rPr>
                  <w:rFonts w:eastAsiaTheme="minorEastAsia" w:hint="eastAsia"/>
                </w:rPr>
                <w:t>전후에는</w:t>
              </w:r>
              <w:r>
                <w:rPr>
                  <w:rFonts w:eastAsiaTheme="minorEastAsia" w:hint="eastAsia"/>
                </w:rPr>
                <w:t xml:space="preserve"> </w:t>
              </w:r>
            </w:ins>
            <w:ins w:id="130" w:author="noel" w:date="2015-07-24T02:03:00Z">
              <w:r w:rsidR="0089189C">
                <w:rPr>
                  <w:rFonts w:eastAsiaTheme="minorEastAsia" w:hint="eastAsia"/>
                </w:rPr>
                <w:t>대부분의</w:t>
              </w:r>
              <w:r w:rsidR="0089189C">
                <w:rPr>
                  <w:rFonts w:eastAsiaTheme="minorEastAsia" w:hint="eastAsia"/>
                </w:rPr>
                <w:t xml:space="preserve"> </w:t>
              </w:r>
              <w:r w:rsidR="0089189C">
                <w:rPr>
                  <w:rFonts w:eastAsiaTheme="minorEastAsia" w:hint="eastAsia"/>
                </w:rPr>
                <w:t>상점</w:t>
              </w:r>
              <w:r w:rsidR="0089189C">
                <w:rPr>
                  <w:rFonts w:eastAsiaTheme="minorEastAsia" w:hint="eastAsia"/>
                </w:rPr>
                <w:t xml:space="preserve">, </w:t>
              </w:r>
              <w:r w:rsidR="0089189C">
                <w:rPr>
                  <w:rFonts w:eastAsiaTheme="minorEastAsia" w:hint="eastAsia"/>
                </w:rPr>
                <w:t>박물관과</w:t>
              </w:r>
              <w:r w:rsidR="0089189C">
                <w:rPr>
                  <w:rFonts w:eastAsiaTheme="minorEastAsia" w:hint="eastAsia"/>
                </w:rPr>
                <w:t xml:space="preserve"> </w:t>
              </w:r>
              <w:r w:rsidR="0089189C">
                <w:rPr>
                  <w:rFonts w:eastAsiaTheme="minorEastAsia" w:hint="eastAsia"/>
                </w:rPr>
                <w:t>레스토랑이</w:t>
              </w:r>
              <w:r w:rsidR="0089189C">
                <w:rPr>
                  <w:rFonts w:eastAsiaTheme="minorEastAsia" w:hint="eastAsia"/>
                </w:rPr>
                <w:t xml:space="preserve"> </w:t>
              </w:r>
              <w:r w:rsidR="0089189C">
                <w:rPr>
                  <w:rFonts w:eastAsiaTheme="minorEastAsia" w:hint="eastAsia"/>
                </w:rPr>
                <w:t>휴무</w:t>
              </w:r>
            </w:ins>
            <w:ins w:id="131" w:author="noel" w:date="2015-07-24T02:04:00Z">
              <w:r>
                <w:rPr>
                  <w:rFonts w:eastAsiaTheme="minorEastAsia" w:hint="eastAsia"/>
                </w:rPr>
                <w:t>이기</w:t>
              </w:r>
              <w:r>
                <w:rPr>
                  <w:rFonts w:eastAsiaTheme="minorEastAsia" w:hint="eastAsia"/>
                </w:rPr>
                <w:t xml:space="preserve"> </w:t>
              </w:r>
              <w:r>
                <w:rPr>
                  <w:rFonts w:eastAsiaTheme="minorEastAsia" w:hint="eastAsia"/>
                </w:rPr>
                <w:t>때문에</w:t>
              </w:r>
              <w:r>
                <w:rPr>
                  <w:rFonts w:eastAsiaTheme="minorEastAsia" w:hint="eastAsia"/>
                </w:rPr>
                <w:t xml:space="preserve"> </w:t>
              </w:r>
            </w:ins>
          </w:p>
          <w:p w:rsidR="00D21708" w:rsidRDefault="00211C81">
            <w:pPr>
              <w:rPr>
                <w:rFonts w:eastAsiaTheme="minorEastAsia"/>
              </w:rPr>
            </w:pPr>
            <w:r>
              <w:rPr>
                <w:rFonts w:eastAsiaTheme="minorEastAsia" w:hint="eastAsia"/>
              </w:rPr>
              <w:t>도쿄를</w:t>
            </w:r>
            <w:r>
              <w:rPr>
                <w:rFonts w:eastAsiaTheme="minorEastAsia" w:hint="eastAsia"/>
              </w:rPr>
              <w:t xml:space="preserve"> </w:t>
            </w:r>
            <w:ins w:id="132" w:author="noel" w:date="2015-07-24T02:04:00Z">
              <w:r w:rsidR="007B6D19">
                <w:rPr>
                  <w:rFonts w:eastAsiaTheme="minorEastAsia" w:hint="eastAsia"/>
                </w:rPr>
                <w:t>여행</w:t>
              </w:r>
            </w:ins>
            <w:del w:id="133" w:author="noel" w:date="2015-07-24T02:04:00Z">
              <w:r w:rsidDel="007B6D19">
                <w:rPr>
                  <w:rFonts w:eastAsiaTheme="minorEastAsia" w:hint="eastAsia"/>
                </w:rPr>
                <w:delText>방문</w:delText>
              </w:r>
            </w:del>
            <w:r>
              <w:rPr>
                <w:rFonts w:eastAsiaTheme="minorEastAsia" w:hint="eastAsia"/>
              </w:rPr>
              <w:t>하기에</w:t>
            </w:r>
            <w:r>
              <w:rPr>
                <w:rFonts w:eastAsiaTheme="minorEastAsia" w:hint="eastAsia"/>
              </w:rPr>
              <w:t xml:space="preserve"> </w:t>
            </w:r>
            <w:r>
              <w:rPr>
                <w:rFonts w:eastAsiaTheme="minorEastAsia" w:hint="eastAsia"/>
              </w:rPr>
              <w:t>가장</w:t>
            </w:r>
            <w:r>
              <w:rPr>
                <w:rFonts w:eastAsiaTheme="minorEastAsia" w:hint="eastAsia"/>
              </w:rPr>
              <w:t xml:space="preserve"> </w:t>
            </w:r>
            <w:del w:id="134" w:author="noel" w:date="2015-07-24T02:04:00Z">
              <w:r w:rsidDel="007B6D19">
                <w:rPr>
                  <w:rFonts w:eastAsiaTheme="minorEastAsia" w:hint="eastAsia"/>
                </w:rPr>
                <w:delText>안</w:delText>
              </w:r>
              <w:r w:rsidDel="007B6D19">
                <w:rPr>
                  <w:rFonts w:eastAsiaTheme="minorEastAsia" w:hint="eastAsia"/>
                </w:rPr>
                <w:delText xml:space="preserve"> </w:delText>
              </w:r>
              <w:r w:rsidDel="007B6D19">
                <w:rPr>
                  <w:rFonts w:eastAsiaTheme="minorEastAsia" w:hint="eastAsia"/>
                </w:rPr>
                <w:delText>좋은</w:delText>
              </w:r>
              <w:r w:rsidDel="007B6D19">
                <w:rPr>
                  <w:rFonts w:eastAsiaTheme="minorEastAsia" w:hint="eastAsia"/>
                </w:rPr>
                <w:delText xml:space="preserve"> </w:delText>
              </w:r>
            </w:del>
            <w:ins w:id="135" w:author="noel" w:date="2015-07-24T02:04:00Z">
              <w:r w:rsidR="007B6D19">
                <w:rPr>
                  <w:rFonts w:eastAsiaTheme="minorEastAsia" w:hint="eastAsia"/>
                </w:rPr>
                <w:t>좋지</w:t>
              </w:r>
              <w:r w:rsidR="007B6D19">
                <w:rPr>
                  <w:rFonts w:eastAsiaTheme="minorEastAsia" w:hint="eastAsia"/>
                </w:rPr>
                <w:t xml:space="preserve"> </w:t>
              </w:r>
              <w:r w:rsidR="007B6D19">
                <w:rPr>
                  <w:rFonts w:eastAsiaTheme="minorEastAsia" w:hint="eastAsia"/>
                </w:rPr>
                <w:t>않은</w:t>
              </w:r>
              <w:r w:rsidR="007B6D19">
                <w:rPr>
                  <w:rFonts w:eastAsiaTheme="minorEastAsia" w:hint="eastAsia"/>
                </w:rPr>
                <w:t xml:space="preserve"> </w:t>
              </w:r>
            </w:ins>
            <w:r>
              <w:rPr>
                <w:rFonts w:eastAsiaTheme="minorEastAsia" w:hint="eastAsia"/>
              </w:rPr>
              <w:t>시기</w:t>
            </w:r>
            <w:ins w:id="136" w:author="noel" w:date="2015-07-24T02:03:00Z">
              <w:r w:rsidR="0089189C">
                <w:rPr>
                  <w:rFonts w:eastAsiaTheme="minorEastAsia" w:hint="eastAsia"/>
                </w:rPr>
                <w:t>일</w:t>
              </w:r>
              <w:r w:rsidR="0089189C">
                <w:rPr>
                  <w:rFonts w:eastAsiaTheme="minorEastAsia" w:hint="eastAsia"/>
                </w:rPr>
                <w:t xml:space="preserve"> </w:t>
              </w:r>
              <w:r w:rsidR="0089189C">
                <w:rPr>
                  <w:rFonts w:eastAsiaTheme="minorEastAsia" w:hint="eastAsia"/>
                </w:rPr>
                <w:t>것입니다</w:t>
              </w:r>
              <w:r w:rsidR="0089189C">
                <w:rPr>
                  <w:rFonts w:eastAsiaTheme="minorEastAsia" w:hint="eastAsia"/>
                </w:rPr>
                <w:t xml:space="preserve">. </w:t>
              </w:r>
            </w:ins>
            <w:del w:id="137" w:author="noel" w:date="2015-07-24T02:03:00Z">
              <w:r w:rsidDel="0089189C">
                <w:rPr>
                  <w:rFonts w:eastAsiaTheme="minorEastAsia" w:hint="eastAsia"/>
                </w:rPr>
                <w:delText>는</w:delText>
              </w:r>
              <w:r w:rsidDel="0089189C">
                <w:rPr>
                  <w:rFonts w:eastAsiaTheme="minorEastAsia" w:hint="eastAsia"/>
                </w:rPr>
                <w:delText xml:space="preserve"> </w:delText>
              </w:r>
              <w:r w:rsidDel="0089189C">
                <w:rPr>
                  <w:rFonts w:eastAsiaTheme="minorEastAsia" w:hint="eastAsia"/>
                </w:rPr>
                <w:delText>아마</w:delText>
              </w:r>
              <w:r w:rsidDel="0089189C">
                <w:rPr>
                  <w:rFonts w:eastAsiaTheme="minorEastAsia" w:hint="eastAsia"/>
                </w:rPr>
                <w:delText xml:space="preserve"> </w:delText>
              </w:r>
              <w:r w:rsidDel="0089189C">
                <w:rPr>
                  <w:rFonts w:eastAsiaTheme="minorEastAsia" w:hint="eastAsia"/>
                </w:rPr>
                <w:delText>새해</w:delText>
              </w:r>
              <w:r w:rsidDel="0089189C">
                <w:rPr>
                  <w:rFonts w:eastAsiaTheme="minorEastAsia" w:hint="eastAsia"/>
                </w:rPr>
                <w:delText xml:space="preserve"> </w:delText>
              </w:r>
              <w:r w:rsidDel="0089189C">
                <w:rPr>
                  <w:rFonts w:eastAsiaTheme="minorEastAsia" w:hint="eastAsia"/>
                </w:rPr>
                <w:delText>전후일</w:delText>
              </w:r>
              <w:r w:rsidDel="0089189C">
                <w:rPr>
                  <w:rFonts w:eastAsiaTheme="minorEastAsia" w:hint="eastAsia"/>
                </w:rPr>
                <w:delText xml:space="preserve"> </w:delText>
              </w:r>
              <w:r w:rsidDel="0089189C">
                <w:rPr>
                  <w:rFonts w:eastAsiaTheme="minorEastAsia" w:hint="eastAsia"/>
                </w:rPr>
                <w:delText>수</w:delText>
              </w:r>
              <w:r w:rsidDel="0089189C">
                <w:rPr>
                  <w:rFonts w:eastAsiaTheme="minorEastAsia" w:hint="eastAsia"/>
                </w:rPr>
                <w:delText xml:space="preserve"> </w:delText>
              </w:r>
              <w:r w:rsidDel="0089189C">
                <w:rPr>
                  <w:rFonts w:eastAsiaTheme="minorEastAsia" w:hint="eastAsia"/>
                </w:rPr>
                <w:delText>있</w:delText>
              </w:r>
            </w:del>
            <w:del w:id="138" w:author="noel" w:date="2015-07-24T01:12:00Z">
              <w:r w:rsidDel="00FA4CD3">
                <w:rPr>
                  <w:rFonts w:eastAsiaTheme="minorEastAsia" w:hint="eastAsia"/>
                </w:rPr>
                <w:delText>는데</w:delText>
              </w:r>
              <w:r w:rsidDel="00FA4CD3">
                <w:rPr>
                  <w:rFonts w:eastAsiaTheme="minorEastAsia" w:hint="eastAsia"/>
                </w:rPr>
                <w:delText xml:space="preserve"> </w:delText>
              </w:r>
            </w:del>
            <w:del w:id="139" w:author="noel" w:date="2015-07-24T01:13:00Z">
              <w:r w:rsidDel="00FA4CD3">
                <w:rPr>
                  <w:rFonts w:eastAsiaTheme="minorEastAsia" w:hint="eastAsia"/>
                </w:rPr>
                <w:delText>이</w:delText>
              </w:r>
            </w:del>
            <w:del w:id="140" w:author="noel" w:date="2015-07-24T01:12:00Z">
              <w:r w:rsidDel="00FA4CD3">
                <w:rPr>
                  <w:rFonts w:eastAsiaTheme="minorEastAsia" w:hint="eastAsia"/>
                </w:rPr>
                <w:delText xml:space="preserve"> </w:delText>
              </w:r>
              <w:r w:rsidDel="00FA4CD3">
                <w:rPr>
                  <w:rFonts w:eastAsiaTheme="minorEastAsia" w:hint="eastAsia"/>
                </w:rPr>
                <w:delText>시기</w:delText>
              </w:r>
            </w:del>
            <w:del w:id="141" w:author="noel" w:date="2015-07-24T01:13:00Z">
              <w:r w:rsidDel="00FA4CD3">
                <w:rPr>
                  <w:rFonts w:eastAsiaTheme="minorEastAsia" w:hint="eastAsia"/>
                </w:rPr>
                <w:delText>에는</w:delText>
              </w:r>
              <w:r w:rsidDel="00FA4CD3">
                <w:rPr>
                  <w:rFonts w:eastAsiaTheme="minorEastAsia" w:hint="eastAsia"/>
                </w:rPr>
                <w:delText xml:space="preserve"> </w:delText>
              </w:r>
            </w:del>
            <w:del w:id="142" w:author="noel" w:date="2015-07-24T02:03:00Z">
              <w:r w:rsidDel="0089189C">
                <w:rPr>
                  <w:rFonts w:eastAsiaTheme="minorEastAsia" w:hint="eastAsia"/>
                </w:rPr>
                <w:delText>대부분의</w:delText>
              </w:r>
              <w:r w:rsidDel="0089189C">
                <w:rPr>
                  <w:rFonts w:eastAsiaTheme="minorEastAsia" w:hint="eastAsia"/>
                </w:rPr>
                <w:delText xml:space="preserve"> </w:delText>
              </w:r>
              <w:r w:rsidR="00494EFE" w:rsidDel="0089189C">
                <w:rPr>
                  <w:rFonts w:eastAsiaTheme="minorEastAsia" w:hint="eastAsia"/>
                </w:rPr>
                <w:delText>상점</w:delText>
              </w:r>
              <w:r w:rsidDel="0089189C">
                <w:rPr>
                  <w:rFonts w:eastAsiaTheme="minorEastAsia" w:hint="eastAsia"/>
                </w:rPr>
                <w:delText xml:space="preserve">, </w:delText>
              </w:r>
              <w:r w:rsidDel="0089189C">
                <w:rPr>
                  <w:rFonts w:eastAsiaTheme="minorEastAsia" w:hint="eastAsia"/>
                </w:rPr>
                <w:delText>박물관과</w:delText>
              </w:r>
              <w:r w:rsidDel="0089189C">
                <w:rPr>
                  <w:rFonts w:eastAsiaTheme="minorEastAsia" w:hint="eastAsia"/>
                </w:rPr>
                <w:delText xml:space="preserve"> </w:delText>
              </w:r>
              <w:r w:rsidDel="0089189C">
                <w:rPr>
                  <w:rFonts w:eastAsiaTheme="minorEastAsia" w:hint="eastAsia"/>
                </w:rPr>
                <w:delText>레스토랑이</w:delText>
              </w:r>
              <w:r w:rsidDel="0089189C">
                <w:rPr>
                  <w:rFonts w:eastAsiaTheme="minorEastAsia" w:hint="eastAsia"/>
                </w:rPr>
                <w:delText xml:space="preserve"> </w:delText>
              </w:r>
              <w:r w:rsidDel="0089189C">
                <w:rPr>
                  <w:rFonts w:eastAsiaTheme="minorEastAsia" w:hint="eastAsia"/>
                </w:rPr>
                <w:delText>휴무</w:delText>
              </w:r>
              <w:r w:rsidR="00494EFE" w:rsidDel="0089189C">
                <w:rPr>
                  <w:rFonts w:eastAsiaTheme="minorEastAsia" w:hint="eastAsia"/>
                </w:rPr>
                <w:delText>이기</w:delText>
              </w:r>
              <w:r w:rsidR="00494EFE" w:rsidDel="0089189C">
                <w:rPr>
                  <w:rFonts w:eastAsiaTheme="minorEastAsia" w:hint="eastAsia"/>
                </w:rPr>
                <w:delText xml:space="preserve"> </w:delText>
              </w:r>
              <w:r w:rsidR="00494EFE" w:rsidDel="0089189C">
                <w:rPr>
                  <w:rFonts w:eastAsiaTheme="minorEastAsia" w:hint="eastAsia"/>
                </w:rPr>
                <w:delText>때문입니다</w:delText>
              </w:r>
              <w:r w:rsidR="00494EFE" w:rsidDel="0089189C">
                <w:rPr>
                  <w:rFonts w:eastAsiaTheme="minorEastAsia" w:hint="eastAsia"/>
                </w:rPr>
                <w:delText>.</w:delText>
              </w:r>
            </w:del>
          </w:p>
          <w:p w:rsidR="00D21708" w:rsidRPr="007B6D19" w:rsidRDefault="00D21708">
            <w:pPr>
              <w:rPr>
                <w:rFonts w:eastAsiaTheme="minorEastAsia"/>
              </w:rPr>
            </w:pPr>
          </w:p>
          <w:p w:rsidR="001C70C8" w:rsidRPr="00356D50" w:rsidRDefault="00356D50">
            <w:pPr>
              <w:rPr>
                <w:rFonts w:eastAsiaTheme="minorEastAsia"/>
              </w:rPr>
            </w:pPr>
            <w:r w:rsidRPr="00356D50">
              <w:rPr>
                <w:rFonts w:eastAsiaTheme="minorEastAsia"/>
                <w:color w:val="0000FF"/>
              </w:rPr>
              <w:t>&lt;/p&gt;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&lt;p&gt;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&lt;/p&gt;</w:t>
            </w:r>
          </w:p>
          <w:p w:rsidR="001C70C8" w:rsidRPr="00356D50" w:rsidRDefault="001C70C8">
            <w:pPr>
              <w:rPr>
                <w:rFonts w:eastAsiaTheme="minorEastAsia"/>
              </w:rPr>
            </w:pPr>
          </w:p>
        </w:tc>
      </w:tr>
      <w:tr w:rsidR="00356D50" w:rsidRPr="00356D50" w:rsidTr="00356D50">
        <w:tc>
          <w:tcPr>
            <w:tcW w:w="300" w:type="dxa"/>
          </w:tcPr>
          <w:p w:rsidR="001C70C8" w:rsidRPr="00356D50" w:rsidRDefault="00356D50">
            <w:pPr>
              <w:rPr>
                <w:rFonts w:eastAsiaTheme="minorEastAsia"/>
              </w:rPr>
            </w:pPr>
            <w:r w:rsidRPr="00356D50">
              <w:rPr>
                <w:rFonts w:eastAsiaTheme="minorEastAsia"/>
              </w:rPr>
              <w:lastRenderedPageBreak/>
              <w:t>13</w:t>
            </w:r>
          </w:p>
        </w:tc>
        <w:tc>
          <w:tcPr>
            <w:tcW w:w="1050" w:type="dxa"/>
          </w:tcPr>
          <w:p w:rsidR="001C70C8" w:rsidRPr="00356D50" w:rsidRDefault="00356D50">
            <w:pPr>
              <w:rPr>
                <w:rFonts w:eastAsiaTheme="minorEastAsia"/>
              </w:rPr>
            </w:pPr>
            <w:r w:rsidRPr="00356D50">
              <w:rPr>
                <w:rFonts w:eastAsiaTheme="minorEastAsia"/>
                <w:b/>
              </w:rPr>
              <w:t>Body 2</w:t>
            </w:r>
          </w:p>
        </w:tc>
        <w:tc>
          <w:tcPr>
            <w:tcW w:w="1060" w:type="dxa"/>
          </w:tcPr>
          <w:p w:rsidR="001C70C8" w:rsidRPr="00356D50" w:rsidRDefault="00356D50">
            <w:pPr>
              <w:rPr>
                <w:rFonts w:eastAsiaTheme="minorEastAsia"/>
              </w:rPr>
            </w:pPr>
            <w:r w:rsidRPr="00356D50">
              <w:rPr>
                <w:rFonts w:eastAsiaTheme="minorEastAsia"/>
                <w:b/>
                <w:color w:val="00EC00"/>
              </w:rPr>
              <w:t>Localise</w:t>
            </w:r>
          </w:p>
        </w:tc>
        <w:tc>
          <w:tcPr>
            <w:tcW w:w="6900" w:type="dxa"/>
          </w:tcPr>
          <w:p w:rsidR="001C70C8" w:rsidRPr="00356D50" w:rsidRDefault="00356D50">
            <w:pPr>
              <w:rPr>
                <w:rFonts w:eastAsiaTheme="minorEastAsia"/>
              </w:rPr>
            </w:pPr>
            <w:r w:rsidRPr="00356D50">
              <w:rPr>
                <w:rFonts w:eastAsiaTheme="minorEastAsia"/>
                <w:color w:val="0000FF"/>
              </w:rPr>
              <w:t>&lt;h3&gt;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rPr>
              <w:t>Transportation</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&lt;/h3&gt;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&lt;p&gt;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rPr>
              <w:t xml:space="preserve">Despite its size, getting around Tokyo is convenient. Its clean-cut transportation system is the world's most extensive, boasting numerous </w:t>
            </w:r>
            <w:r w:rsidRPr="00356D50">
              <w:rPr>
                <w:rFonts w:eastAsiaTheme="minorEastAsia"/>
              </w:rPr>
              <w:lastRenderedPageBreak/>
              <w:t>subway lines and elevated commuter railways along with a substantial bus network. Stored value fare cards make transactions easier, and the Japan Rail Pass allows for unlimited transport on local JR lines.</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&lt;br /&gt;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&lt;br /&gt;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rPr>
              <w:t>Various means of transportation are available to the city from both of Tokyo's international airports: Haneda (HND) and Narita (NRT). Haneda Airport is considerably closer to Tokyo than Narita, as it is located approximately 30 minutes south of city center. Narita is the busier airport and is the arrival point for most foreign visitors. However, it is located about 65 kilometers outside of Tokyo in the city of Narita, and generally will take about 90 minutes to reach the Tokyo city center.</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&lt;br /&gt;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&lt;br /&gt;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rPr>
              <w:t>The Suica or NE'X card covers a number of public transportation costs while visiting Japan, and it includes a pass on the Narita Express to and from the airport. The Airport Limousine Bus runs to and from the major hotel districts, while taxis are prepared to take passengers anywhere in the metropolitan area.</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&lt;br /&gt;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&lt;br /&gt;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&lt;/p&gt;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&lt;h3&gt;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rPr>
              <w:t>Fast facts</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&lt;/h3&gt;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&lt;p&gt;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rPr>
              <w:t>Population: 12,790,000</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&lt;br /&gt;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rPr>
              <w:t>Spoken languages: Japanese</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&lt;br /&gt;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rPr>
              <w:t>Electrical: 100 Volts, 50 Hertz</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&lt;br /&gt;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rPr>
              <w:t>Phone/calling code: +81 3</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&lt;/p&gt;</w:t>
            </w:r>
          </w:p>
          <w:p w:rsidR="001C70C8" w:rsidRPr="00356D50" w:rsidRDefault="001C70C8">
            <w:pPr>
              <w:rPr>
                <w:rFonts w:eastAsiaTheme="minorEastAsia"/>
              </w:rPr>
            </w:pPr>
          </w:p>
        </w:tc>
        <w:tc>
          <w:tcPr>
            <w:tcW w:w="6900" w:type="dxa"/>
          </w:tcPr>
          <w:p w:rsidR="001C70C8" w:rsidRPr="00356D50" w:rsidRDefault="00356D50">
            <w:pPr>
              <w:rPr>
                <w:rFonts w:eastAsiaTheme="minorEastAsia"/>
              </w:rPr>
            </w:pPr>
            <w:r w:rsidRPr="00356D50">
              <w:rPr>
                <w:rFonts w:eastAsiaTheme="minorEastAsia"/>
                <w:color w:val="0000FF"/>
              </w:rPr>
              <w:lastRenderedPageBreak/>
              <w:t>&lt;h3&gt;</w:t>
            </w:r>
          </w:p>
          <w:p w:rsidR="001C70C8" w:rsidRDefault="001C70C8">
            <w:pPr>
              <w:rPr>
                <w:rFonts w:eastAsiaTheme="minorEastAsia"/>
              </w:rPr>
            </w:pPr>
          </w:p>
          <w:p w:rsidR="00FA31C5" w:rsidRDefault="00FA31C5">
            <w:pPr>
              <w:rPr>
                <w:rFonts w:eastAsiaTheme="minorEastAsia"/>
              </w:rPr>
            </w:pPr>
            <w:r>
              <w:rPr>
                <w:rFonts w:eastAsiaTheme="minorEastAsia" w:hint="eastAsia"/>
              </w:rPr>
              <w:t>교통편</w:t>
            </w:r>
          </w:p>
          <w:p w:rsidR="00FA31C5" w:rsidRPr="00356D50" w:rsidRDefault="00FA31C5">
            <w:pPr>
              <w:rPr>
                <w:rFonts w:eastAsiaTheme="minorEastAsia"/>
              </w:rPr>
            </w:pPr>
          </w:p>
          <w:p w:rsidR="001C70C8" w:rsidRPr="00356D50" w:rsidRDefault="00356D50">
            <w:pPr>
              <w:rPr>
                <w:rFonts w:eastAsiaTheme="minorEastAsia"/>
              </w:rPr>
            </w:pPr>
            <w:r w:rsidRPr="00356D50">
              <w:rPr>
                <w:rFonts w:eastAsiaTheme="minorEastAsia"/>
                <w:color w:val="0000FF"/>
              </w:rPr>
              <w:t>&lt;/h3&gt;</w:t>
            </w:r>
          </w:p>
          <w:p w:rsidR="001C70C8" w:rsidRPr="00356D50" w:rsidRDefault="001C70C8">
            <w:pPr>
              <w:rPr>
                <w:rFonts w:eastAsiaTheme="minorEastAsia"/>
              </w:rPr>
            </w:pPr>
          </w:p>
          <w:p w:rsidR="001C70C8" w:rsidRDefault="00356D50">
            <w:pPr>
              <w:rPr>
                <w:rFonts w:eastAsiaTheme="minorEastAsia"/>
                <w:color w:val="0000FF"/>
              </w:rPr>
            </w:pPr>
            <w:r w:rsidRPr="00356D50">
              <w:rPr>
                <w:rFonts w:eastAsiaTheme="minorEastAsia"/>
                <w:color w:val="0000FF"/>
              </w:rPr>
              <w:t>&lt;p&gt;</w:t>
            </w:r>
          </w:p>
          <w:p w:rsidR="00FA31C5" w:rsidRDefault="00FA31C5">
            <w:pPr>
              <w:rPr>
                <w:rFonts w:eastAsiaTheme="minorEastAsia"/>
                <w:color w:val="0000FF"/>
              </w:rPr>
            </w:pPr>
          </w:p>
          <w:p w:rsidR="00FA31C5" w:rsidRPr="00356D50" w:rsidRDefault="00494EFE">
            <w:pPr>
              <w:rPr>
                <w:rFonts w:eastAsiaTheme="minorEastAsia"/>
              </w:rPr>
            </w:pPr>
            <w:r>
              <w:rPr>
                <w:rFonts w:eastAsiaTheme="minorEastAsia" w:hint="eastAsia"/>
              </w:rPr>
              <w:t>도쿄</w:t>
            </w:r>
            <w:r w:rsidR="00FA31C5">
              <w:rPr>
                <w:rFonts w:eastAsiaTheme="minorEastAsia" w:hint="eastAsia"/>
              </w:rPr>
              <w:t>는</w:t>
            </w:r>
            <w:r w:rsidR="00FA31C5">
              <w:rPr>
                <w:rFonts w:eastAsiaTheme="minorEastAsia" w:hint="eastAsia"/>
              </w:rPr>
              <w:t xml:space="preserve"> </w:t>
            </w:r>
            <w:r w:rsidR="00FA31C5">
              <w:rPr>
                <w:rFonts w:eastAsiaTheme="minorEastAsia" w:hint="eastAsia"/>
              </w:rPr>
              <w:t>면적이</w:t>
            </w:r>
            <w:del w:id="143" w:author="noel" w:date="2015-07-24T01:15:00Z">
              <w:r w:rsidR="00FA31C5" w:rsidDel="003475A9">
                <w:rPr>
                  <w:rFonts w:eastAsiaTheme="minorEastAsia" w:hint="eastAsia"/>
                </w:rPr>
                <w:delText xml:space="preserve"> </w:delText>
              </w:r>
              <w:r w:rsidR="00FA31C5" w:rsidDel="003475A9">
                <w:rPr>
                  <w:rFonts w:eastAsiaTheme="minorEastAsia" w:hint="eastAsia"/>
                </w:rPr>
                <w:delText>매우</w:delText>
              </w:r>
            </w:del>
            <w:r w:rsidR="00FA31C5">
              <w:rPr>
                <w:rFonts w:eastAsiaTheme="minorEastAsia" w:hint="eastAsia"/>
              </w:rPr>
              <w:t xml:space="preserve"> </w:t>
            </w:r>
            <w:r w:rsidR="00FA31C5">
              <w:rPr>
                <w:rFonts w:eastAsiaTheme="minorEastAsia" w:hint="eastAsia"/>
              </w:rPr>
              <w:t>넓지만</w:t>
            </w:r>
            <w:r w:rsidR="00FA31C5">
              <w:rPr>
                <w:rFonts w:eastAsiaTheme="minorEastAsia" w:hint="eastAsia"/>
              </w:rPr>
              <w:t xml:space="preserve"> </w:t>
            </w:r>
            <w:ins w:id="144" w:author="noel" w:date="2015-07-24T01:14:00Z">
              <w:r w:rsidR="007B0B1E">
                <w:rPr>
                  <w:rFonts w:eastAsiaTheme="minorEastAsia" w:hint="eastAsia"/>
                </w:rPr>
                <w:t>다니기는</w:t>
              </w:r>
              <w:r w:rsidR="007B0B1E">
                <w:rPr>
                  <w:rFonts w:eastAsiaTheme="minorEastAsia" w:hint="eastAsia"/>
                </w:rPr>
                <w:t xml:space="preserve"> </w:t>
              </w:r>
              <w:r w:rsidR="007B0B1E">
                <w:rPr>
                  <w:rFonts w:eastAsiaTheme="minorEastAsia" w:hint="eastAsia"/>
                </w:rPr>
                <w:t>편리합니다</w:t>
              </w:r>
            </w:ins>
            <w:del w:id="145" w:author="noel" w:date="2015-07-24T01:14:00Z">
              <w:r w:rsidR="00FA31C5" w:rsidDel="007B0B1E">
                <w:rPr>
                  <w:rFonts w:eastAsiaTheme="minorEastAsia" w:hint="eastAsia"/>
                </w:rPr>
                <w:delText>교통편이</w:delText>
              </w:r>
              <w:r w:rsidR="00FA31C5" w:rsidDel="007B0B1E">
                <w:rPr>
                  <w:rFonts w:eastAsiaTheme="minorEastAsia" w:hint="eastAsia"/>
                </w:rPr>
                <w:delText xml:space="preserve"> </w:delText>
              </w:r>
              <w:r w:rsidDel="007B0B1E">
                <w:rPr>
                  <w:rFonts w:eastAsiaTheme="minorEastAsia" w:hint="eastAsia"/>
                </w:rPr>
                <w:delText>매우</w:delText>
              </w:r>
              <w:r w:rsidDel="007B0B1E">
                <w:rPr>
                  <w:rFonts w:eastAsiaTheme="minorEastAsia" w:hint="eastAsia"/>
                </w:rPr>
                <w:delText xml:space="preserve"> </w:delText>
              </w:r>
              <w:r w:rsidR="00FA31C5" w:rsidDel="007B0B1E">
                <w:rPr>
                  <w:rFonts w:eastAsiaTheme="minorEastAsia" w:hint="eastAsia"/>
                </w:rPr>
                <w:delText>편리합니</w:delText>
              </w:r>
              <w:r w:rsidR="00FA31C5" w:rsidDel="007B0B1E">
                <w:rPr>
                  <w:rFonts w:eastAsiaTheme="minorEastAsia" w:hint="eastAsia"/>
                </w:rPr>
                <w:lastRenderedPageBreak/>
                <w:delText>다</w:delText>
              </w:r>
            </w:del>
            <w:r w:rsidR="00FA31C5">
              <w:rPr>
                <w:rFonts w:eastAsiaTheme="minorEastAsia" w:hint="eastAsia"/>
              </w:rPr>
              <w:t xml:space="preserve">. </w:t>
            </w:r>
            <w:del w:id="146" w:author="noel" w:date="2015-07-24T01:15:00Z">
              <w:r w:rsidR="00211C81" w:rsidDel="003475A9">
                <w:rPr>
                  <w:rFonts w:eastAsiaTheme="minorEastAsia" w:hint="eastAsia"/>
                </w:rPr>
                <w:delText>깨끗한</w:delText>
              </w:r>
              <w:r w:rsidR="00211C81" w:rsidDel="003475A9">
                <w:rPr>
                  <w:rFonts w:eastAsiaTheme="minorEastAsia" w:hint="eastAsia"/>
                </w:rPr>
                <w:delText xml:space="preserve"> </w:delText>
              </w:r>
            </w:del>
            <w:del w:id="147" w:author="noel" w:date="2015-07-24T01:21:00Z">
              <w:r w:rsidDel="00690B80">
                <w:rPr>
                  <w:rFonts w:eastAsiaTheme="minorEastAsia" w:hint="eastAsia"/>
                </w:rPr>
                <w:delText>교통</w:delText>
              </w:r>
              <w:r w:rsidDel="00690B80">
                <w:rPr>
                  <w:rFonts w:eastAsiaTheme="minorEastAsia" w:hint="eastAsia"/>
                </w:rPr>
                <w:delText xml:space="preserve"> </w:delText>
              </w:r>
              <w:r w:rsidDel="00690B80">
                <w:rPr>
                  <w:rFonts w:eastAsiaTheme="minorEastAsia" w:hint="eastAsia"/>
                </w:rPr>
                <w:delText>시스템</w:delText>
              </w:r>
              <w:r w:rsidR="00211C81" w:rsidDel="00690B80">
                <w:rPr>
                  <w:rFonts w:eastAsiaTheme="minorEastAsia" w:hint="eastAsia"/>
                </w:rPr>
                <w:delText>은</w:delText>
              </w:r>
              <w:r w:rsidR="00211C81" w:rsidDel="00690B80">
                <w:rPr>
                  <w:rFonts w:eastAsiaTheme="minorEastAsia" w:hint="eastAsia"/>
                </w:rPr>
                <w:delText xml:space="preserve"> </w:delText>
              </w:r>
              <w:r w:rsidR="00211C81" w:rsidDel="00690B80">
                <w:rPr>
                  <w:rFonts w:eastAsiaTheme="minorEastAsia" w:hint="eastAsia"/>
                </w:rPr>
                <w:delText>세계</w:delText>
              </w:r>
            </w:del>
            <w:del w:id="148" w:author="noel" w:date="2015-07-24T01:15:00Z">
              <w:r w:rsidR="00211C81" w:rsidDel="00C5065A">
                <w:rPr>
                  <w:rFonts w:eastAsiaTheme="minorEastAsia" w:hint="eastAsia"/>
                </w:rPr>
                <w:delText>에서</w:delText>
              </w:r>
              <w:r w:rsidR="00211C81" w:rsidDel="00C5065A">
                <w:rPr>
                  <w:rFonts w:eastAsiaTheme="minorEastAsia" w:hint="eastAsia"/>
                </w:rPr>
                <w:delText xml:space="preserve"> </w:delText>
              </w:r>
              <w:r w:rsidR="00211C81" w:rsidDel="00C5065A">
                <w:rPr>
                  <w:rFonts w:eastAsiaTheme="minorEastAsia" w:hint="eastAsia"/>
                </w:rPr>
                <w:delText>가장</w:delText>
              </w:r>
            </w:del>
            <w:del w:id="149" w:author="noel" w:date="2015-07-24T01:21:00Z">
              <w:r w:rsidR="00211C81" w:rsidDel="00690B80">
                <w:rPr>
                  <w:rFonts w:eastAsiaTheme="minorEastAsia" w:hint="eastAsia"/>
                </w:rPr>
                <w:delText xml:space="preserve"> </w:delText>
              </w:r>
            </w:del>
            <w:del w:id="150" w:author="noel" w:date="2015-07-24T01:15:00Z">
              <w:r w:rsidDel="00C5065A">
                <w:rPr>
                  <w:rFonts w:eastAsiaTheme="minorEastAsia" w:hint="eastAsia"/>
                </w:rPr>
                <w:delText>큰</w:delText>
              </w:r>
              <w:r w:rsidDel="00C5065A">
                <w:rPr>
                  <w:rFonts w:eastAsiaTheme="minorEastAsia" w:hint="eastAsia"/>
                </w:rPr>
                <w:delText xml:space="preserve"> </w:delText>
              </w:r>
            </w:del>
            <w:del w:id="151" w:author="noel" w:date="2015-07-24T01:21:00Z">
              <w:r w:rsidDel="00690B80">
                <w:rPr>
                  <w:rFonts w:eastAsiaTheme="minorEastAsia" w:hint="eastAsia"/>
                </w:rPr>
                <w:delText>규모의</w:delText>
              </w:r>
            </w:del>
            <w:del w:id="152" w:author="noel" w:date="2015-07-24T01:15:00Z">
              <w:r w:rsidDel="00C5065A">
                <w:rPr>
                  <w:rFonts w:eastAsiaTheme="minorEastAsia" w:hint="eastAsia"/>
                </w:rPr>
                <w:delText xml:space="preserve"> </w:delText>
              </w:r>
              <w:r w:rsidDel="00C5065A">
                <w:rPr>
                  <w:rFonts w:eastAsiaTheme="minorEastAsia" w:hint="eastAsia"/>
                </w:rPr>
                <w:delText>많은</w:delText>
              </w:r>
            </w:del>
            <w:del w:id="153" w:author="noel" w:date="2015-07-24T01:21:00Z">
              <w:r w:rsidDel="00690B80">
                <w:rPr>
                  <w:rFonts w:eastAsiaTheme="minorEastAsia" w:hint="eastAsia"/>
                </w:rPr>
                <w:delText xml:space="preserve"> </w:delText>
              </w:r>
              <w:r w:rsidR="00211C81" w:rsidDel="00690B80">
                <w:rPr>
                  <w:rFonts w:eastAsiaTheme="minorEastAsia" w:hint="eastAsia"/>
                </w:rPr>
                <w:delText>지하철</w:delText>
              </w:r>
            </w:del>
            <w:del w:id="154" w:author="noel" w:date="2015-07-24T01:16:00Z">
              <w:r w:rsidR="00211C81" w:rsidDel="00C5065A">
                <w:rPr>
                  <w:rFonts w:eastAsiaTheme="minorEastAsia" w:hint="eastAsia"/>
                </w:rPr>
                <w:delText xml:space="preserve"> </w:delText>
              </w:r>
              <w:r w:rsidR="00211C81" w:rsidDel="00C5065A">
                <w:rPr>
                  <w:rFonts w:eastAsiaTheme="minorEastAsia" w:hint="eastAsia"/>
                </w:rPr>
                <w:delText>노선</w:delText>
              </w:r>
            </w:del>
            <w:del w:id="155" w:author="noel" w:date="2015-07-24T01:21:00Z">
              <w:r w:rsidR="00211C81" w:rsidDel="00690B80">
                <w:rPr>
                  <w:rFonts w:eastAsiaTheme="minorEastAsia" w:hint="eastAsia"/>
                </w:rPr>
                <w:delText xml:space="preserve">, </w:delText>
              </w:r>
              <w:r w:rsidR="00211C81" w:rsidDel="00690B80">
                <w:rPr>
                  <w:rFonts w:eastAsiaTheme="minorEastAsia" w:hint="eastAsia"/>
                </w:rPr>
                <w:delText>편리한</w:delText>
              </w:r>
              <w:r w:rsidR="00211C81" w:rsidDel="00690B80">
                <w:rPr>
                  <w:rFonts w:eastAsiaTheme="minorEastAsia" w:hint="eastAsia"/>
                </w:rPr>
                <w:delText xml:space="preserve"> </w:delText>
              </w:r>
              <w:r w:rsidR="00211C81" w:rsidDel="00690B80">
                <w:rPr>
                  <w:rFonts w:eastAsiaTheme="minorEastAsia" w:hint="eastAsia"/>
                </w:rPr>
                <w:delText>통근</w:delText>
              </w:r>
              <w:r w:rsidR="00211C81" w:rsidDel="00690B80">
                <w:rPr>
                  <w:rFonts w:eastAsiaTheme="minorEastAsia" w:hint="eastAsia"/>
                </w:rPr>
                <w:delText xml:space="preserve"> </w:delText>
              </w:r>
              <w:r w:rsidR="00211C81" w:rsidDel="00690B80">
                <w:rPr>
                  <w:rFonts w:eastAsiaTheme="minorEastAsia" w:hint="eastAsia"/>
                </w:rPr>
                <w:delText>기차와</w:delText>
              </w:r>
              <w:r w:rsidR="00186201" w:rsidDel="00690B80">
                <w:rPr>
                  <w:rFonts w:eastAsiaTheme="minorEastAsia" w:hint="eastAsia"/>
                </w:rPr>
                <w:delText xml:space="preserve"> </w:delText>
              </w:r>
              <w:r w:rsidR="00186201" w:rsidDel="00690B80">
                <w:rPr>
                  <w:rFonts w:eastAsiaTheme="minorEastAsia" w:hint="eastAsia"/>
                </w:rPr>
                <w:delText>함께</w:delText>
              </w:r>
              <w:r w:rsidR="00211C81" w:rsidDel="00690B80">
                <w:rPr>
                  <w:rFonts w:eastAsiaTheme="minorEastAsia" w:hint="eastAsia"/>
                </w:rPr>
                <w:delText xml:space="preserve"> </w:delText>
              </w:r>
              <w:r w:rsidR="00211C81" w:rsidDel="00690B80">
                <w:rPr>
                  <w:rFonts w:eastAsiaTheme="minorEastAsia" w:hint="eastAsia"/>
                </w:rPr>
                <w:delText>다양한</w:delText>
              </w:r>
              <w:r w:rsidR="00211C81" w:rsidDel="00690B80">
                <w:rPr>
                  <w:rFonts w:eastAsiaTheme="minorEastAsia" w:hint="eastAsia"/>
                </w:rPr>
                <w:delText xml:space="preserve"> </w:delText>
              </w:r>
              <w:r w:rsidR="00211C81" w:rsidDel="00690B80">
                <w:rPr>
                  <w:rFonts w:eastAsiaTheme="minorEastAsia" w:hint="eastAsia"/>
                </w:rPr>
                <w:delText>버스</w:delText>
              </w:r>
              <w:r w:rsidR="00211C81" w:rsidDel="00690B80">
                <w:rPr>
                  <w:rFonts w:eastAsiaTheme="minorEastAsia" w:hint="eastAsia"/>
                </w:rPr>
                <w:delText xml:space="preserve"> </w:delText>
              </w:r>
              <w:r w:rsidR="00186201" w:rsidDel="00690B80">
                <w:rPr>
                  <w:rFonts w:eastAsiaTheme="minorEastAsia" w:hint="eastAsia"/>
                </w:rPr>
                <w:delText>노선을</w:delText>
              </w:r>
              <w:r w:rsidR="00186201" w:rsidDel="00690B80">
                <w:rPr>
                  <w:rFonts w:eastAsiaTheme="minorEastAsia" w:hint="eastAsia"/>
                </w:rPr>
                <w:delText xml:space="preserve"> </w:delText>
              </w:r>
              <w:r w:rsidR="00186201" w:rsidDel="00690B80">
                <w:rPr>
                  <w:rFonts w:eastAsiaTheme="minorEastAsia" w:hint="eastAsia"/>
                </w:rPr>
                <w:delText>운행하고</w:delText>
              </w:r>
              <w:r w:rsidR="00186201" w:rsidDel="00690B80">
                <w:rPr>
                  <w:rFonts w:eastAsiaTheme="minorEastAsia" w:hint="eastAsia"/>
                </w:rPr>
                <w:delText xml:space="preserve"> </w:delText>
              </w:r>
              <w:r w:rsidR="00186201" w:rsidDel="00690B80">
                <w:rPr>
                  <w:rFonts w:eastAsiaTheme="minorEastAsia" w:hint="eastAsia"/>
                </w:rPr>
                <w:delText>있습니다</w:delText>
              </w:r>
              <w:r w:rsidR="00211C81" w:rsidDel="00690B80">
                <w:rPr>
                  <w:rFonts w:eastAsiaTheme="minorEastAsia" w:hint="eastAsia"/>
                </w:rPr>
                <w:delText xml:space="preserve">. </w:delText>
              </w:r>
            </w:del>
            <w:ins w:id="156" w:author="noel" w:date="2015-07-24T01:19:00Z">
              <w:r w:rsidR="00690B80">
                <w:rPr>
                  <w:rFonts w:eastAsiaTheme="minorEastAsia" w:hint="eastAsia"/>
                </w:rPr>
                <w:t>수</w:t>
              </w:r>
              <w:r w:rsidR="00690B80">
                <w:rPr>
                  <w:rFonts w:eastAsiaTheme="minorEastAsia" w:hint="eastAsia"/>
                </w:rPr>
                <w:t xml:space="preserve"> </w:t>
              </w:r>
              <w:r w:rsidR="00690B80">
                <w:rPr>
                  <w:rFonts w:eastAsiaTheme="minorEastAsia" w:hint="eastAsia"/>
                </w:rPr>
                <w:t>많은</w:t>
              </w:r>
              <w:r w:rsidR="00690B80">
                <w:rPr>
                  <w:rFonts w:eastAsiaTheme="minorEastAsia" w:hint="eastAsia"/>
                </w:rPr>
                <w:t xml:space="preserve"> </w:t>
              </w:r>
              <w:r w:rsidR="007B6D19">
                <w:rPr>
                  <w:rFonts w:eastAsiaTheme="minorEastAsia" w:hint="eastAsia"/>
                </w:rPr>
                <w:t>노선</w:t>
              </w:r>
            </w:ins>
            <w:ins w:id="157" w:author="noel" w:date="2015-07-24T02:04:00Z">
              <w:r w:rsidR="007B6D19">
                <w:rPr>
                  <w:rFonts w:eastAsiaTheme="minorEastAsia" w:hint="eastAsia"/>
                </w:rPr>
                <w:t>이</w:t>
              </w:r>
              <w:r w:rsidR="007B6D19">
                <w:rPr>
                  <w:rFonts w:eastAsiaTheme="minorEastAsia" w:hint="eastAsia"/>
                </w:rPr>
                <w:t xml:space="preserve"> </w:t>
              </w:r>
              <w:r w:rsidR="007B6D19">
                <w:rPr>
                  <w:rFonts w:eastAsiaTheme="minorEastAsia" w:hint="eastAsia"/>
                </w:rPr>
                <w:t>있는</w:t>
              </w:r>
            </w:ins>
            <w:ins w:id="158" w:author="noel" w:date="2015-07-24T01:19:00Z">
              <w:r w:rsidR="00690B80">
                <w:rPr>
                  <w:rFonts w:eastAsiaTheme="minorEastAsia" w:hint="eastAsia"/>
                </w:rPr>
                <w:t xml:space="preserve"> </w:t>
              </w:r>
              <w:r w:rsidR="00690B80">
                <w:rPr>
                  <w:rFonts w:eastAsiaTheme="minorEastAsia" w:hint="eastAsia"/>
                </w:rPr>
                <w:t>세계</w:t>
              </w:r>
              <w:r w:rsidR="00690B80">
                <w:rPr>
                  <w:rFonts w:eastAsiaTheme="minorEastAsia" w:hint="eastAsia"/>
                </w:rPr>
                <w:t xml:space="preserve"> </w:t>
              </w:r>
              <w:r w:rsidR="00690B80">
                <w:rPr>
                  <w:rFonts w:eastAsiaTheme="minorEastAsia" w:hint="eastAsia"/>
                </w:rPr>
                <w:t>최대</w:t>
              </w:r>
              <w:r w:rsidR="00690B80">
                <w:rPr>
                  <w:rFonts w:eastAsiaTheme="minorEastAsia" w:hint="eastAsia"/>
                </w:rPr>
                <w:t xml:space="preserve"> </w:t>
              </w:r>
              <w:r w:rsidR="00690B80">
                <w:rPr>
                  <w:rFonts w:eastAsiaTheme="minorEastAsia" w:hint="eastAsia"/>
                </w:rPr>
                <w:t>규모의</w:t>
              </w:r>
              <w:r w:rsidR="00690B80">
                <w:rPr>
                  <w:rFonts w:eastAsiaTheme="minorEastAsia" w:hint="eastAsia"/>
                </w:rPr>
                <w:t xml:space="preserve"> </w:t>
              </w:r>
              <w:r w:rsidR="00690B80">
                <w:rPr>
                  <w:rFonts w:eastAsiaTheme="minorEastAsia" w:hint="eastAsia"/>
                </w:rPr>
                <w:t>지하철</w:t>
              </w:r>
            </w:ins>
            <w:ins w:id="159" w:author="noel" w:date="2015-07-24T01:20:00Z">
              <w:r w:rsidR="00690B80">
                <w:rPr>
                  <w:rFonts w:eastAsiaTheme="minorEastAsia" w:hint="eastAsia"/>
                </w:rPr>
                <w:t xml:space="preserve">, </w:t>
              </w:r>
              <w:r w:rsidR="00690B80">
                <w:rPr>
                  <w:rFonts w:eastAsiaTheme="minorEastAsia" w:hint="eastAsia"/>
                </w:rPr>
                <w:t>고가</w:t>
              </w:r>
              <w:r w:rsidR="00690B80">
                <w:rPr>
                  <w:rFonts w:eastAsiaTheme="minorEastAsia" w:hint="eastAsia"/>
                </w:rPr>
                <w:t xml:space="preserve"> </w:t>
              </w:r>
              <w:r w:rsidR="00690B80">
                <w:rPr>
                  <w:rFonts w:eastAsiaTheme="minorEastAsia" w:hint="eastAsia"/>
                </w:rPr>
                <w:t>통근</w:t>
              </w:r>
              <w:r w:rsidR="00690B80">
                <w:rPr>
                  <w:rFonts w:eastAsiaTheme="minorEastAsia" w:hint="eastAsia"/>
                </w:rPr>
                <w:t xml:space="preserve"> </w:t>
              </w:r>
              <w:r w:rsidR="00690B80">
                <w:rPr>
                  <w:rFonts w:eastAsiaTheme="minorEastAsia" w:hint="eastAsia"/>
                </w:rPr>
                <w:t>열차</w:t>
              </w:r>
              <w:r w:rsidR="00690B80">
                <w:rPr>
                  <w:rFonts w:eastAsiaTheme="minorEastAsia" w:hint="eastAsia"/>
                </w:rPr>
                <w:t xml:space="preserve">, </w:t>
              </w:r>
            </w:ins>
            <w:ins w:id="160" w:author="noel" w:date="2015-07-24T01:21:00Z">
              <w:r w:rsidR="00690B80">
                <w:rPr>
                  <w:rFonts w:eastAsiaTheme="minorEastAsia" w:hint="eastAsia"/>
                </w:rPr>
                <w:t>다양한</w:t>
              </w:r>
              <w:r w:rsidR="00690B80">
                <w:rPr>
                  <w:rFonts w:eastAsiaTheme="minorEastAsia" w:hint="eastAsia"/>
                </w:rPr>
                <w:t xml:space="preserve"> </w:t>
              </w:r>
              <w:r w:rsidR="00690B80">
                <w:rPr>
                  <w:rFonts w:eastAsiaTheme="minorEastAsia" w:hint="eastAsia"/>
                </w:rPr>
                <w:t>버스</w:t>
              </w:r>
              <w:r w:rsidR="00690B80">
                <w:rPr>
                  <w:rFonts w:eastAsiaTheme="minorEastAsia" w:hint="eastAsia"/>
                </w:rPr>
                <w:t xml:space="preserve"> </w:t>
              </w:r>
              <w:r w:rsidR="00690B80">
                <w:rPr>
                  <w:rFonts w:eastAsiaTheme="minorEastAsia" w:hint="eastAsia"/>
                </w:rPr>
                <w:t>노선</w:t>
              </w:r>
              <w:r w:rsidR="00690B80">
                <w:rPr>
                  <w:rFonts w:eastAsiaTheme="minorEastAsia" w:hint="eastAsia"/>
                </w:rPr>
                <w:t xml:space="preserve"> </w:t>
              </w:r>
              <w:r w:rsidR="00690B80">
                <w:rPr>
                  <w:rFonts w:eastAsiaTheme="minorEastAsia" w:hint="eastAsia"/>
                </w:rPr>
                <w:t>등</w:t>
              </w:r>
              <w:r w:rsidR="00690B80">
                <w:rPr>
                  <w:rFonts w:eastAsiaTheme="minorEastAsia" w:hint="eastAsia"/>
                </w:rPr>
                <w:t xml:space="preserve"> </w:t>
              </w:r>
              <w:r w:rsidR="00690B80">
                <w:rPr>
                  <w:rFonts w:eastAsiaTheme="minorEastAsia" w:hint="eastAsia"/>
                </w:rPr>
                <w:t>교통</w:t>
              </w:r>
              <w:r w:rsidR="00690B80">
                <w:rPr>
                  <w:rFonts w:eastAsiaTheme="minorEastAsia" w:hint="eastAsia"/>
                </w:rPr>
                <w:t xml:space="preserve"> </w:t>
              </w:r>
              <w:r w:rsidR="00690B80">
                <w:rPr>
                  <w:rFonts w:eastAsiaTheme="minorEastAsia" w:hint="eastAsia"/>
                </w:rPr>
                <w:t>시스템이</w:t>
              </w:r>
              <w:r w:rsidR="00690B80">
                <w:rPr>
                  <w:rFonts w:eastAsiaTheme="minorEastAsia" w:hint="eastAsia"/>
                </w:rPr>
                <w:t xml:space="preserve"> </w:t>
              </w:r>
              <w:r w:rsidR="00690B80">
                <w:rPr>
                  <w:rFonts w:eastAsiaTheme="minorEastAsia" w:hint="eastAsia"/>
                </w:rPr>
                <w:t>잘</w:t>
              </w:r>
              <w:r w:rsidR="00690B80">
                <w:rPr>
                  <w:rFonts w:eastAsiaTheme="minorEastAsia" w:hint="eastAsia"/>
                </w:rPr>
                <w:t xml:space="preserve"> </w:t>
              </w:r>
              <w:r w:rsidR="00690B80">
                <w:rPr>
                  <w:rFonts w:eastAsiaTheme="minorEastAsia" w:hint="eastAsia"/>
                </w:rPr>
                <w:t>갖춰져</w:t>
              </w:r>
              <w:r w:rsidR="00690B80">
                <w:rPr>
                  <w:rFonts w:eastAsiaTheme="minorEastAsia" w:hint="eastAsia"/>
                </w:rPr>
                <w:t xml:space="preserve"> </w:t>
              </w:r>
              <w:r w:rsidR="00690B80">
                <w:rPr>
                  <w:rFonts w:eastAsiaTheme="minorEastAsia" w:hint="eastAsia"/>
                </w:rPr>
                <w:t>있습니다</w:t>
              </w:r>
              <w:r w:rsidR="00690B80">
                <w:rPr>
                  <w:rFonts w:eastAsiaTheme="minorEastAsia" w:hint="eastAsia"/>
                </w:rPr>
                <w:t>.</w:t>
              </w:r>
              <w:r w:rsidR="00BC6FD0">
                <w:rPr>
                  <w:rFonts w:eastAsiaTheme="minorEastAsia" w:hint="eastAsia"/>
                </w:rPr>
                <w:t xml:space="preserve"> </w:t>
              </w:r>
            </w:ins>
            <w:r w:rsidR="00F766E2">
              <w:rPr>
                <w:rFonts w:eastAsiaTheme="minorEastAsia" w:hint="eastAsia"/>
              </w:rPr>
              <w:t>충전식</w:t>
            </w:r>
            <w:r w:rsidR="00F766E2">
              <w:rPr>
                <w:rFonts w:eastAsiaTheme="minorEastAsia" w:hint="eastAsia"/>
              </w:rPr>
              <w:t xml:space="preserve"> </w:t>
            </w:r>
            <w:r>
              <w:rPr>
                <w:rFonts w:eastAsiaTheme="minorEastAsia" w:hint="eastAsia"/>
              </w:rPr>
              <w:t>교통카드</w:t>
            </w:r>
            <w:ins w:id="161" w:author="noel" w:date="2015-07-24T01:19:00Z">
              <w:r w:rsidR="008700FA">
                <w:rPr>
                  <w:rFonts w:eastAsiaTheme="minorEastAsia" w:hint="eastAsia"/>
                </w:rPr>
                <w:t>는</w:t>
              </w:r>
            </w:ins>
            <w:del w:id="162" w:author="noel" w:date="2015-07-24T01:19:00Z">
              <w:r w:rsidDel="008700FA">
                <w:rPr>
                  <w:rFonts w:eastAsiaTheme="minorEastAsia" w:hint="eastAsia"/>
                </w:rPr>
                <w:delText>로</w:delText>
              </w:r>
            </w:del>
            <w:r w:rsidR="00F766E2">
              <w:rPr>
                <w:rFonts w:eastAsiaTheme="minorEastAsia" w:hint="eastAsia"/>
              </w:rPr>
              <w:t xml:space="preserve"> </w:t>
            </w:r>
            <w:ins w:id="163" w:author="noel" w:date="2015-07-24T01:17:00Z">
              <w:r w:rsidR="002D6F8C">
                <w:rPr>
                  <w:rFonts w:eastAsiaTheme="minorEastAsia" w:hint="eastAsia"/>
                </w:rPr>
                <w:t>결제</w:t>
              </w:r>
            </w:ins>
            <w:ins w:id="164" w:author="noel" w:date="2015-07-24T01:18:00Z">
              <w:r w:rsidR="00C42B84">
                <w:rPr>
                  <w:rFonts w:eastAsiaTheme="minorEastAsia" w:hint="eastAsia"/>
                </w:rPr>
                <w:t>가</w:t>
              </w:r>
              <w:r w:rsidR="00C42B84">
                <w:rPr>
                  <w:rFonts w:eastAsiaTheme="minorEastAsia" w:hint="eastAsia"/>
                </w:rPr>
                <w:t xml:space="preserve"> </w:t>
              </w:r>
              <w:r w:rsidR="00C42B84">
                <w:rPr>
                  <w:rFonts w:eastAsiaTheme="minorEastAsia" w:hint="eastAsia"/>
                </w:rPr>
                <w:t>편리</w:t>
              </w:r>
            </w:ins>
            <w:del w:id="165" w:author="noel" w:date="2015-07-24T01:17:00Z">
              <w:r w:rsidR="00186201" w:rsidDel="002D6F8C">
                <w:rPr>
                  <w:rFonts w:eastAsiaTheme="minorEastAsia" w:hint="eastAsia"/>
                </w:rPr>
                <w:delText>쉽게</w:delText>
              </w:r>
              <w:r w:rsidR="00186201" w:rsidDel="002D6F8C">
                <w:rPr>
                  <w:rFonts w:eastAsiaTheme="minorEastAsia" w:hint="eastAsia"/>
                </w:rPr>
                <w:delText xml:space="preserve"> </w:delText>
              </w:r>
              <w:r w:rsidR="00186201" w:rsidDel="002D6F8C">
                <w:rPr>
                  <w:rFonts w:eastAsiaTheme="minorEastAsia" w:hint="eastAsia"/>
                </w:rPr>
                <w:delText>교통편을</w:delText>
              </w:r>
              <w:r w:rsidR="00186201" w:rsidDel="002D6F8C">
                <w:rPr>
                  <w:rFonts w:eastAsiaTheme="minorEastAsia" w:hint="eastAsia"/>
                </w:rPr>
                <w:delText xml:space="preserve"> </w:delText>
              </w:r>
              <w:r w:rsidR="00186201" w:rsidDel="002D6F8C">
                <w:rPr>
                  <w:rFonts w:eastAsiaTheme="minorEastAsia" w:hint="eastAsia"/>
                </w:rPr>
                <w:delText>이용할</w:delText>
              </w:r>
            </w:del>
            <w:del w:id="166" w:author="noel" w:date="2015-07-24T01:18:00Z">
              <w:r w:rsidR="00186201" w:rsidDel="00C42B84">
                <w:rPr>
                  <w:rFonts w:eastAsiaTheme="minorEastAsia" w:hint="eastAsia"/>
                </w:rPr>
                <w:delText xml:space="preserve"> </w:delText>
              </w:r>
              <w:r w:rsidR="00186201" w:rsidDel="00C42B84">
                <w:rPr>
                  <w:rFonts w:eastAsiaTheme="minorEastAsia" w:hint="eastAsia"/>
                </w:rPr>
                <w:delText>수</w:delText>
              </w:r>
              <w:r w:rsidR="00186201" w:rsidDel="00C42B84">
                <w:rPr>
                  <w:rFonts w:eastAsiaTheme="minorEastAsia" w:hint="eastAsia"/>
                </w:rPr>
                <w:delText xml:space="preserve"> </w:delText>
              </w:r>
              <w:r w:rsidR="00186201" w:rsidDel="00C42B84">
                <w:rPr>
                  <w:rFonts w:eastAsiaTheme="minorEastAsia" w:hint="eastAsia"/>
                </w:rPr>
                <w:delText>있으</w:delText>
              </w:r>
            </w:del>
            <w:ins w:id="167" w:author="noel" w:date="2015-07-24T01:18:00Z">
              <w:r w:rsidR="00C42B84">
                <w:rPr>
                  <w:rFonts w:eastAsiaTheme="minorEastAsia" w:hint="eastAsia"/>
                </w:rPr>
                <w:t>하</w:t>
              </w:r>
            </w:ins>
            <w:r w:rsidR="00186201">
              <w:rPr>
                <w:rFonts w:eastAsiaTheme="minorEastAsia" w:hint="eastAsia"/>
              </w:rPr>
              <w:t>며</w:t>
            </w:r>
            <w:r w:rsidR="00186201">
              <w:rPr>
                <w:rFonts w:eastAsiaTheme="minorEastAsia" w:hint="eastAsia"/>
              </w:rPr>
              <w:t xml:space="preserve">, </w:t>
            </w:r>
            <w:r w:rsidR="00186201">
              <w:rPr>
                <w:rFonts w:eastAsiaTheme="minorEastAsia" w:hint="eastAsia"/>
              </w:rPr>
              <w:t>재팬</w:t>
            </w:r>
            <w:r w:rsidR="00186201">
              <w:rPr>
                <w:rFonts w:eastAsiaTheme="minorEastAsia" w:hint="eastAsia"/>
              </w:rPr>
              <w:t xml:space="preserve"> </w:t>
            </w:r>
            <w:r w:rsidR="00186201">
              <w:rPr>
                <w:rFonts w:eastAsiaTheme="minorEastAsia" w:hint="eastAsia"/>
              </w:rPr>
              <w:t>레일</w:t>
            </w:r>
            <w:r w:rsidR="00186201">
              <w:rPr>
                <w:rFonts w:eastAsiaTheme="minorEastAsia" w:hint="eastAsia"/>
              </w:rPr>
              <w:t xml:space="preserve"> </w:t>
            </w:r>
            <w:r w:rsidR="00186201">
              <w:rPr>
                <w:rFonts w:eastAsiaTheme="minorEastAsia" w:hint="eastAsia"/>
              </w:rPr>
              <w:t>패스</w:t>
            </w:r>
            <w:ins w:id="168" w:author="noel" w:date="2015-07-24T01:19:00Z">
              <w:r w:rsidR="008700FA">
                <w:rPr>
                  <w:rFonts w:eastAsiaTheme="minorEastAsia" w:hint="eastAsia"/>
                </w:rPr>
                <w:t>를</w:t>
              </w:r>
              <w:r w:rsidR="008700FA">
                <w:rPr>
                  <w:rFonts w:eastAsiaTheme="minorEastAsia" w:hint="eastAsia"/>
                </w:rPr>
                <w:t xml:space="preserve"> </w:t>
              </w:r>
              <w:r w:rsidR="008700FA">
                <w:rPr>
                  <w:rFonts w:eastAsiaTheme="minorEastAsia" w:hint="eastAsia"/>
                </w:rPr>
                <w:t>구입하면</w:t>
              </w:r>
            </w:ins>
            <w:del w:id="169" w:author="noel" w:date="2015-07-24T01:18:00Z">
              <w:r w:rsidR="00186201" w:rsidDel="00A701CC">
                <w:rPr>
                  <w:rFonts w:eastAsiaTheme="minorEastAsia" w:hint="eastAsia"/>
                </w:rPr>
                <w:delText>로</w:delText>
              </w:r>
            </w:del>
            <w:r w:rsidR="00186201">
              <w:rPr>
                <w:rFonts w:eastAsiaTheme="minorEastAsia" w:hint="eastAsia"/>
              </w:rPr>
              <w:t xml:space="preserve"> </w:t>
            </w:r>
            <w:r w:rsidR="00186201">
              <w:rPr>
                <w:rFonts w:eastAsiaTheme="minorEastAsia" w:hint="eastAsia"/>
              </w:rPr>
              <w:t>일본의</w:t>
            </w:r>
            <w:r w:rsidR="00F766E2">
              <w:rPr>
                <w:rFonts w:eastAsiaTheme="minorEastAsia" w:hint="eastAsia"/>
              </w:rPr>
              <w:t xml:space="preserve"> JR </w:t>
            </w:r>
            <w:r w:rsidR="00F766E2">
              <w:rPr>
                <w:rFonts w:eastAsiaTheme="minorEastAsia" w:hint="eastAsia"/>
              </w:rPr>
              <w:t>기차</w:t>
            </w:r>
            <w:r w:rsidR="00F766E2">
              <w:rPr>
                <w:rFonts w:eastAsiaTheme="minorEastAsia" w:hint="eastAsia"/>
              </w:rPr>
              <w:t xml:space="preserve"> </w:t>
            </w:r>
            <w:r w:rsidR="00F766E2">
              <w:rPr>
                <w:rFonts w:eastAsiaTheme="minorEastAsia" w:hint="eastAsia"/>
              </w:rPr>
              <w:t>노선을</w:t>
            </w:r>
            <w:r w:rsidR="00F766E2">
              <w:rPr>
                <w:rFonts w:eastAsiaTheme="minorEastAsia" w:hint="eastAsia"/>
              </w:rPr>
              <w:t xml:space="preserve"> </w:t>
            </w:r>
            <w:r w:rsidR="00F766E2">
              <w:rPr>
                <w:rFonts w:eastAsiaTheme="minorEastAsia" w:hint="eastAsia"/>
              </w:rPr>
              <w:t>무제한으로</w:t>
            </w:r>
            <w:r w:rsidR="00F766E2">
              <w:rPr>
                <w:rFonts w:eastAsiaTheme="minorEastAsia" w:hint="eastAsia"/>
              </w:rPr>
              <w:t xml:space="preserve"> </w:t>
            </w:r>
            <w:del w:id="170" w:author="noel" w:date="2015-07-24T01:18:00Z">
              <w:r w:rsidR="00186201" w:rsidDel="00561D0E">
                <w:rPr>
                  <w:rFonts w:eastAsiaTheme="minorEastAsia" w:hint="eastAsia"/>
                </w:rPr>
                <w:delText>타실</w:delText>
              </w:r>
              <w:r w:rsidR="00186201" w:rsidDel="00561D0E">
                <w:rPr>
                  <w:rFonts w:eastAsiaTheme="minorEastAsia" w:hint="eastAsia"/>
                </w:rPr>
                <w:delText xml:space="preserve"> </w:delText>
              </w:r>
              <w:r w:rsidR="00186201" w:rsidDel="00561D0E">
                <w:rPr>
                  <w:rFonts w:eastAsiaTheme="minorEastAsia" w:hint="eastAsia"/>
                </w:rPr>
                <w:delText>수</w:delText>
              </w:r>
              <w:r w:rsidR="00186201" w:rsidDel="00561D0E">
                <w:rPr>
                  <w:rFonts w:eastAsiaTheme="minorEastAsia" w:hint="eastAsia"/>
                </w:rPr>
                <w:delText xml:space="preserve"> </w:delText>
              </w:r>
              <w:r w:rsidR="00186201" w:rsidDel="00561D0E">
                <w:rPr>
                  <w:rFonts w:eastAsiaTheme="minorEastAsia" w:hint="eastAsia"/>
                </w:rPr>
                <w:delText>있습니다</w:delText>
              </w:r>
              <w:r w:rsidR="00186201" w:rsidDel="00561D0E">
                <w:rPr>
                  <w:rFonts w:eastAsiaTheme="minorEastAsia" w:hint="eastAsia"/>
                </w:rPr>
                <w:delText>.</w:delText>
              </w:r>
            </w:del>
            <w:ins w:id="171" w:author="noel" w:date="2015-07-24T01:18:00Z">
              <w:r w:rsidR="00561D0E">
                <w:rPr>
                  <w:rFonts w:eastAsiaTheme="minorEastAsia" w:hint="eastAsia"/>
                </w:rPr>
                <w:t>이용할</w:t>
              </w:r>
              <w:r w:rsidR="00561D0E">
                <w:rPr>
                  <w:rFonts w:eastAsiaTheme="minorEastAsia" w:hint="eastAsia"/>
                </w:rPr>
                <w:t xml:space="preserve"> </w:t>
              </w:r>
              <w:r w:rsidR="00561D0E">
                <w:rPr>
                  <w:rFonts w:eastAsiaTheme="minorEastAsia" w:hint="eastAsia"/>
                </w:rPr>
                <w:t>수</w:t>
              </w:r>
              <w:r w:rsidR="00561D0E">
                <w:rPr>
                  <w:rFonts w:eastAsiaTheme="minorEastAsia" w:hint="eastAsia"/>
                </w:rPr>
                <w:t xml:space="preserve"> </w:t>
              </w:r>
              <w:r w:rsidR="00561D0E">
                <w:rPr>
                  <w:rFonts w:eastAsiaTheme="minorEastAsia" w:hint="eastAsia"/>
                </w:rPr>
                <w:t>있습니다</w:t>
              </w:r>
              <w:r w:rsidR="00561D0E">
                <w:rPr>
                  <w:rFonts w:eastAsiaTheme="minorEastAsia" w:hint="eastAsia"/>
                </w:rPr>
                <w:t>.</w:t>
              </w:r>
            </w:ins>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&lt;br /&gt;</w:t>
            </w:r>
          </w:p>
          <w:p w:rsidR="001C70C8" w:rsidRPr="00356D50" w:rsidRDefault="001C70C8">
            <w:pPr>
              <w:rPr>
                <w:rFonts w:eastAsiaTheme="minorEastAsia"/>
              </w:rPr>
            </w:pPr>
          </w:p>
          <w:p w:rsidR="001C70C8" w:rsidRDefault="00356D50">
            <w:pPr>
              <w:rPr>
                <w:rFonts w:eastAsiaTheme="minorEastAsia"/>
                <w:color w:val="0000FF"/>
              </w:rPr>
            </w:pPr>
            <w:r w:rsidRPr="00356D50">
              <w:rPr>
                <w:rFonts w:eastAsiaTheme="minorEastAsia"/>
                <w:color w:val="0000FF"/>
              </w:rPr>
              <w:t>&lt;br /&gt;</w:t>
            </w:r>
          </w:p>
          <w:p w:rsidR="00F766E2" w:rsidRDefault="00F766E2">
            <w:pPr>
              <w:rPr>
                <w:rFonts w:eastAsiaTheme="minorEastAsia"/>
                <w:color w:val="0000FF"/>
              </w:rPr>
            </w:pPr>
          </w:p>
          <w:p w:rsidR="00F766E2" w:rsidRPr="00F766E2" w:rsidRDefault="00211C81" w:rsidP="002E2E32">
            <w:pPr>
              <w:rPr>
                <w:rFonts w:eastAsiaTheme="minorEastAsia"/>
              </w:rPr>
            </w:pPr>
            <w:r>
              <w:rPr>
                <w:rFonts w:eastAsiaTheme="minorEastAsia" w:hint="eastAsia"/>
              </w:rPr>
              <w:t>도쿄에</w:t>
            </w:r>
            <w:r>
              <w:rPr>
                <w:rFonts w:eastAsiaTheme="minorEastAsia" w:hint="eastAsia"/>
              </w:rPr>
              <w:t xml:space="preserve"> </w:t>
            </w:r>
            <w:r>
              <w:rPr>
                <w:rFonts w:eastAsiaTheme="minorEastAsia" w:hint="eastAsia"/>
              </w:rPr>
              <w:t>위치한</w:t>
            </w:r>
            <w:ins w:id="172" w:author="noel" w:date="2015-07-24T01:22:00Z">
              <w:r w:rsidR="00BC6FD0">
                <w:rPr>
                  <w:rFonts w:eastAsiaTheme="minorEastAsia" w:hint="eastAsia"/>
                </w:rPr>
                <w:t xml:space="preserve"> </w:t>
              </w:r>
            </w:ins>
            <w:del w:id="173" w:author="noel" w:date="2015-07-24T01:22:00Z">
              <w:r w:rsidDel="00BC6FD0">
                <w:rPr>
                  <w:rFonts w:eastAsiaTheme="minorEastAsia" w:hint="eastAsia"/>
                </w:rPr>
                <w:delText xml:space="preserve"> </w:delText>
              </w:r>
              <w:r w:rsidDel="00BC6FD0">
                <w:rPr>
                  <w:rFonts w:eastAsiaTheme="minorEastAsia" w:hint="eastAsia"/>
                </w:rPr>
                <w:delText>두</w:delText>
              </w:r>
              <w:r w:rsidDel="00BC6FD0">
                <w:rPr>
                  <w:rFonts w:eastAsiaTheme="minorEastAsia" w:hint="eastAsia"/>
                </w:rPr>
                <w:delText xml:space="preserve"> </w:delText>
              </w:r>
              <w:r w:rsidDel="00BC6FD0">
                <w:rPr>
                  <w:rFonts w:eastAsiaTheme="minorEastAsia" w:hint="eastAsia"/>
                </w:rPr>
                <w:delText>개의</w:delText>
              </w:r>
              <w:r w:rsidDel="00BC6FD0">
                <w:rPr>
                  <w:rFonts w:eastAsiaTheme="minorEastAsia" w:hint="eastAsia"/>
                </w:rPr>
                <w:delText xml:space="preserve"> </w:delText>
              </w:r>
            </w:del>
            <w:r>
              <w:rPr>
                <w:rFonts w:eastAsiaTheme="minorEastAsia" w:hint="eastAsia"/>
              </w:rPr>
              <w:t>국제공항</w:t>
            </w:r>
            <w:del w:id="174" w:author="noel" w:date="2015-07-24T01:22:00Z">
              <w:r w:rsidDel="00BC6FD0">
                <w:rPr>
                  <w:rFonts w:eastAsiaTheme="minorEastAsia" w:hint="eastAsia"/>
                </w:rPr>
                <w:delText>인</w:delText>
              </w:r>
            </w:del>
            <w:r>
              <w:rPr>
                <w:rFonts w:eastAsiaTheme="minorEastAsia" w:hint="eastAsia"/>
              </w:rPr>
              <w:t xml:space="preserve"> </w:t>
            </w:r>
            <w:r>
              <w:rPr>
                <w:rFonts w:eastAsiaTheme="minorEastAsia" w:hint="eastAsia"/>
              </w:rPr>
              <w:t>하네다</w:t>
            </w:r>
            <w:r>
              <w:rPr>
                <w:rFonts w:eastAsiaTheme="minorEastAsia" w:hint="eastAsia"/>
              </w:rPr>
              <w:t xml:space="preserve"> </w:t>
            </w:r>
            <w:r>
              <w:rPr>
                <w:rFonts w:eastAsiaTheme="minorEastAsia" w:hint="eastAsia"/>
              </w:rPr>
              <w:t>공항</w:t>
            </w:r>
            <w:del w:id="175" w:author="noel" w:date="2015-07-24T01:22:00Z">
              <w:r w:rsidDel="00BC6FD0">
                <w:rPr>
                  <w:rFonts w:eastAsiaTheme="minorEastAsia" w:hint="eastAsia"/>
                </w:rPr>
                <w:delText xml:space="preserve"> </w:delText>
              </w:r>
            </w:del>
            <w:r>
              <w:rPr>
                <w:rFonts w:eastAsiaTheme="minorEastAsia" w:hint="eastAsia"/>
              </w:rPr>
              <w:t>(HND)</w:t>
            </w:r>
            <w:r>
              <w:rPr>
                <w:rFonts w:eastAsiaTheme="minorEastAsia" w:hint="eastAsia"/>
              </w:rPr>
              <w:t>과</w:t>
            </w:r>
            <w:r>
              <w:rPr>
                <w:rFonts w:eastAsiaTheme="minorEastAsia" w:hint="eastAsia"/>
              </w:rPr>
              <w:t xml:space="preserve"> </w:t>
            </w:r>
            <w:r>
              <w:rPr>
                <w:rFonts w:eastAsiaTheme="minorEastAsia" w:hint="eastAsia"/>
              </w:rPr>
              <w:t>나리타</w:t>
            </w:r>
            <w:r>
              <w:rPr>
                <w:rFonts w:eastAsiaTheme="minorEastAsia" w:hint="eastAsia"/>
              </w:rPr>
              <w:t xml:space="preserve"> </w:t>
            </w:r>
            <w:r>
              <w:rPr>
                <w:rFonts w:eastAsiaTheme="minorEastAsia" w:hint="eastAsia"/>
              </w:rPr>
              <w:t>공항</w:t>
            </w:r>
            <w:r>
              <w:rPr>
                <w:rFonts w:eastAsiaTheme="minorEastAsia" w:hint="eastAsia"/>
              </w:rPr>
              <w:t xml:space="preserve"> (NRT)</w:t>
            </w:r>
            <w:ins w:id="176" w:author="noel" w:date="2015-07-24T01:23:00Z">
              <w:r w:rsidR="003774D6">
                <w:rPr>
                  <w:rFonts w:eastAsiaTheme="minorEastAsia" w:hint="eastAsia"/>
                </w:rPr>
                <w:t>에는</w:t>
              </w:r>
              <w:r w:rsidR="003774D6">
                <w:rPr>
                  <w:rFonts w:eastAsiaTheme="minorEastAsia" w:hint="eastAsia"/>
                </w:rPr>
                <w:t xml:space="preserve"> </w:t>
              </w:r>
            </w:ins>
            <w:del w:id="177" w:author="noel" w:date="2015-07-24T01:23:00Z">
              <w:r w:rsidR="00186201" w:rsidDel="00BC6FD0">
                <w:rPr>
                  <w:rFonts w:eastAsiaTheme="minorEastAsia" w:hint="eastAsia"/>
                </w:rPr>
                <w:delText>에</w:delText>
              </w:r>
            </w:del>
            <w:del w:id="178" w:author="noel" w:date="2015-07-24T01:22:00Z">
              <w:r w:rsidR="00186201" w:rsidDel="00BC6FD0">
                <w:rPr>
                  <w:rFonts w:eastAsiaTheme="minorEastAsia" w:hint="eastAsia"/>
                </w:rPr>
                <w:delText>는</w:delText>
              </w:r>
            </w:del>
            <w:del w:id="179" w:author="noel" w:date="2015-07-24T01:23:00Z">
              <w:r w:rsidR="00186201" w:rsidDel="00BC6FD0">
                <w:rPr>
                  <w:rFonts w:eastAsiaTheme="minorEastAsia" w:hint="eastAsia"/>
                </w:rPr>
                <w:delText xml:space="preserve"> </w:delText>
              </w:r>
              <w:r w:rsidR="00186201" w:rsidDel="00BC6FD0">
                <w:rPr>
                  <w:rFonts w:eastAsiaTheme="minorEastAsia" w:hint="eastAsia"/>
                </w:rPr>
                <w:delText>모두</w:delText>
              </w:r>
              <w:r w:rsidR="00186201" w:rsidDel="00BC6FD0">
                <w:rPr>
                  <w:rFonts w:eastAsiaTheme="minorEastAsia" w:hint="eastAsia"/>
                </w:rPr>
                <w:delText xml:space="preserve"> </w:delText>
              </w:r>
              <w:r w:rsidDel="00BC6FD0">
                <w:rPr>
                  <w:rFonts w:eastAsiaTheme="minorEastAsia" w:hint="eastAsia"/>
                </w:rPr>
                <w:delText>시내로</w:delText>
              </w:r>
              <w:r w:rsidDel="00BC6FD0">
                <w:rPr>
                  <w:rFonts w:eastAsiaTheme="minorEastAsia" w:hint="eastAsia"/>
                </w:rPr>
                <w:delText xml:space="preserve"> </w:delText>
              </w:r>
              <w:r w:rsidDel="00BC6FD0">
                <w:rPr>
                  <w:rFonts w:eastAsiaTheme="minorEastAsia" w:hint="eastAsia"/>
                </w:rPr>
                <w:delText>가는</w:delText>
              </w:r>
            </w:del>
            <w:ins w:id="180" w:author="noel" w:date="2015-07-24T01:24:00Z">
              <w:r w:rsidR="003774D6">
                <w:rPr>
                  <w:rFonts w:eastAsiaTheme="minorEastAsia" w:hint="eastAsia"/>
                </w:rPr>
                <w:t xml:space="preserve"> </w:t>
              </w:r>
              <w:r w:rsidR="003774D6">
                <w:rPr>
                  <w:rFonts w:eastAsiaTheme="minorEastAsia" w:hint="eastAsia"/>
                </w:rPr>
                <w:t>시내로</w:t>
              </w:r>
              <w:r w:rsidR="003774D6">
                <w:rPr>
                  <w:rFonts w:eastAsiaTheme="minorEastAsia" w:hint="eastAsia"/>
                </w:rPr>
                <w:t xml:space="preserve"> </w:t>
              </w:r>
              <w:r w:rsidR="00FE0301">
                <w:rPr>
                  <w:rFonts w:eastAsiaTheme="minorEastAsia" w:hint="eastAsia"/>
                </w:rPr>
                <w:t>갈</w:t>
              </w:r>
              <w:r w:rsidR="00FE0301">
                <w:rPr>
                  <w:rFonts w:eastAsiaTheme="minorEastAsia" w:hint="eastAsia"/>
                </w:rPr>
                <w:t xml:space="preserve"> </w:t>
              </w:r>
              <w:r w:rsidR="00FE0301">
                <w:rPr>
                  <w:rFonts w:eastAsiaTheme="minorEastAsia" w:hint="eastAsia"/>
                </w:rPr>
                <w:t>수</w:t>
              </w:r>
              <w:r w:rsidR="00FE0301">
                <w:rPr>
                  <w:rFonts w:eastAsiaTheme="minorEastAsia" w:hint="eastAsia"/>
                </w:rPr>
                <w:t xml:space="preserve"> </w:t>
              </w:r>
              <w:r w:rsidR="00FE0301">
                <w:rPr>
                  <w:rFonts w:eastAsiaTheme="minorEastAsia" w:hint="eastAsia"/>
                </w:rPr>
                <w:t>있는</w:t>
              </w:r>
            </w:ins>
            <w:r>
              <w:rPr>
                <w:rFonts w:eastAsiaTheme="minorEastAsia" w:hint="eastAsia"/>
              </w:rPr>
              <w:t xml:space="preserve"> </w:t>
            </w:r>
            <w:r>
              <w:rPr>
                <w:rFonts w:eastAsiaTheme="minorEastAsia" w:hint="eastAsia"/>
              </w:rPr>
              <w:t>다양한</w:t>
            </w:r>
            <w:r>
              <w:rPr>
                <w:rFonts w:eastAsiaTheme="minorEastAsia" w:hint="eastAsia"/>
              </w:rPr>
              <w:t xml:space="preserve"> </w:t>
            </w:r>
            <w:r w:rsidR="00186201">
              <w:rPr>
                <w:rFonts w:eastAsiaTheme="minorEastAsia" w:hint="eastAsia"/>
              </w:rPr>
              <w:t>교통편</w:t>
            </w:r>
            <w:ins w:id="181" w:author="noel" w:date="2015-07-24T01:24:00Z">
              <w:r w:rsidR="003774D6">
                <w:rPr>
                  <w:rFonts w:eastAsiaTheme="minorEastAsia" w:hint="eastAsia"/>
                </w:rPr>
                <w:t>이</w:t>
              </w:r>
            </w:ins>
            <w:del w:id="182" w:author="noel" w:date="2015-07-24T01:24:00Z">
              <w:r w:rsidR="00186201" w:rsidDel="003774D6">
                <w:rPr>
                  <w:rFonts w:eastAsiaTheme="minorEastAsia" w:hint="eastAsia"/>
                </w:rPr>
                <w:delText>을</w:delText>
              </w:r>
              <w:r w:rsidR="00186201" w:rsidDel="003774D6">
                <w:rPr>
                  <w:rFonts w:eastAsiaTheme="minorEastAsia" w:hint="eastAsia"/>
                </w:rPr>
                <w:delText xml:space="preserve"> </w:delText>
              </w:r>
              <w:r w:rsidR="00186201" w:rsidDel="003774D6">
                <w:rPr>
                  <w:rFonts w:eastAsiaTheme="minorEastAsia" w:hint="eastAsia"/>
                </w:rPr>
                <w:delText>이용하실</w:delText>
              </w:r>
              <w:r w:rsidR="00186201" w:rsidDel="003774D6">
                <w:rPr>
                  <w:rFonts w:eastAsiaTheme="minorEastAsia" w:hint="eastAsia"/>
                </w:rPr>
                <w:delText xml:space="preserve"> </w:delText>
              </w:r>
              <w:r w:rsidR="00186201" w:rsidDel="003774D6">
                <w:rPr>
                  <w:rFonts w:eastAsiaTheme="minorEastAsia" w:hint="eastAsia"/>
                </w:rPr>
                <w:delText>수</w:delText>
              </w:r>
              <w:r w:rsidR="00186201" w:rsidDel="003774D6">
                <w:rPr>
                  <w:rFonts w:eastAsiaTheme="minorEastAsia" w:hint="eastAsia"/>
                </w:rPr>
                <w:delText xml:space="preserve"> </w:delText>
              </w:r>
            </w:del>
            <w:ins w:id="183" w:author="noel" w:date="2015-07-24T01:24:00Z">
              <w:r w:rsidR="003774D6">
                <w:rPr>
                  <w:rFonts w:eastAsiaTheme="minorEastAsia" w:hint="eastAsia"/>
                </w:rPr>
                <w:t xml:space="preserve"> </w:t>
              </w:r>
            </w:ins>
            <w:r w:rsidR="00186201">
              <w:rPr>
                <w:rFonts w:eastAsiaTheme="minorEastAsia" w:hint="eastAsia"/>
              </w:rPr>
              <w:t>있습</w:t>
            </w:r>
            <w:r>
              <w:rPr>
                <w:rFonts w:eastAsiaTheme="minorEastAsia" w:hint="eastAsia"/>
              </w:rPr>
              <w:t>니다</w:t>
            </w:r>
            <w:r>
              <w:rPr>
                <w:rFonts w:eastAsiaTheme="minorEastAsia" w:hint="eastAsia"/>
              </w:rPr>
              <w:t xml:space="preserve">. </w:t>
            </w:r>
            <w:r w:rsidR="00F766E2">
              <w:rPr>
                <w:rFonts w:eastAsiaTheme="minorEastAsia" w:hint="eastAsia"/>
              </w:rPr>
              <w:t>하네다</w:t>
            </w:r>
            <w:r w:rsidR="00F766E2">
              <w:rPr>
                <w:rFonts w:eastAsiaTheme="minorEastAsia" w:hint="eastAsia"/>
              </w:rPr>
              <w:t xml:space="preserve"> </w:t>
            </w:r>
            <w:r w:rsidR="00F766E2">
              <w:rPr>
                <w:rFonts w:eastAsiaTheme="minorEastAsia" w:hint="eastAsia"/>
              </w:rPr>
              <w:t>공항</w:t>
            </w:r>
            <w:r w:rsidR="002E2E32">
              <w:rPr>
                <w:rFonts w:eastAsiaTheme="minorEastAsia" w:hint="eastAsia"/>
              </w:rPr>
              <w:t>은</w:t>
            </w:r>
            <w:r w:rsidR="00F766E2">
              <w:rPr>
                <w:rFonts w:eastAsiaTheme="minorEastAsia" w:hint="eastAsia"/>
              </w:rPr>
              <w:t xml:space="preserve"> </w:t>
            </w:r>
            <w:r w:rsidR="00186201">
              <w:rPr>
                <w:rFonts w:eastAsiaTheme="minorEastAsia" w:hint="eastAsia"/>
              </w:rPr>
              <w:t>도쿄</w:t>
            </w:r>
            <w:r w:rsidR="00186201">
              <w:rPr>
                <w:rFonts w:eastAsiaTheme="minorEastAsia" w:hint="eastAsia"/>
              </w:rPr>
              <w:t xml:space="preserve"> </w:t>
            </w:r>
            <w:r w:rsidR="00186201">
              <w:rPr>
                <w:rFonts w:eastAsiaTheme="minorEastAsia" w:hint="eastAsia"/>
              </w:rPr>
              <w:t>남부에서</w:t>
            </w:r>
            <w:r w:rsidR="00186201">
              <w:rPr>
                <w:rFonts w:eastAsiaTheme="minorEastAsia" w:hint="eastAsia"/>
              </w:rPr>
              <w:t xml:space="preserve"> </w:t>
            </w:r>
            <w:r w:rsidR="00186201">
              <w:rPr>
                <w:rFonts w:eastAsiaTheme="minorEastAsia" w:hint="eastAsia"/>
              </w:rPr>
              <w:t>약</w:t>
            </w:r>
            <w:r w:rsidR="00186201">
              <w:rPr>
                <w:rFonts w:eastAsiaTheme="minorEastAsia" w:hint="eastAsia"/>
              </w:rPr>
              <w:t xml:space="preserve"> 30</w:t>
            </w:r>
            <w:r w:rsidR="00186201">
              <w:rPr>
                <w:rFonts w:eastAsiaTheme="minorEastAsia" w:hint="eastAsia"/>
              </w:rPr>
              <w:t>분</w:t>
            </w:r>
            <w:r w:rsidR="00186201">
              <w:rPr>
                <w:rFonts w:eastAsiaTheme="minorEastAsia" w:hint="eastAsia"/>
              </w:rPr>
              <w:t xml:space="preserve"> </w:t>
            </w:r>
            <w:r w:rsidR="00186201">
              <w:rPr>
                <w:rFonts w:eastAsiaTheme="minorEastAsia" w:hint="eastAsia"/>
              </w:rPr>
              <w:t>거리에</w:t>
            </w:r>
            <w:r w:rsidR="00186201">
              <w:rPr>
                <w:rFonts w:eastAsiaTheme="minorEastAsia" w:hint="eastAsia"/>
              </w:rPr>
              <w:t xml:space="preserve"> </w:t>
            </w:r>
            <w:r w:rsidR="00186201">
              <w:rPr>
                <w:rFonts w:eastAsiaTheme="minorEastAsia" w:hint="eastAsia"/>
              </w:rPr>
              <w:t>있어</w:t>
            </w:r>
            <w:r w:rsidR="00186201">
              <w:rPr>
                <w:rFonts w:eastAsiaTheme="minorEastAsia" w:hint="eastAsia"/>
              </w:rPr>
              <w:t xml:space="preserve"> </w:t>
            </w:r>
            <w:r w:rsidR="00F766E2">
              <w:rPr>
                <w:rFonts w:eastAsiaTheme="minorEastAsia" w:hint="eastAsia"/>
              </w:rPr>
              <w:t>나리타</w:t>
            </w:r>
            <w:r w:rsidR="00F766E2">
              <w:rPr>
                <w:rFonts w:eastAsiaTheme="minorEastAsia" w:hint="eastAsia"/>
              </w:rPr>
              <w:t xml:space="preserve"> </w:t>
            </w:r>
            <w:r w:rsidR="00F766E2">
              <w:rPr>
                <w:rFonts w:eastAsiaTheme="minorEastAsia" w:hint="eastAsia"/>
              </w:rPr>
              <w:t>공항</w:t>
            </w:r>
            <w:del w:id="184" w:author="noel" w:date="2015-07-24T01:24:00Z">
              <w:r w:rsidR="00F766E2" w:rsidDel="00FE0301">
                <w:rPr>
                  <w:rFonts w:eastAsiaTheme="minorEastAsia" w:hint="eastAsia"/>
                </w:rPr>
                <w:delText>보다</w:delText>
              </w:r>
            </w:del>
            <w:ins w:id="185" w:author="noel" w:date="2015-07-24T01:24:00Z">
              <w:r w:rsidR="00FE0301">
                <w:rPr>
                  <w:rFonts w:eastAsiaTheme="minorEastAsia" w:hint="eastAsia"/>
                </w:rPr>
                <w:t>에</w:t>
              </w:r>
              <w:r w:rsidR="00FE0301">
                <w:rPr>
                  <w:rFonts w:eastAsiaTheme="minorEastAsia" w:hint="eastAsia"/>
                </w:rPr>
                <w:t xml:space="preserve"> </w:t>
              </w:r>
              <w:r w:rsidR="00035CDF">
                <w:rPr>
                  <w:rFonts w:eastAsiaTheme="minorEastAsia" w:hint="eastAsia"/>
                </w:rPr>
                <w:t>비해</w:t>
              </w:r>
            </w:ins>
            <w:r w:rsidR="00F766E2">
              <w:rPr>
                <w:rFonts w:eastAsiaTheme="minorEastAsia" w:hint="eastAsia"/>
              </w:rPr>
              <w:t xml:space="preserve"> </w:t>
            </w:r>
            <w:r w:rsidR="00F766E2">
              <w:rPr>
                <w:rFonts w:eastAsiaTheme="minorEastAsia" w:hint="eastAsia"/>
              </w:rPr>
              <w:t>시내</w:t>
            </w:r>
            <w:r w:rsidR="002E2E32">
              <w:rPr>
                <w:rFonts w:eastAsiaTheme="minorEastAsia" w:hint="eastAsia"/>
              </w:rPr>
              <w:t xml:space="preserve"> </w:t>
            </w:r>
            <w:r w:rsidR="002E2E32">
              <w:rPr>
                <w:rFonts w:eastAsiaTheme="minorEastAsia" w:hint="eastAsia"/>
              </w:rPr>
              <w:t>중심부</w:t>
            </w:r>
            <w:r w:rsidR="00F766E2">
              <w:rPr>
                <w:rFonts w:eastAsiaTheme="minorEastAsia" w:hint="eastAsia"/>
              </w:rPr>
              <w:t>에서</w:t>
            </w:r>
            <w:r w:rsidR="00F766E2">
              <w:rPr>
                <w:rFonts w:eastAsiaTheme="minorEastAsia" w:hint="eastAsia"/>
              </w:rPr>
              <w:t xml:space="preserve"> </w:t>
            </w:r>
            <w:r w:rsidR="00F766E2">
              <w:rPr>
                <w:rFonts w:eastAsiaTheme="minorEastAsia" w:hint="eastAsia"/>
              </w:rPr>
              <w:t>훨씬</w:t>
            </w:r>
            <w:r w:rsidR="00F766E2">
              <w:rPr>
                <w:rFonts w:eastAsiaTheme="minorEastAsia" w:hint="eastAsia"/>
              </w:rPr>
              <w:t xml:space="preserve"> </w:t>
            </w:r>
            <w:r w:rsidR="00F766E2">
              <w:rPr>
                <w:rFonts w:eastAsiaTheme="minorEastAsia" w:hint="eastAsia"/>
              </w:rPr>
              <w:t>가깝습니다</w:t>
            </w:r>
            <w:r w:rsidR="00F766E2">
              <w:rPr>
                <w:rFonts w:eastAsiaTheme="minorEastAsia" w:hint="eastAsia"/>
              </w:rPr>
              <w:t xml:space="preserve">. </w:t>
            </w:r>
            <w:r w:rsidR="00F766E2">
              <w:rPr>
                <w:rFonts w:eastAsiaTheme="minorEastAsia" w:hint="eastAsia"/>
              </w:rPr>
              <w:t>나리타</w:t>
            </w:r>
            <w:r w:rsidR="00F766E2">
              <w:rPr>
                <w:rFonts w:eastAsiaTheme="minorEastAsia" w:hint="eastAsia"/>
              </w:rPr>
              <w:t xml:space="preserve"> </w:t>
            </w:r>
            <w:r w:rsidR="00F766E2">
              <w:rPr>
                <w:rFonts w:eastAsiaTheme="minorEastAsia" w:hint="eastAsia"/>
              </w:rPr>
              <w:t>공항은</w:t>
            </w:r>
            <w:r w:rsidR="00F766E2">
              <w:rPr>
                <w:rFonts w:eastAsiaTheme="minorEastAsia" w:hint="eastAsia"/>
              </w:rPr>
              <w:t xml:space="preserve"> </w:t>
            </w:r>
            <w:r w:rsidR="00F766E2">
              <w:rPr>
                <w:rFonts w:eastAsiaTheme="minorEastAsia" w:hint="eastAsia"/>
              </w:rPr>
              <w:t>대부분의</w:t>
            </w:r>
            <w:r w:rsidR="00F766E2">
              <w:rPr>
                <w:rFonts w:eastAsiaTheme="minorEastAsia" w:hint="eastAsia"/>
              </w:rPr>
              <w:t xml:space="preserve"> </w:t>
            </w:r>
            <w:r w:rsidR="00F766E2">
              <w:rPr>
                <w:rFonts w:eastAsiaTheme="minorEastAsia" w:hint="eastAsia"/>
              </w:rPr>
              <w:t>국제선</w:t>
            </w:r>
            <w:r w:rsidR="00F766E2">
              <w:rPr>
                <w:rFonts w:eastAsiaTheme="minorEastAsia" w:hint="eastAsia"/>
              </w:rPr>
              <w:t xml:space="preserve"> </w:t>
            </w:r>
            <w:r w:rsidR="00F766E2">
              <w:rPr>
                <w:rFonts w:eastAsiaTheme="minorEastAsia" w:hint="eastAsia"/>
              </w:rPr>
              <w:t>여행객이</w:t>
            </w:r>
            <w:r w:rsidR="00F766E2">
              <w:rPr>
                <w:rFonts w:eastAsiaTheme="minorEastAsia" w:hint="eastAsia"/>
              </w:rPr>
              <w:t xml:space="preserve"> </w:t>
            </w:r>
            <w:del w:id="186" w:author="noel" w:date="2015-07-24T01:25:00Z">
              <w:r w:rsidR="00F766E2" w:rsidDel="004D3372">
                <w:rPr>
                  <w:rFonts w:eastAsiaTheme="minorEastAsia" w:hint="eastAsia"/>
                </w:rPr>
                <w:delText>도착하는</w:delText>
              </w:r>
              <w:r w:rsidR="00F766E2" w:rsidDel="004D3372">
                <w:rPr>
                  <w:rFonts w:eastAsiaTheme="minorEastAsia" w:hint="eastAsia"/>
                </w:rPr>
                <w:delText xml:space="preserve"> </w:delText>
              </w:r>
              <w:r w:rsidR="00F766E2" w:rsidDel="004D3372">
                <w:rPr>
                  <w:rFonts w:eastAsiaTheme="minorEastAsia" w:hint="eastAsia"/>
                </w:rPr>
                <w:delText>공항이라</w:delText>
              </w:r>
              <w:r w:rsidR="00F766E2" w:rsidDel="004D3372">
                <w:rPr>
                  <w:rFonts w:eastAsiaTheme="minorEastAsia" w:hint="eastAsia"/>
                </w:rPr>
                <w:delText xml:space="preserve"> </w:delText>
              </w:r>
            </w:del>
            <w:ins w:id="187" w:author="noel" w:date="2015-07-24T01:25:00Z">
              <w:r w:rsidR="004D3372">
                <w:rPr>
                  <w:rFonts w:eastAsiaTheme="minorEastAsia" w:hint="eastAsia"/>
                </w:rPr>
                <w:t>이곳으로</w:t>
              </w:r>
              <w:r w:rsidR="004D3372">
                <w:rPr>
                  <w:rFonts w:eastAsiaTheme="minorEastAsia" w:hint="eastAsia"/>
                </w:rPr>
                <w:t xml:space="preserve"> </w:t>
              </w:r>
              <w:r w:rsidR="004D3372">
                <w:rPr>
                  <w:rFonts w:eastAsiaTheme="minorEastAsia" w:hint="eastAsia"/>
                </w:rPr>
                <w:t>도착하기</w:t>
              </w:r>
              <w:r w:rsidR="004D3372">
                <w:rPr>
                  <w:rFonts w:eastAsiaTheme="minorEastAsia" w:hint="eastAsia"/>
                </w:rPr>
                <w:t xml:space="preserve"> </w:t>
              </w:r>
              <w:r w:rsidR="004D3372">
                <w:rPr>
                  <w:rFonts w:eastAsiaTheme="minorEastAsia" w:hint="eastAsia"/>
                </w:rPr>
                <w:t>때문에</w:t>
              </w:r>
              <w:r w:rsidR="004D3372">
                <w:rPr>
                  <w:rFonts w:eastAsiaTheme="minorEastAsia" w:hint="eastAsia"/>
                </w:rPr>
                <w:t xml:space="preserve"> </w:t>
              </w:r>
            </w:ins>
            <w:del w:id="188" w:author="noel" w:date="2015-07-24T01:25:00Z">
              <w:r w:rsidR="00F766E2" w:rsidDel="004D3372">
                <w:rPr>
                  <w:rFonts w:eastAsiaTheme="minorEastAsia" w:hint="eastAsia"/>
                </w:rPr>
                <w:delText>좀</w:delText>
              </w:r>
              <w:r w:rsidR="00F766E2" w:rsidDel="004D3372">
                <w:rPr>
                  <w:rFonts w:eastAsiaTheme="minorEastAsia" w:hint="eastAsia"/>
                </w:rPr>
                <w:delText xml:space="preserve"> </w:delText>
              </w:r>
            </w:del>
            <w:r w:rsidR="00F766E2">
              <w:rPr>
                <w:rFonts w:eastAsiaTheme="minorEastAsia" w:hint="eastAsia"/>
              </w:rPr>
              <w:t>더</w:t>
            </w:r>
            <w:r w:rsidR="00F766E2">
              <w:rPr>
                <w:rFonts w:eastAsiaTheme="minorEastAsia" w:hint="eastAsia"/>
              </w:rPr>
              <w:t xml:space="preserve"> </w:t>
            </w:r>
            <w:r w:rsidR="00F766E2">
              <w:rPr>
                <w:rFonts w:eastAsiaTheme="minorEastAsia" w:hint="eastAsia"/>
              </w:rPr>
              <w:t>복잡합니다</w:t>
            </w:r>
            <w:r w:rsidR="00F766E2">
              <w:rPr>
                <w:rFonts w:eastAsiaTheme="minorEastAsia" w:hint="eastAsia"/>
              </w:rPr>
              <w:t xml:space="preserve">. </w:t>
            </w:r>
            <w:r w:rsidR="00F766E2">
              <w:rPr>
                <w:rFonts w:eastAsiaTheme="minorEastAsia" w:hint="eastAsia"/>
              </w:rPr>
              <w:t>나리타</w:t>
            </w:r>
            <w:r w:rsidR="00F766E2">
              <w:rPr>
                <w:rFonts w:eastAsiaTheme="minorEastAsia" w:hint="eastAsia"/>
              </w:rPr>
              <w:t xml:space="preserve"> </w:t>
            </w:r>
            <w:r w:rsidR="00F766E2">
              <w:rPr>
                <w:rFonts w:eastAsiaTheme="minorEastAsia" w:hint="eastAsia"/>
              </w:rPr>
              <w:t>공항은</w:t>
            </w:r>
            <w:r w:rsidR="00F766E2">
              <w:rPr>
                <w:rFonts w:eastAsiaTheme="minorEastAsia" w:hint="eastAsia"/>
              </w:rPr>
              <w:t xml:space="preserve"> </w:t>
            </w:r>
            <w:r w:rsidR="00F766E2">
              <w:rPr>
                <w:rFonts w:eastAsiaTheme="minorEastAsia" w:hint="eastAsia"/>
              </w:rPr>
              <w:t>도쿄</w:t>
            </w:r>
            <w:r w:rsidR="00F766E2">
              <w:rPr>
                <w:rFonts w:eastAsiaTheme="minorEastAsia" w:hint="eastAsia"/>
              </w:rPr>
              <w:t xml:space="preserve"> </w:t>
            </w:r>
            <w:r w:rsidR="00F766E2">
              <w:rPr>
                <w:rFonts w:eastAsiaTheme="minorEastAsia" w:hint="eastAsia"/>
              </w:rPr>
              <w:t>시내</w:t>
            </w:r>
            <w:ins w:id="189" w:author="noel" w:date="2015-07-24T01:25:00Z">
              <w:r w:rsidR="004D3372">
                <w:rPr>
                  <w:rFonts w:eastAsiaTheme="minorEastAsia" w:hint="eastAsia"/>
                </w:rPr>
                <w:t>로</w:t>
              </w:r>
              <w:r w:rsidR="004D3372">
                <w:rPr>
                  <w:rFonts w:eastAsiaTheme="minorEastAsia" w:hint="eastAsia"/>
                </w:rPr>
                <w:t xml:space="preserve"> </w:t>
              </w:r>
              <w:r w:rsidR="004D3372">
                <w:rPr>
                  <w:rFonts w:eastAsiaTheme="minorEastAsia" w:hint="eastAsia"/>
                </w:rPr>
                <w:t>부터</w:t>
              </w:r>
            </w:ins>
            <w:del w:id="190" w:author="noel" w:date="2015-07-24T01:25:00Z">
              <w:r w:rsidR="00F766E2" w:rsidDel="004D3372">
                <w:rPr>
                  <w:rFonts w:eastAsiaTheme="minorEastAsia" w:hint="eastAsia"/>
                </w:rPr>
                <w:delText>에서</w:delText>
              </w:r>
            </w:del>
            <w:r w:rsidR="00F766E2">
              <w:rPr>
                <w:rFonts w:eastAsiaTheme="minorEastAsia" w:hint="eastAsia"/>
              </w:rPr>
              <w:t xml:space="preserve"> </w:t>
            </w:r>
            <w:r w:rsidR="002E2E32">
              <w:rPr>
                <w:rFonts w:eastAsiaTheme="minorEastAsia" w:hint="eastAsia"/>
              </w:rPr>
              <w:t>약</w:t>
            </w:r>
            <w:r w:rsidR="002E2E32">
              <w:rPr>
                <w:rFonts w:eastAsiaTheme="minorEastAsia" w:hint="eastAsia"/>
              </w:rPr>
              <w:t xml:space="preserve"> </w:t>
            </w:r>
            <w:r w:rsidR="00F766E2">
              <w:rPr>
                <w:rFonts w:eastAsiaTheme="minorEastAsia" w:hint="eastAsia"/>
              </w:rPr>
              <w:t>65</w:t>
            </w:r>
            <w:r w:rsidR="00C44117">
              <w:rPr>
                <w:rFonts w:eastAsiaTheme="minorEastAsia" w:hint="eastAsia"/>
              </w:rPr>
              <w:t xml:space="preserve"> </w:t>
            </w:r>
            <w:r w:rsidR="00F766E2">
              <w:rPr>
                <w:rFonts w:eastAsiaTheme="minorEastAsia" w:hint="eastAsia"/>
              </w:rPr>
              <w:t xml:space="preserve">km </w:t>
            </w:r>
            <w:r w:rsidR="002E2E32">
              <w:rPr>
                <w:rFonts w:eastAsiaTheme="minorEastAsia" w:hint="eastAsia"/>
              </w:rPr>
              <w:t>떨어져</w:t>
            </w:r>
            <w:r w:rsidR="002E2E32">
              <w:rPr>
                <w:rFonts w:eastAsiaTheme="minorEastAsia" w:hint="eastAsia"/>
              </w:rPr>
              <w:t xml:space="preserve"> </w:t>
            </w:r>
            <w:r w:rsidR="002E2E32">
              <w:rPr>
                <w:rFonts w:eastAsiaTheme="minorEastAsia" w:hint="eastAsia"/>
              </w:rPr>
              <w:t>있으며</w:t>
            </w:r>
            <w:r w:rsidR="002E2E32">
              <w:rPr>
                <w:rFonts w:eastAsiaTheme="minorEastAsia" w:hint="eastAsia"/>
              </w:rPr>
              <w:t xml:space="preserve">, </w:t>
            </w:r>
            <w:r w:rsidR="00186201">
              <w:rPr>
                <w:rFonts w:eastAsiaTheme="minorEastAsia" w:hint="eastAsia"/>
              </w:rPr>
              <w:t>일반적으로</w:t>
            </w:r>
            <w:r w:rsidR="00186201">
              <w:rPr>
                <w:rFonts w:eastAsiaTheme="minorEastAsia" w:hint="eastAsia"/>
              </w:rPr>
              <w:t xml:space="preserve"> </w:t>
            </w:r>
            <w:r w:rsidR="002E2E32">
              <w:rPr>
                <w:rFonts w:eastAsiaTheme="minorEastAsia" w:hint="eastAsia"/>
              </w:rPr>
              <w:t>시내까지</w:t>
            </w:r>
            <w:r w:rsidR="002E2E32">
              <w:rPr>
                <w:rFonts w:eastAsiaTheme="minorEastAsia" w:hint="eastAsia"/>
              </w:rPr>
              <w:t xml:space="preserve"> </w:t>
            </w:r>
            <w:r w:rsidR="002E2E32">
              <w:rPr>
                <w:rFonts w:eastAsiaTheme="minorEastAsia" w:hint="eastAsia"/>
              </w:rPr>
              <w:t>약</w:t>
            </w:r>
            <w:r w:rsidR="002E2E32">
              <w:rPr>
                <w:rFonts w:eastAsiaTheme="minorEastAsia" w:hint="eastAsia"/>
              </w:rPr>
              <w:t xml:space="preserve"> 90</w:t>
            </w:r>
            <w:r w:rsidR="002E2E32">
              <w:rPr>
                <w:rFonts w:eastAsiaTheme="minorEastAsia" w:hint="eastAsia"/>
              </w:rPr>
              <w:t>분이</w:t>
            </w:r>
            <w:r w:rsidR="002E2E32">
              <w:rPr>
                <w:rFonts w:eastAsiaTheme="minorEastAsia" w:hint="eastAsia"/>
              </w:rPr>
              <w:t xml:space="preserve"> </w:t>
            </w:r>
            <w:r w:rsidR="002E2E32">
              <w:rPr>
                <w:rFonts w:eastAsiaTheme="minorEastAsia" w:hint="eastAsia"/>
              </w:rPr>
              <w:t>소요됩니다</w:t>
            </w:r>
            <w:r w:rsidR="002E2E32">
              <w:rPr>
                <w:rFonts w:eastAsiaTheme="minorEastAsia" w:hint="eastAsia"/>
              </w:rPr>
              <w:t>.</w:t>
            </w:r>
          </w:p>
          <w:p w:rsidR="001C70C8" w:rsidRPr="00C44117"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&lt;br /&gt;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&lt;br /&gt;</w:t>
            </w:r>
          </w:p>
          <w:p w:rsidR="001C70C8" w:rsidRDefault="001C70C8">
            <w:pPr>
              <w:rPr>
                <w:rFonts w:eastAsiaTheme="minorEastAsia"/>
              </w:rPr>
            </w:pPr>
          </w:p>
          <w:p w:rsidR="00D171BB" w:rsidRDefault="00D171BB">
            <w:pPr>
              <w:rPr>
                <w:rFonts w:eastAsiaTheme="minorEastAsia"/>
              </w:rPr>
            </w:pPr>
            <w:del w:id="191" w:author="noel" w:date="2015-07-24T01:26:00Z">
              <w:r w:rsidDel="00E75819">
                <w:rPr>
                  <w:rFonts w:eastAsiaTheme="minorEastAsia" w:hint="eastAsia"/>
                </w:rPr>
                <w:delText>일본</w:delText>
              </w:r>
              <w:r w:rsidDel="00E75819">
                <w:rPr>
                  <w:rFonts w:eastAsiaTheme="minorEastAsia" w:hint="eastAsia"/>
                </w:rPr>
                <w:delText xml:space="preserve"> </w:delText>
              </w:r>
              <w:r w:rsidDel="00E75819">
                <w:rPr>
                  <w:rFonts w:eastAsiaTheme="minorEastAsia" w:hint="eastAsia"/>
                </w:rPr>
                <w:delText>방문</w:delText>
              </w:r>
              <w:r w:rsidDel="00E75819">
                <w:rPr>
                  <w:rFonts w:eastAsiaTheme="minorEastAsia" w:hint="eastAsia"/>
                </w:rPr>
                <w:delText xml:space="preserve"> </w:delText>
              </w:r>
              <w:r w:rsidDel="00E75819">
                <w:rPr>
                  <w:rFonts w:eastAsiaTheme="minorEastAsia" w:hint="eastAsia"/>
                </w:rPr>
                <w:delText>시</w:delText>
              </w:r>
            </w:del>
            <w:r>
              <w:rPr>
                <w:rFonts w:eastAsiaTheme="minorEastAsia" w:hint="eastAsia"/>
              </w:rPr>
              <w:t xml:space="preserve"> </w:t>
            </w:r>
            <w:del w:id="192" w:author="noel" w:date="2015-07-24T01:25:00Z">
              <w:r w:rsidR="002E2E32" w:rsidDel="00E75819">
                <w:rPr>
                  <w:rFonts w:eastAsiaTheme="minorEastAsia" w:hint="eastAsia"/>
                </w:rPr>
                <w:delText xml:space="preserve">Suica </w:delText>
              </w:r>
            </w:del>
            <w:ins w:id="193" w:author="noel" w:date="2015-07-24T01:25:00Z">
              <w:r w:rsidR="00E75819">
                <w:rPr>
                  <w:rFonts w:eastAsiaTheme="minorEastAsia" w:hint="eastAsia"/>
                </w:rPr>
                <w:t>스이카</w:t>
              </w:r>
              <w:r w:rsidR="00E75819">
                <w:rPr>
                  <w:rFonts w:eastAsiaTheme="minorEastAsia" w:hint="eastAsia"/>
                </w:rPr>
                <w:t xml:space="preserve"> </w:t>
              </w:r>
            </w:ins>
            <w:r w:rsidR="002E2E32">
              <w:rPr>
                <w:rFonts w:eastAsiaTheme="minorEastAsia" w:hint="eastAsia"/>
              </w:rPr>
              <w:t>또는</w:t>
            </w:r>
            <w:r w:rsidR="002E2E32">
              <w:rPr>
                <w:rFonts w:eastAsiaTheme="minorEastAsia" w:hint="eastAsia"/>
              </w:rPr>
              <w:t xml:space="preserve"> NE</w:t>
            </w:r>
            <w:r w:rsidR="002E2E32">
              <w:rPr>
                <w:rFonts w:eastAsiaTheme="minorEastAsia"/>
              </w:rPr>
              <w:t>’</w:t>
            </w:r>
            <w:r w:rsidR="002E2E32">
              <w:rPr>
                <w:rFonts w:eastAsiaTheme="minorEastAsia" w:hint="eastAsia"/>
              </w:rPr>
              <w:t xml:space="preserve">X </w:t>
            </w:r>
            <w:r w:rsidR="002E2E32">
              <w:rPr>
                <w:rFonts w:eastAsiaTheme="minorEastAsia" w:hint="eastAsia"/>
              </w:rPr>
              <w:t>카드</w:t>
            </w:r>
            <w:r>
              <w:rPr>
                <w:rFonts w:eastAsiaTheme="minorEastAsia" w:hint="eastAsia"/>
              </w:rPr>
              <w:t>로</w:t>
            </w:r>
            <w:ins w:id="194" w:author="noel" w:date="2015-07-24T01:26:00Z">
              <w:r w:rsidR="00E75819">
                <w:rPr>
                  <w:rFonts w:eastAsiaTheme="minorEastAsia" w:hint="eastAsia"/>
                </w:rPr>
                <w:t xml:space="preserve"> </w:t>
              </w:r>
              <w:r w:rsidR="00E75819">
                <w:rPr>
                  <w:rFonts w:eastAsiaTheme="minorEastAsia" w:hint="eastAsia"/>
                </w:rPr>
                <w:t>일본</w:t>
              </w:r>
              <w:r w:rsidR="00E75819">
                <w:rPr>
                  <w:rFonts w:eastAsiaTheme="minorEastAsia" w:hint="eastAsia"/>
                </w:rPr>
                <w:t xml:space="preserve"> </w:t>
              </w:r>
              <w:r w:rsidR="00E75819">
                <w:rPr>
                  <w:rFonts w:eastAsiaTheme="minorEastAsia" w:hint="eastAsia"/>
                </w:rPr>
                <w:t>내</w:t>
              </w:r>
            </w:ins>
            <w:del w:id="195" w:author="noel" w:date="2015-07-24T01:26:00Z">
              <w:r w:rsidDel="00E75819">
                <w:rPr>
                  <w:rFonts w:eastAsiaTheme="minorEastAsia" w:hint="eastAsia"/>
                </w:rPr>
                <w:delText xml:space="preserve"> </w:delText>
              </w:r>
              <w:r w:rsidDel="00E75819">
                <w:rPr>
                  <w:rFonts w:eastAsiaTheme="minorEastAsia" w:hint="eastAsia"/>
                </w:rPr>
                <w:delText>다양한</w:delText>
              </w:r>
            </w:del>
            <w:ins w:id="196" w:author="noel" w:date="2015-07-24T01:26:00Z">
              <w:r w:rsidR="00E75819">
                <w:rPr>
                  <w:rFonts w:eastAsiaTheme="minorEastAsia" w:hint="eastAsia"/>
                </w:rPr>
                <w:t xml:space="preserve"> </w:t>
              </w:r>
              <w:r w:rsidR="00E75819">
                <w:rPr>
                  <w:rFonts w:eastAsiaTheme="minorEastAsia" w:hint="eastAsia"/>
                </w:rPr>
                <w:t>여러</w:t>
              </w:r>
            </w:ins>
            <w:r>
              <w:rPr>
                <w:rFonts w:eastAsiaTheme="minorEastAsia" w:hint="eastAsia"/>
              </w:rPr>
              <w:t xml:space="preserve"> </w:t>
            </w:r>
            <w:r>
              <w:rPr>
                <w:rFonts w:eastAsiaTheme="minorEastAsia" w:hint="eastAsia"/>
              </w:rPr>
              <w:t>교통편</w:t>
            </w:r>
            <w:del w:id="197" w:author="noel" w:date="2015-07-24T01:28:00Z">
              <w:r w:rsidDel="00431086">
                <w:rPr>
                  <w:rFonts w:eastAsiaTheme="minorEastAsia" w:hint="eastAsia"/>
                </w:rPr>
                <w:delText>을</w:delText>
              </w:r>
              <w:r w:rsidDel="00431086">
                <w:rPr>
                  <w:rFonts w:eastAsiaTheme="minorEastAsia" w:hint="eastAsia"/>
                </w:rPr>
                <w:delText xml:space="preserve"> </w:delText>
              </w:r>
            </w:del>
            <w:r w:rsidR="00186201">
              <w:rPr>
                <w:rFonts w:eastAsiaTheme="minorEastAsia" w:hint="eastAsia"/>
              </w:rPr>
              <w:t>이용</w:t>
            </w:r>
            <w:ins w:id="198" w:author="noel" w:date="2015-07-24T01:28:00Z">
              <w:r w:rsidR="00431086">
                <w:rPr>
                  <w:rFonts w:eastAsiaTheme="minorEastAsia" w:hint="eastAsia"/>
                </w:rPr>
                <w:t>이</w:t>
              </w:r>
              <w:r w:rsidR="00431086">
                <w:rPr>
                  <w:rFonts w:eastAsiaTheme="minorEastAsia" w:hint="eastAsia"/>
                </w:rPr>
                <w:t xml:space="preserve"> </w:t>
              </w:r>
            </w:ins>
            <w:ins w:id="199" w:author="noel" w:date="2015-07-24T01:27:00Z">
              <w:r w:rsidR="00DF381A">
                <w:rPr>
                  <w:rFonts w:eastAsiaTheme="minorEastAsia" w:hint="eastAsia"/>
                </w:rPr>
                <w:t>가능합니다</w:t>
              </w:r>
            </w:ins>
            <w:ins w:id="200" w:author="noel" w:date="2015-07-24T01:28:00Z">
              <w:r w:rsidR="00431086">
                <w:rPr>
                  <w:rFonts w:eastAsiaTheme="minorEastAsia" w:hint="eastAsia"/>
                </w:rPr>
                <w:t>.</w:t>
              </w:r>
            </w:ins>
            <w:del w:id="201" w:author="noel" w:date="2015-07-24T01:27:00Z">
              <w:r w:rsidR="00186201" w:rsidDel="00DF381A">
                <w:rPr>
                  <w:rFonts w:eastAsiaTheme="minorEastAsia" w:hint="eastAsia"/>
                </w:rPr>
                <w:delText>하실</w:delText>
              </w:r>
              <w:r w:rsidDel="00DF381A">
                <w:rPr>
                  <w:rFonts w:eastAsiaTheme="minorEastAsia" w:hint="eastAsia"/>
                </w:rPr>
                <w:delText xml:space="preserve"> </w:delText>
              </w:r>
              <w:r w:rsidDel="00DF381A">
                <w:rPr>
                  <w:rFonts w:eastAsiaTheme="minorEastAsia" w:hint="eastAsia"/>
                </w:rPr>
                <w:delText>수</w:delText>
              </w:r>
              <w:r w:rsidDel="00DF381A">
                <w:rPr>
                  <w:rFonts w:eastAsiaTheme="minorEastAsia" w:hint="eastAsia"/>
                </w:rPr>
                <w:delText xml:space="preserve"> </w:delText>
              </w:r>
              <w:r w:rsidDel="00DF381A">
                <w:rPr>
                  <w:rFonts w:eastAsiaTheme="minorEastAsia" w:hint="eastAsia"/>
                </w:rPr>
                <w:delText>있으며</w:delText>
              </w:r>
              <w:r w:rsidDel="00DF381A">
                <w:rPr>
                  <w:rFonts w:eastAsiaTheme="minorEastAsia" w:hint="eastAsia"/>
                </w:rPr>
                <w:delText>,</w:delText>
              </w:r>
            </w:del>
            <w:r>
              <w:rPr>
                <w:rFonts w:eastAsiaTheme="minorEastAsia" w:hint="eastAsia"/>
              </w:rPr>
              <w:t xml:space="preserve"> </w:t>
            </w:r>
            <w:r>
              <w:rPr>
                <w:rFonts w:eastAsiaTheme="minorEastAsia" w:hint="eastAsia"/>
              </w:rPr>
              <w:t>나리타</w:t>
            </w:r>
            <w:r>
              <w:rPr>
                <w:rFonts w:eastAsiaTheme="minorEastAsia" w:hint="eastAsia"/>
              </w:rPr>
              <w:t xml:space="preserve"> </w:t>
            </w:r>
            <w:r>
              <w:rPr>
                <w:rFonts w:eastAsiaTheme="minorEastAsia" w:hint="eastAsia"/>
              </w:rPr>
              <w:t>공항을</w:t>
            </w:r>
            <w:r>
              <w:rPr>
                <w:rFonts w:eastAsiaTheme="minorEastAsia" w:hint="eastAsia"/>
              </w:rPr>
              <w:t xml:space="preserve"> </w:t>
            </w:r>
            <w:r>
              <w:rPr>
                <w:rFonts w:eastAsiaTheme="minorEastAsia" w:hint="eastAsia"/>
              </w:rPr>
              <w:t>왕복하는</w:t>
            </w:r>
            <w:r>
              <w:rPr>
                <w:rFonts w:eastAsiaTheme="minorEastAsia" w:hint="eastAsia"/>
              </w:rPr>
              <w:t xml:space="preserve"> </w:t>
            </w:r>
            <w:r>
              <w:rPr>
                <w:rFonts w:eastAsiaTheme="minorEastAsia" w:hint="eastAsia"/>
              </w:rPr>
              <w:t>나리타</w:t>
            </w:r>
            <w:r>
              <w:rPr>
                <w:rFonts w:eastAsiaTheme="minorEastAsia" w:hint="eastAsia"/>
              </w:rPr>
              <w:t xml:space="preserve"> </w:t>
            </w:r>
            <w:r>
              <w:rPr>
                <w:rFonts w:eastAsiaTheme="minorEastAsia" w:hint="eastAsia"/>
              </w:rPr>
              <w:t>익스프레스</w:t>
            </w:r>
            <w:r>
              <w:rPr>
                <w:rFonts w:eastAsiaTheme="minorEastAsia" w:hint="eastAsia"/>
              </w:rPr>
              <w:t xml:space="preserve"> </w:t>
            </w:r>
            <w:r>
              <w:rPr>
                <w:rFonts w:eastAsiaTheme="minorEastAsia" w:hint="eastAsia"/>
              </w:rPr>
              <w:t>패스도</w:t>
            </w:r>
            <w:r>
              <w:rPr>
                <w:rFonts w:eastAsiaTheme="minorEastAsia" w:hint="eastAsia"/>
              </w:rPr>
              <w:t xml:space="preserve"> </w:t>
            </w:r>
            <w:r>
              <w:rPr>
                <w:rFonts w:eastAsiaTheme="minorEastAsia" w:hint="eastAsia"/>
              </w:rPr>
              <w:t>포함</w:t>
            </w:r>
            <w:ins w:id="202" w:author="noel" w:date="2015-07-24T01:27:00Z">
              <w:r w:rsidR="00E75819">
                <w:rPr>
                  <w:rFonts w:eastAsiaTheme="minorEastAsia" w:hint="eastAsia"/>
                </w:rPr>
                <w:t>돼</w:t>
              </w:r>
              <w:r w:rsidR="00E75819">
                <w:rPr>
                  <w:rFonts w:eastAsiaTheme="minorEastAsia" w:hint="eastAsia"/>
                </w:rPr>
                <w:t xml:space="preserve"> </w:t>
              </w:r>
              <w:r w:rsidR="00E75819">
                <w:rPr>
                  <w:rFonts w:eastAsiaTheme="minorEastAsia" w:hint="eastAsia"/>
                </w:rPr>
                <w:t>있습니다</w:t>
              </w:r>
            </w:ins>
            <w:del w:id="203" w:author="noel" w:date="2015-07-24T01:27:00Z">
              <w:r w:rsidDel="00E75819">
                <w:rPr>
                  <w:rFonts w:eastAsiaTheme="minorEastAsia" w:hint="eastAsia"/>
                </w:rPr>
                <w:delText>됩니다</w:delText>
              </w:r>
            </w:del>
            <w:r>
              <w:rPr>
                <w:rFonts w:eastAsiaTheme="minorEastAsia" w:hint="eastAsia"/>
              </w:rPr>
              <w:t xml:space="preserve">. </w:t>
            </w:r>
            <w:r>
              <w:rPr>
                <w:rFonts w:eastAsiaTheme="minorEastAsia" w:hint="eastAsia"/>
              </w:rPr>
              <w:t>공항</w:t>
            </w:r>
            <w:r>
              <w:rPr>
                <w:rFonts w:eastAsiaTheme="minorEastAsia" w:hint="eastAsia"/>
              </w:rPr>
              <w:t xml:space="preserve"> </w:t>
            </w:r>
            <w:r>
              <w:rPr>
                <w:rFonts w:eastAsiaTheme="minorEastAsia" w:hint="eastAsia"/>
              </w:rPr>
              <w:t>리무진</w:t>
            </w:r>
            <w:r>
              <w:rPr>
                <w:rFonts w:eastAsiaTheme="minorEastAsia" w:hint="eastAsia"/>
              </w:rPr>
              <w:t xml:space="preserve"> </w:t>
            </w:r>
            <w:r>
              <w:rPr>
                <w:rFonts w:eastAsiaTheme="minorEastAsia" w:hint="eastAsia"/>
              </w:rPr>
              <w:t>버스는</w:t>
            </w:r>
            <w:r>
              <w:rPr>
                <w:rFonts w:eastAsiaTheme="minorEastAsia" w:hint="eastAsia"/>
              </w:rPr>
              <w:t xml:space="preserve"> </w:t>
            </w:r>
            <w:r>
              <w:rPr>
                <w:rFonts w:eastAsiaTheme="minorEastAsia" w:hint="eastAsia"/>
              </w:rPr>
              <w:t>주요</w:t>
            </w:r>
            <w:r>
              <w:rPr>
                <w:rFonts w:eastAsiaTheme="minorEastAsia" w:hint="eastAsia"/>
              </w:rPr>
              <w:t xml:space="preserve"> </w:t>
            </w:r>
            <w:r>
              <w:rPr>
                <w:rFonts w:eastAsiaTheme="minorEastAsia" w:hint="eastAsia"/>
              </w:rPr>
              <w:t>호텔이</w:t>
            </w:r>
            <w:r>
              <w:rPr>
                <w:rFonts w:eastAsiaTheme="minorEastAsia" w:hint="eastAsia"/>
              </w:rPr>
              <w:t xml:space="preserve"> </w:t>
            </w:r>
            <w:r>
              <w:rPr>
                <w:rFonts w:eastAsiaTheme="minorEastAsia" w:hint="eastAsia"/>
              </w:rPr>
              <w:t>위치한</w:t>
            </w:r>
            <w:r>
              <w:rPr>
                <w:rFonts w:eastAsiaTheme="minorEastAsia" w:hint="eastAsia"/>
              </w:rPr>
              <w:t xml:space="preserve"> </w:t>
            </w:r>
            <w:r>
              <w:rPr>
                <w:rFonts w:eastAsiaTheme="minorEastAsia" w:hint="eastAsia"/>
              </w:rPr>
              <w:t>지역으로</w:t>
            </w:r>
            <w:r>
              <w:rPr>
                <w:rFonts w:eastAsiaTheme="minorEastAsia" w:hint="eastAsia"/>
              </w:rPr>
              <w:t xml:space="preserve"> </w:t>
            </w:r>
            <w:r>
              <w:rPr>
                <w:rFonts w:eastAsiaTheme="minorEastAsia" w:hint="eastAsia"/>
              </w:rPr>
              <w:t>왕복</w:t>
            </w:r>
            <w:r>
              <w:rPr>
                <w:rFonts w:eastAsiaTheme="minorEastAsia" w:hint="eastAsia"/>
              </w:rPr>
              <w:t xml:space="preserve"> </w:t>
            </w:r>
            <w:r>
              <w:rPr>
                <w:rFonts w:eastAsiaTheme="minorEastAsia" w:hint="eastAsia"/>
              </w:rPr>
              <w:t>운행</w:t>
            </w:r>
            <w:ins w:id="204" w:author="noel" w:date="2015-07-24T01:28:00Z">
              <w:r w:rsidR="00431086">
                <w:rPr>
                  <w:rFonts w:eastAsiaTheme="minorEastAsia" w:hint="eastAsia"/>
                </w:rPr>
                <w:t>하</w:t>
              </w:r>
            </w:ins>
            <w:del w:id="205" w:author="noel" w:date="2015-07-24T01:28:00Z">
              <w:r w:rsidDel="00431086">
                <w:rPr>
                  <w:rFonts w:eastAsiaTheme="minorEastAsia" w:hint="eastAsia"/>
                </w:rPr>
                <w:delText>되</w:delText>
              </w:r>
            </w:del>
            <w:r>
              <w:rPr>
                <w:rFonts w:eastAsiaTheme="minorEastAsia" w:hint="eastAsia"/>
              </w:rPr>
              <w:t>며</w:t>
            </w:r>
            <w:r>
              <w:rPr>
                <w:rFonts w:eastAsiaTheme="minorEastAsia" w:hint="eastAsia"/>
              </w:rPr>
              <w:t xml:space="preserve">, </w:t>
            </w:r>
            <w:r>
              <w:rPr>
                <w:rFonts w:eastAsiaTheme="minorEastAsia" w:hint="eastAsia"/>
              </w:rPr>
              <w:t>택시를</w:t>
            </w:r>
            <w:r>
              <w:rPr>
                <w:rFonts w:eastAsiaTheme="minorEastAsia" w:hint="eastAsia"/>
              </w:rPr>
              <w:t xml:space="preserve"> </w:t>
            </w:r>
            <w:r>
              <w:rPr>
                <w:rFonts w:eastAsiaTheme="minorEastAsia" w:hint="eastAsia"/>
              </w:rPr>
              <w:t>타면</w:t>
            </w:r>
            <w:r>
              <w:rPr>
                <w:rFonts w:eastAsiaTheme="minorEastAsia" w:hint="eastAsia"/>
              </w:rPr>
              <w:t xml:space="preserve"> </w:t>
            </w:r>
            <w:r>
              <w:rPr>
                <w:rFonts w:eastAsiaTheme="minorEastAsia" w:hint="eastAsia"/>
              </w:rPr>
              <w:t>도쿄의</w:t>
            </w:r>
            <w:r>
              <w:rPr>
                <w:rFonts w:eastAsiaTheme="minorEastAsia" w:hint="eastAsia"/>
              </w:rPr>
              <w:t xml:space="preserve"> </w:t>
            </w:r>
            <w:r>
              <w:rPr>
                <w:rFonts w:eastAsiaTheme="minorEastAsia" w:hint="eastAsia"/>
              </w:rPr>
              <w:t>전</w:t>
            </w:r>
            <w:r>
              <w:rPr>
                <w:rFonts w:eastAsiaTheme="minorEastAsia" w:hint="eastAsia"/>
              </w:rPr>
              <w:t xml:space="preserve"> </w:t>
            </w:r>
            <w:r>
              <w:rPr>
                <w:rFonts w:eastAsiaTheme="minorEastAsia" w:hint="eastAsia"/>
              </w:rPr>
              <w:t>지역으로</w:t>
            </w:r>
            <w:r>
              <w:rPr>
                <w:rFonts w:eastAsiaTheme="minorEastAsia" w:hint="eastAsia"/>
              </w:rPr>
              <w:t xml:space="preserve"> </w:t>
            </w:r>
            <w:r>
              <w:rPr>
                <w:rFonts w:eastAsiaTheme="minorEastAsia" w:hint="eastAsia"/>
              </w:rPr>
              <w:t>편리하게</w:t>
            </w:r>
            <w:r>
              <w:rPr>
                <w:rFonts w:eastAsiaTheme="minorEastAsia" w:hint="eastAsia"/>
              </w:rPr>
              <w:t xml:space="preserve"> </w:t>
            </w:r>
            <w:r>
              <w:rPr>
                <w:rFonts w:eastAsiaTheme="minorEastAsia" w:hint="eastAsia"/>
              </w:rPr>
              <w:t>이동하실</w:t>
            </w:r>
            <w:r>
              <w:rPr>
                <w:rFonts w:eastAsiaTheme="minorEastAsia" w:hint="eastAsia"/>
              </w:rPr>
              <w:t xml:space="preserve"> </w:t>
            </w:r>
            <w:r>
              <w:rPr>
                <w:rFonts w:eastAsiaTheme="minorEastAsia" w:hint="eastAsia"/>
              </w:rPr>
              <w:t>수</w:t>
            </w:r>
            <w:r>
              <w:rPr>
                <w:rFonts w:eastAsiaTheme="minorEastAsia" w:hint="eastAsia"/>
              </w:rPr>
              <w:t xml:space="preserve"> </w:t>
            </w:r>
            <w:r>
              <w:rPr>
                <w:rFonts w:eastAsiaTheme="minorEastAsia" w:hint="eastAsia"/>
              </w:rPr>
              <w:t>있습니다</w:t>
            </w:r>
            <w:r>
              <w:rPr>
                <w:rFonts w:eastAsiaTheme="minorEastAsia" w:hint="eastAsia"/>
              </w:rPr>
              <w:t>.</w:t>
            </w:r>
          </w:p>
          <w:p w:rsidR="00D171BB" w:rsidRDefault="00D171BB">
            <w:pPr>
              <w:rPr>
                <w:rFonts w:eastAsiaTheme="minorEastAsia"/>
              </w:rPr>
            </w:pPr>
          </w:p>
          <w:p w:rsidR="002E2E32" w:rsidRPr="00D171BB" w:rsidRDefault="00356D50">
            <w:pPr>
              <w:rPr>
                <w:rFonts w:eastAsiaTheme="minorEastAsia"/>
              </w:rPr>
            </w:pPr>
            <w:r w:rsidRPr="00356D50">
              <w:rPr>
                <w:rFonts w:eastAsiaTheme="minorEastAsia"/>
                <w:color w:val="0000FF"/>
              </w:rPr>
              <w:t>&lt;br /&gt;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&lt;br /&gt;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&lt;/p&gt;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&lt;h3&gt;</w:t>
            </w:r>
          </w:p>
          <w:p w:rsidR="001C70C8" w:rsidRDefault="001C70C8">
            <w:pPr>
              <w:rPr>
                <w:rFonts w:eastAsiaTheme="minorEastAsia"/>
              </w:rPr>
            </w:pPr>
          </w:p>
          <w:p w:rsidR="002E2E32" w:rsidRDefault="002E2E32">
            <w:pPr>
              <w:rPr>
                <w:rFonts w:eastAsiaTheme="minorEastAsia"/>
              </w:rPr>
            </w:pPr>
          </w:p>
          <w:p w:rsidR="002E2E32" w:rsidRPr="00356D50" w:rsidRDefault="002E2E32">
            <w:pPr>
              <w:rPr>
                <w:rFonts w:eastAsiaTheme="minorEastAsia"/>
              </w:rPr>
            </w:pPr>
          </w:p>
          <w:p w:rsidR="001C70C8" w:rsidRPr="00356D50" w:rsidRDefault="00356D50">
            <w:pPr>
              <w:rPr>
                <w:rFonts w:eastAsiaTheme="minorEastAsia"/>
              </w:rPr>
            </w:pPr>
            <w:r w:rsidRPr="00356D50">
              <w:rPr>
                <w:rFonts w:eastAsiaTheme="minorEastAsia"/>
                <w:color w:val="0000FF"/>
              </w:rPr>
              <w:t>&lt;/h3&gt;</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&lt;p&gt;</w:t>
            </w:r>
          </w:p>
          <w:p w:rsidR="001C70C8" w:rsidRDefault="001C70C8">
            <w:pPr>
              <w:rPr>
                <w:rFonts w:eastAsiaTheme="minorEastAsia"/>
              </w:rPr>
            </w:pPr>
          </w:p>
          <w:p w:rsidR="002E2E32" w:rsidRDefault="002E2E32">
            <w:pPr>
              <w:rPr>
                <w:rFonts w:eastAsiaTheme="minorEastAsia"/>
              </w:rPr>
            </w:pPr>
            <w:r>
              <w:rPr>
                <w:rFonts w:eastAsiaTheme="minorEastAsia" w:hint="eastAsia"/>
              </w:rPr>
              <w:t>인구</w:t>
            </w:r>
            <w:r>
              <w:rPr>
                <w:rFonts w:eastAsiaTheme="minorEastAsia" w:hint="eastAsia"/>
              </w:rPr>
              <w:t xml:space="preserve">: </w:t>
            </w:r>
            <w:r w:rsidRPr="00356D50">
              <w:rPr>
                <w:rFonts w:eastAsiaTheme="minorEastAsia"/>
              </w:rPr>
              <w:t>12,790,000</w:t>
            </w:r>
            <w:r>
              <w:rPr>
                <w:rFonts w:eastAsiaTheme="minorEastAsia" w:hint="eastAsia"/>
              </w:rPr>
              <w:t>명</w:t>
            </w:r>
          </w:p>
          <w:p w:rsidR="002E2E32" w:rsidRPr="00356D50" w:rsidRDefault="002E2E32">
            <w:pPr>
              <w:rPr>
                <w:rFonts w:eastAsiaTheme="minorEastAsia"/>
              </w:rPr>
            </w:pPr>
          </w:p>
          <w:p w:rsidR="001C70C8" w:rsidRDefault="00356D50">
            <w:pPr>
              <w:rPr>
                <w:rFonts w:eastAsiaTheme="minorEastAsia"/>
                <w:color w:val="0000FF"/>
              </w:rPr>
            </w:pPr>
            <w:r w:rsidRPr="00356D50">
              <w:rPr>
                <w:rFonts w:eastAsiaTheme="minorEastAsia"/>
                <w:color w:val="0000FF"/>
              </w:rPr>
              <w:t>&lt;br /&gt;</w:t>
            </w:r>
          </w:p>
          <w:p w:rsidR="002E2E32" w:rsidRDefault="002E2E32">
            <w:pPr>
              <w:rPr>
                <w:rFonts w:eastAsiaTheme="minorEastAsia"/>
                <w:color w:val="0000FF"/>
              </w:rPr>
            </w:pPr>
          </w:p>
          <w:p w:rsidR="002E2E32" w:rsidRPr="002E2E32" w:rsidRDefault="002E2E32">
            <w:pPr>
              <w:rPr>
                <w:rFonts w:eastAsiaTheme="minorEastAsia"/>
              </w:rPr>
            </w:pPr>
            <w:r w:rsidRPr="002E2E32">
              <w:rPr>
                <w:rFonts w:eastAsiaTheme="minorEastAsia" w:hint="eastAsia"/>
              </w:rPr>
              <w:t>언어</w:t>
            </w:r>
            <w:r w:rsidRPr="002E2E32">
              <w:rPr>
                <w:rFonts w:eastAsiaTheme="minorEastAsia" w:hint="eastAsia"/>
              </w:rPr>
              <w:t xml:space="preserve">: </w:t>
            </w:r>
            <w:r w:rsidRPr="002E2E32">
              <w:rPr>
                <w:rFonts w:eastAsiaTheme="minorEastAsia" w:hint="eastAsia"/>
              </w:rPr>
              <w:t>일본어</w:t>
            </w:r>
          </w:p>
          <w:p w:rsidR="001C70C8" w:rsidRPr="00356D50" w:rsidRDefault="001C70C8">
            <w:pPr>
              <w:rPr>
                <w:rFonts w:eastAsiaTheme="minorEastAsia"/>
              </w:rPr>
            </w:pPr>
          </w:p>
          <w:p w:rsidR="001C70C8" w:rsidRDefault="00356D50">
            <w:pPr>
              <w:rPr>
                <w:rFonts w:eastAsiaTheme="minorEastAsia"/>
                <w:color w:val="0000FF"/>
              </w:rPr>
            </w:pPr>
            <w:r w:rsidRPr="00356D50">
              <w:rPr>
                <w:rFonts w:eastAsiaTheme="minorEastAsia"/>
                <w:color w:val="0000FF"/>
              </w:rPr>
              <w:t>&lt;br /&gt;</w:t>
            </w:r>
          </w:p>
          <w:p w:rsidR="002E2E32" w:rsidRDefault="002E2E32">
            <w:pPr>
              <w:rPr>
                <w:rFonts w:eastAsiaTheme="minorEastAsia"/>
                <w:color w:val="0000FF"/>
              </w:rPr>
            </w:pPr>
          </w:p>
          <w:p w:rsidR="002E2E32" w:rsidRPr="00356D50" w:rsidRDefault="002E2E32">
            <w:pPr>
              <w:rPr>
                <w:rFonts w:eastAsiaTheme="minorEastAsia"/>
              </w:rPr>
            </w:pPr>
            <w:r>
              <w:rPr>
                <w:rFonts w:eastAsiaTheme="minorEastAsia" w:hint="eastAsia"/>
              </w:rPr>
              <w:t>전압</w:t>
            </w:r>
            <w:r>
              <w:rPr>
                <w:rFonts w:eastAsiaTheme="minorEastAsia" w:hint="eastAsia"/>
              </w:rPr>
              <w:t>: 100</w:t>
            </w:r>
            <w:r w:rsidR="00C44117">
              <w:rPr>
                <w:rFonts w:eastAsiaTheme="minorEastAsia" w:hint="eastAsia"/>
              </w:rPr>
              <w:t xml:space="preserve"> </w:t>
            </w:r>
            <w:r>
              <w:rPr>
                <w:rFonts w:eastAsiaTheme="minorEastAsia" w:hint="eastAsia"/>
              </w:rPr>
              <w:t>V, 50</w:t>
            </w:r>
            <w:r w:rsidR="00C44117">
              <w:rPr>
                <w:rFonts w:eastAsiaTheme="minorEastAsia" w:hint="eastAsia"/>
              </w:rPr>
              <w:t xml:space="preserve"> </w:t>
            </w:r>
            <w:r>
              <w:rPr>
                <w:rFonts w:eastAsiaTheme="minorEastAsia" w:hint="eastAsia"/>
              </w:rPr>
              <w:t>Hz</w:t>
            </w:r>
          </w:p>
          <w:p w:rsidR="001C70C8" w:rsidRPr="00356D50" w:rsidRDefault="001C70C8">
            <w:pPr>
              <w:rPr>
                <w:rFonts w:eastAsiaTheme="minorEastAsia"/>
              </w:rPr>
            </w:pPr>
          </w:p>
          <w:p w:rsidR="001C70C8" w:rsidRPr="00356D50" w:rsidRDefault="00356D50">
            <w:pPr>
              <w:rPr>
                <w:rFonts w:eastAsiaTheme="minorEastAsia"/>
              </w:rPr>
            </w:pPr>
            <w:r w:rsidRPr="00356D50">
              <w:rPr>
                <w:rFonts w:eastAsiaTheme="minorEastAsia"/>
                <w:color w:val="0000FF"/>
              </w:rPr>
              <w:t>&lt;br /&gt;</w:t>
            </w:r>
          </w:p>
          <w:p w:rsidR="001C70C8" w:rsidRDefault="001C70C8">
            <w:pPr>
              <w:rPr>
                <w:rFonts w:eastAsiaTheme="minorEastAsia"/>
              </w:rPr>
            </w:pPr>
          </w:p>
          <w:p w:rsidR="002E2E32" w:rsidRDefault="002E2E32">
            <w:pPr>
              <w:rPr>
                <w:rFonts w:eastAsiaTheme="minorEastAsia"/>
              </w:rPr>
            </w:pPr>
            <w:r>
              <w:rPr>
                <w:rFonts w:eastAsiaTheme="minorEastAsia" w:hint="eastAsia"/>
              </w:rPr>
              <w:t>국제</w:t>
            </w:r>
            <w:r>
              <w:rPr>
                <w:rFonts w:eastAsiaTheme="minorEastAsia" w:hint="eastAsia"/>
              </w:rPr>
              <w:t xml:space="preserve"> </w:t>
            </w:r>
            <w:r>
              <w:rPr>
                <w:rFonts w:eastAsiaTheme="minorEastAsia" w:hint="eastAsia"/>
              </w:rPr>
              <w:t>전화코드</w:t>
            </w:r>
            <w:r>
              <w:rPr>
                <w:rFonts w:eastAsiaTheme="minorEastAsia" w:hint="eastAsia"/>
              </w:rPr>
              <w:t>: +81 3</w:t>
            </w:r>
          </w:p>
          <w:p w:rsidR="002E2E32" w:rsidRPr="00356D50" w:rsidRDefault="002E2E32">
            <w:pPr>
              <w:rPr>
                <w:rFonts w:eastAsiaTheme="minorEastAsia"/>
              </w:rPr>
            </w:pPr>
          </w:p>
          <w:p w:rsidR="001C70C8" w:rsidRPr="00356D50" w:rsidRDefault="00356D50">
            <w:pPr>
              <w:rPr>
                <w:rFonts w:eastAsiaTheme="minorEastAsia"/>
              </w:rPr>
            </w:pPr>
            <w:r w:rsidRPr="00356D50">
              <w:rPr>
                <w:rFonts w:eastAsiaTheme="minorEastAsia"/>
                <w:color w:val="0000FF"/>
              </w:rPr>
              <w:t>&lt;/p&gt;</w:t>
            </w:r>
          </w:p>
          <w:p w:rsidR="001C70C8" w:rsidRPr="00356D50" w:rsidRDefault="001C70C8">
            <w:pPr>
              <w:rPr>
                <w:rFonts w:eastAsiaTheme="minorEastAsia"/>
              </w:rPr>
            </w:pPr>
          </w:p>
        </w:tc>
      </w:tr>
      <w:tr w:rsidR="00356D50" w:rsidRPr="00356D50" w:rsidTr="00356D50">
        <w:tc>
          <w:tcPr>
            <w:tcW w:w="300" w:type="dxa"/>
            <w:shd w:val="clear" w:color="auto" w:fill="BFBFBF"/>
          </w:tcPr>
          <w:p w:rsidR="001C70C8" w:rsidRPr="00356D50" w:rsidRDefault="00356D50">
            <w:pPr>
              <w:rPr>
                <w:rFonts w:eastAsiaTheme="minorEastAsia"/>
              </w:rPr>
            </w:pPr>
            <w:r w:rsidRPr="00356D50">
              <w:rPr>
                <w:rFonts w:eastAsiaTheme="minorEastAsia"/>
              </w:rPr>
              <w:lastRenderedPageBreak/>
              <w:t>14</w:t>
            </w:r>
          </w:p>
        </w:tc>
        <w:tc>
          <w:tcPr>
            <w:tcW w:w="1050" w:type="dxa"/>
            <w:shd w:val="clear" w:color="auto" w:fill="BFBFBF"/>
          </w:tcPr>
          <w:p w:rsidR="001C70C8" w:rsidRPr="00356D50" w:rsidRDefault="00356D50">
            <w:pPr>
              <w:rPr>
                <w:rFonts w:eastAsiaTheme="minorEastAsia"/>
              </w:rPr>
            </w:pPr>
            <w:r w:rsidRPr="00356D50">
              <w:rPr>
                <w:rFonts w:eastAsiaTheme="minorEastAsia"/>
                <w:b/>
              </w:rPr>
              <w:t>Similar destinations</w:t>
            </w:r>
          </w:p>
        </w:tc>
        <w:tc>
          <w:tcPr>
            <w:tcW w:w="1060" w:type="dxa"/>
            <w:shd w:val="clear" w:color="auto" w:fill="BFBFBF"/>
          </w:tcPr>
          <w:p w:rsidR="001C70C8" w:rsidRPr="00356D50" w:rsidRDefault="00356D50">
            <w:pPr>
              <w:rPr>
                <w:rFonts w:eastAsiaTheme="minorEastAsia"/>
              </w:rPr>
            </w:pPr>
            <w:r w:rsidRPr="00356D50">
              <w:rPr>
                <w:rFonts w:eastAsiaTheme="minorEastAsia"/>
                <w:b/>
                <w:color w:val="FF0000"/>
              </w:rPr>
              <w:t>Don't change</w:t>
            </w:r>
          </w:p>
        </w:tc>
        <w:tc>
          <w:tcPr>
            <w:tcW w:w="6900" w:type="dxa"/>
            <w:shd w:val="clear" w:color="auto" w:fill="BFBFBF"/>
          </w:tcPr>
          <w:p w:rsidR="001C70C8" w:rsidRPr="00356D50" w:rsidRDefault="00356D50">
            <w:pPr>
              <w:rPr>
                <w:rFonts w:eastAsiaTheme="minorEastAsia"/>
              </w:rPr>
            </w:pPr>
            <w:r w:rsidRPr="00356D50">
              <w:rPr>
                <w:rFonts w:eastAsiaTheme="minorEastAsia"/>
              </w:rPr>
              <w:t>Sapporo  Japan (721890), Singapore  Singapore (1655844), Hong Kong  Hong Kong (606379)</w:t>
            </w:r>
          </w:p>
        </w:tc>
        <w:tc>
          <w:tcPr>
            <w:tcW w:w="6900" w:type="dxa"/>
            <w:shd w:val="clear" w:color="auto" w:fill="BFBFBF"/>
          </w:tcPr>
          <w:p w:rsidR="001C70C8" w:rsidRPr="00356D50" w:rsidRDefault="00356D50">
            <w:pPr>
              <w:rPr>
                <w:rFonts w:eastAsiaTheme="minorEastAsia"/>
              </w:rPr>
            </w:pPr>
            <w:r w:rsidRPr="00356D50">
              <w:rPr>
                <w:rFonts w:eastAsiaTheme="minorEastAsia"/>
              </w:rPr>
              <w:t>Sapporo  Japan (721890), Singapore  Singapore (1655844), Hong Kong  Hong Kong (606379)</w:t>
            </w:r>
          </w:p>
        </w:tc>
      </w:tr>
      <w:tr w:rsidR="00356D50" w:rsidRPr="00356D50" w:rsidTr="00356D50">
        <w:tc>
          <w:tcPr>
            <w:tcW w:w="300" w:type="dxa"/>
          </w:tcPr>
          <w:p w:rsidR="001C70C8" w:rsidRPr="00356D50" w:rsidRDefault="00356D50">
            <w:pPr>
              <w:rPr>
                <w:rFonts w:eastAsiaTheme="minorEastAsia"/>
              </w:rPr>
            </w:pPr>
            <w:r w:rsidRPr="00356D50">
              <w:rPr>
                <w:rFonts w:eastAsiaTheme="minorEastAsia"/>
              </w:rPr>
              <w:t>15</w:t>
            </w:r>
          </w:p>
        </w:tc>
        <w:tc>
          <w:tcPr>
            <w:tcW w:w="1050" w:type="dxa"/>
          </w:tcPr>
          <w:p w:rsidR="001C70C8" w:rsidRPr="00356D50" w:rsidRDefault="00356D50">
            <w:pPr>
              <w:rPr>
                <w:rFonts w:eastAsiaTheme="minorEastAsia"/>
              </w:rPr>
            </w:pPr>
            <w:r w:rsidRPr="00356D50">
              <w:rPr>
                <w:rFonts w:eastAsiaTheme="minorEastAsia"/>
                <w:b/>
              </w:rPr>
              <w:t>Meta title</w:t>
            </w:r>
          </w:p>
        </w:tc>
        <w:tc>
          <w:tcPr>
            <w:tcW w:w="1060" w:type="dxa"/>
          </w:tcPr>
          <w:p w:rsidR="001C70C8" w:rsidRPr="00356D50" w:rsidRDefault="00356D50">
            <w:pPr>
              <w:rPr>
                <w:rFonts w:eastAsiaTheme="minorEastAsia"/>
              </w:rPr>
            </w:pPr>
            <w:r w:rsidRPr="00356D50">
              <w:rPr>
                <w:rFonts w:eastAsiaTheme="minorEastAsia"/>
                <w:b/>
                <w:color w:val="00EC00"/>
              </w:rPr>
              <w:t>Localise</w:t>
            </w:r>
          </w:p>
        </w:tc>
        <w:tc>
          <w:tcPr>
            <w:tcW w:w="6900" w:type="dxa"/>
          </w:tcPr>
          <w:p w:rsidR="001C70C8" w:rsidRPr="00356D50" w:rsidRDefault="00356D50">
            <w:pPr>
              <w:rPr>
                <w:rFonts w:eastAsiaTheme="minorEastAsia"/>
              </w:rPr>
            </w:pPr>
            <w:r w:rsidRPr="00356D50">
              <w:rPr>
                <w:rFonts w:eastAsiaTheme="minorEastAsia"/>
              </w:rPr>
              <w:t>Tokyo Travel Tips - Get travel advice and information for Tokyo</w:t>
            </w:r>
          </w:p>
        </w:tc>
        <w:tc>
          <w:tcPr>
            <w:tcW w:w="6900" w:type="dxa"/>
          </w:tcPr>
          <w:p w:rsidR="001C70C8" w:rsidRPr="00356D50" w:rsidRDefault="00754153">
            <w:pPr>
              <w:rPr>
                <w:rFonts w:eastAsiaTheme="minorEastAsia"/>
              </w:rPr>
            </w:pPr>
            <w:r w:rsidRPr="00356D50">
              <w:rPr>
                <w:rFonts w:eastAsiaTheme="minorEastAsia" w:hint="eastAsia"/>
              </w:rPr>
              <w:t>도쿄</w:t>
            </w:r>
            <w:r w:rsidRPr="00356D50">
              <w:rPr>
                <w:rFonts w:eastAsiaTheme="minorEastAsia" w:hint="eastAsia"/>
              </w:rPr>
              <w:t xml:space="preserve"> </w:t>
            </w:r>
            <w:r w:rsidRPr="00356D50">
              <w:rPr>
                <w:rFonts w:eastAsiaTheme="minorEastAsia" w:hint="eastAsia"/>
              </w:rPr>
              <w:t>여행</w:t>
            </w:r>
            <w:r w:rsidRPr="00356D50">
              <w:rPr>
                <w:rFonts w:eastAsiaTheme="minorEastAsia" w:hint="eastAsia"/>
              </w:rPr>
              <w:t xml:space="preserve"> </w:t>
            </w:r>
            <w:r w:rsidR="00FA31C5">
              <w:rPr>
                <w:rFonts w:eastAsiaTheme="minorEastAsia" w:hint="eastAsia"/>
              </w:rPr>
              <w:t>팁</w:t>
            </w:r>
            <w:r w:rsidRPr="00356D50">
              <w:rPr>
                <w:rFonts w:eastAsiaTheme="minorEastAsia" w:hint="eastAsia"/>
              </w:rPr>
              <w:t xml:space="preserve"> </w:t>
            </w:r>
            <w:r w:rsidRPr="00356D50">
              <w:rPr>
                <w:rFonts w:eastAsiaTheme="minorEastAsia"/>
              </w:rPr>
              <w:t>–</w:t>
            </w:r>
            <w:r w:rsidRPr="00356D50">
              <w:rPr>
                <w:rFonts w:eastAsiaTheme="minorEastAsia" w:hint="eastAsia"/>
              </w:rPr>
              <w:t xml:space="preserve"> </w:t>
            </w:r>
            <w:r w:rsidRPr="00356D50">
              <w:rPr>
                <w:rFonts w:eastAsiaTheme="minorEastAsia" w:hint="eastAsia"/>
              </w:rPr>
              <w:t>도쿄</w:t>
            </w:r>
            <w:r w:rsidRPr="00356D50">
              <w:rPr>
                <w:rFonts w:eastAsiaTheme="minorEastAsia" w:hint="eastAsia"/>
              </w:rPr>
              <w:t xml:space="preserve"> </w:t>
            </w:r>
            <w:r w:rsidRPr="00356D50">
              <w:rPr>
                <w:rFonts w:eastAsiaTheme="minorEastAsia" w:hint="eastAsia"/>
              </w:rPr>
              <w:t>여행</w:t>
            </w:r>
            <w:r w:rsidRPr="00356D50">
              <w:rPr>
                <w:rFonts w:eastAsiaTheme="minorEastAsia" w:hint="eastAsia"/>
              </w:rPr>
              <w:t xml:space="preserve"> </w:t>
            </w:r>
            <w:r w:rsidRPr="00356D50">
              <w:rPr>
                <w:rFonts w:eastAsiaTheme="minorEastAsia" w:hint="eastAsia"/>
              </w:rPr>
              <w:t>시</w:t>
            </w:r>
            <w:r w:rsidRPr="00356D50">
              <w:rPr>
                <w:rFonts w:eastAsiaTheme="minorEastAsia" w:hint="eastAsia"/>
              </w:rPr>
              <w:t xml:space="preserve"> </w:t>
            </w:r>
            <w:r w:rsidRPr="00356D50">
              <w:rPr>
                <w:rFonts w:eastAsiaTheme="minorEastAsia" w:hint="eastAsia"/>
              </w:rPr>
              <w:t>참고사항</w:t>
            </w:r>
            <w:ins w:id="206" w:author="noel" w:date="2015-07-24T00:47:00Z">
              <w:r w:rsidR="006D6616">
                <w:rPr>
                  <w:rFonts w:eastAsiaTheme="minorEastAsia" w:hint="eastAsia"/>
                </w:rPr>
                <w:t xml:space="preserve"> </w:t>
              </w:r>
              <w:r w:rsidR="006D6616">
                <w:rPr>
                  <w:rFonts w:eastAsiaTheme="minorEastAsia" w:hint="eastAsia"/>
                </w:rPr>
                <w:t>및</w:t>
              </w:r>
            </w:ins>
            <w:del w:id="207" w:author="noel" w:date="2015-07-24T00:47:00Z">
              <w:r w:rsidRPr="00356D50" w:rsidDel="006D6616">
                <w:rPr>
                  <w:rFonts w:eastAsiaTheme="minorEastAsia" w:hint="eastAsia"/>
                </w:rPr>
                <w:delText>과</w:delText>
              </w:r>
            </w:del>
            <w:r w:rsidRPr="00356D50">
              <w:rPr>
                <w:rFonts w:eastAsiaTheme="minorEastAsia" w:hint="eastAsia"/>
              </w:rPr>
              <w:t xml:space="preserve"> </w:t>
            </w:r>
            <w:r w:rsidRPr="00356D50">
              <w:rPr>
                <w:rFonts w:eastAsiaTheme="minorEastAsia" w:hint="eastAsia"/>
              </w:rPr>
              <w:t>정보</w:t>
            </w:r>
          </w:p>
        </w:tc>
      </w:tr>
      <w:tr w:rsidR="00356D50" w:rsidRPr="00356D50" w:rsidTr="00356D50">
        <w:tc>
          <w:tcPr>
            <w:tcW w:w="300" w:type="dxa"/>
          </w:tcPr>
          <w:p w:rsidR="001C70C8" w:rsidRPr="00356D50" w:rsidRDefault="00356D50">
            <w:pPr>
              <w:rPr>
                <w:rFonts w:eastAsiaTheme="minorEastAsia"/>
              </w:rPr>
            </w:pPr>
            <w:r w:rsidRPr="00356D50">
              <w:rPr>
                <w:rFonts w:eastAsiaTheme="minorEastAsia"/>
              </w:rPr>
              <w:t>16</w:t>
            </w:r>
          </w:p>
        </w:tc>
        <w:tc>
          <w:tcPr>
            <w:tcW w:w="1050" w:type="dxa"/>
          </w:tcPr>
          <w:p w:rsidR="001C70C8" w:rsidRPr="00356D50" w:rsidRDefault="00356D50">
            <w:pPr>
              <w:rPr>
                <w:rFonts w:eastAsiaTheme="minorEastAsia"/>
              </w:rPr>
            </w:pPr>
            <w:r w:rsidRPr="00356D50">
              <w:rPr>
                <w:rFonts w:eastAsiaTheme="minorEastAsia"/>
                <w:b/>
              </w:rPr>
              <w:t>Meta description</w:t>
            </w:r>
          </w:p>
        </w:tc>
        <w:tc>
          <w:tcPr>
            <w:tcW w:w="1060" w:type="dxa"/>
          </w:tcPr>
          <w:p w:rsidR="001C70C8" w:rsidRPr="00356D50" w:rsidRDefault="00356D50">
            <w:pPr>
              <w:rPr>
                <w:rFonts w:eastAsiaTheme="minorEastAsia"/>
              </w:rPr>
            </w:pPr>
            <w:r w:rsidRPr="00356D50">
              <w:rPr>
                <w:rFonts w:eastAsiaTheme="minorEastAsia"/>
                <w:b/>
                <w:color w:val="00EC00"/>
              </w:rPr>
              <w:t>Localise</w:t>
            </w:r>
          </w:p>
        </w:tc>
        <w:tc>
          <w:tcPr>
            <w:tcW w:w="6900" w:type="dxa"/>
          </w:tcPr>
          <w:p w:rsidR="001C70C8" w:rsidRPr="00356D50" w:rsidRDefault="00356D50">
            <w:pPr>
              <w:rPr>
                <w:rFonts w:eastAsiaTheme="minorEastAsia"/>
              </w:rPr>
            </w:pPr>
            <w:r w:rsidRPr="00356D50">
              <w:rPr>
                <w:rFonts w:eastAsiaTheme="minorEastAsia"/>
              </w:rPr>
              <w:t>Helpful Tokyo travel tips, advice and facts on local transportation, weather, language, airports, customs, currency, etc. Get the information and insight you need for your travel to Tokyo, Japan.</w:t>
            </w:r>
          </w:p>
        </w:tc>
        <w:tc>
          <w:tcPr>
            <w:tcW w:w="6900" w:type="dxa"/>
          </w:tcPr>
          <w:p w:rsidR="001C70C8" w:rsidRPr="00356D50" w:rsidRDefault="00754153">
            <w:pPr>
              <w:rPr>
                <w:rFonts w:eastAsiaTheme="minorEastAsia"/>
              </w:rPr>
            </w:pPr>
            <w:r w:rsidRPr="00356D50">
              <w:rPr>
                <w:rFonts w:eastAsiaTheme="minorEastAsia" w:hint="eastAsia"/>
              </w:rPr>
              <w:t>유용한</w:t>
            </w:r>
            <w:r w:rsidRPr="00356D50">
              <w:rPr>
                <w:rFonts w:eastAsiaTheme="minorEastAsia" w:hint="eastAsia"/>
              </w:rPr>
              <w:t xml:space="preserve"> </w:t>
            </w:r>
            <w:r w:rsidRPr="00356D50">
              <w:rPr>
                <w:rFonts w:eastAsiaTheme="minorEastAsia" w:hint="eastAsia"/>
              </w:rPr>
              <w:t>일본</w:t>
            </w:r>
            <w:r w:rsidRPr="00356D50">
              <w:rPr>
                <w:rFonts w:eastAsiaTheme="minorEastAsia" w:hint="eastAsia"/>
              </w:rPr>
              <w:t xml:space="preserve"> </w:t>
            </w:r>
            <w:r w:rsidRPr="00356D50">
              <w:rPr>
                <w:rFonts w:eastAsiaTheme="minorEastAsia" w:hint="eastAsia"/>
              </w:rPr>
              <w:t>여행</w:t>
            </w:r>
            <w:r w:rsidRPr="00356D50">
              <w:rPr>
                <w:rFonts w:eastAsiaTheme="minorEastAsia" w:hint="eastAsia"/>
              </w:rPr>
              <w:t xml:space="preserve"> </w:t>
            </w:r>
            <w:r w:rsidRPr="00356D50">
              <w:rPr>
                <w:rFonts w:eastAsiaTheme="minorEastAsia" w:hint="eastAsia"/>
              </w:rPr>
              <w:t>팁</w:t>
            </w:r>
            <w:r w:rsidRPr="00356D50">
              <w:rPr>
                <w:rFonts w:eastAsiaTheme="minorEastAsia" w:hint="eastAsia"/>
              </w:rPr>
              <w:t xml:space="preserve">, </w:t>
            </w:r>
            <w:r w:rsidRPr="00356D50">
              <w:rPr>
                <w:rFonts w:eastAsiaTheme="minorEastAsia" w:hint="eastAsia"/>
              </w:rPr>
              <w:t>참고사항</w:t>
            </w:r>
            <w:r w:rsidRPr="00356D50">
              <w:rPr>
                <w:rFonts w:eastAsiaTheme="minorEastAsia" w:hint="eastAsia"/>
              </w:rPr>
              <w:t xml:space="preserve"> </w:t>
            </w:r>
            <w:r w:rsidRPr="00356D50">
              <w:rPr>
                <w:rFonts w:eastAsiaTheme="minorEastAsia" w:hint="eastAsia"/>
              </w:rPr>
              <w:t>및</w:t>
            </w:r>
            <w:r w:rsidRPr="00356D50">
              <w:rPr>
                <w:rFonts w:eastAsiaTheme="minorEastAsia" w:hint="eastAsia"/>
              </w:rPr>
              <w:t xml:space="preserve"> </w:t>
            </w:r>
            <w:r w:rsidRPr="00356D50">
              <w:rPr>
                <w:rFonts w:eastAsiaTheme="minorEastAsia" w:hint="eastAsia"/>
              </w:rPr>
              <w:t>현지</w:t>
            </w:r>
            <w:r w:rsidRPr="00356D50">
              <w:rPr>
                <w:rFonts w:eastAsiaTheme="minorEastAsia" w:hint="eastAsia"/>
              </w:rPr>
              <w:t xml:space="preserve"> </w:t>
            </w:r>
            <w:r w:rsidRPr="00356D50">
              <w:rPr>
                <w:rFonts w:eastAsiaTheme="minorEastAsia" w:hint="eastAsia"/>
              </w:rPr>
              <w:t>교통</w:t>
            </w:r>
            <w:r w:rsidRPr="00356D50">
              <w:rPr>
                <w:rFonts w:eastAsiaTheme="minorEastAsia" w:hint="eastAsia"/>
              </w:rPr>
              <w:t xml:space="preserve">, </w:t>
            </w:r>
            <w:r w:rsidRPr="00356D50">
              <w:rPr>
                <w:rFonts w:eastAsiaTheme="minorEastAsia" w:hint="eastAsia"/>
              </w:rPr>
              <w:t>날씨</w:t>
            </w:r>
            <w:r w:rsidRPr="00356D50">
              <w:rPr>
                <w:rFonts w:eastAsiaTheme="minorEastAsia" w:hint="eastAsia"/>
              </w:rPr>
              <w:t xml:space="preserve">, </w:t>
            </w:r>
            <w:r w:rsidRPr="00356D50">
              <w:rPr>
                <w:rFonts w:eastAsiaTheme="minorEastAsia" w:hint="eastAsia"/>
              </w:rPr>
              <w:t>언어</w:t>
            </w:r>
            <w:r w:rsidRPr="00356D50">
              <w:rPr>
                <w:rFonts w:eastAsiaTheme="minorEastAsia" w:hint="eastAsia"/>
              </w:rPr>
              <w:t xml:space="preserve">, </w:t>
            </w:r>
            <w:r w:rsidRPr="00356D50">
              <w:rPr>
                <w:rFonts w:eastAsiaTheme="minorEastAsia" w:hint="eastAsia"/>
              </w:rPr>
              <w:t>공항</w:t>
            </w:r>
            <w:r w:rsidRPr="00356D50">
              <w:rPr>
                <w:rFonts w:eastAsiaTheme="minorEastAsia" w:hint="eastAsia"/>
              </w:rPr>
              <w:t xml:space="preserve">, </w:t>
            </w:r>
            <w:r w:rsidRPr="00356D50">
              <w:rPr>
                <w:rFonts w:eastAsiaTheme="minorEastAsia" w:hint="eastAsia"/>
              </w:rPr>
              <w:t>세관</w:t>
            </w:r>
            <w:r w:rsidRPr="00356D50">
              <w:rPr>
                <w:rFonts w:eastAsiaTheme="minorEastAsia" w:hint="eastAsia"/>
              </w:rPr>
              <w:t xml:space="preserve">, </w:t>
            </w:r>
            <w:r w:rsidRPr="00356D50">
              <w:rPr>
                <w:rFonts w:eastAsiaTheme="minorEastAsia" w:hint="eastAsia"/>
              </w:rPr>
              <w:t>환율</w:t>
            </w:r>
            <w:r w:rsidRPr="00356D50">
              <w:rPr>
                <w:rFonts w:eastAsiaTheme="minorEastAsia" w:hint="eastAsia"/>
              </w:rPr>
              <w:t xml:space="preserve"> </w:t>
            </w:r>
            <w:r w:rsidRPr="00356D50">
              <w:rPr>
                <w:rFonts w:eastAsiaTheme="minorEastAsia" w:hint="eastAsia"/>
              </w:rPr>
              <w:t>등의</w:t>
            </w:r>
            <w:r w:rsidRPr="00356D50">
              <w:rPr>
                <w:rFonts w:eastAsiaTheme="minorEastAsia" w:hint="eastAsia"/>
              </w:rPr>
              <w:t xml:space="preserve"> </w:t>
            </w:r>
            <w:r w:rsidRPr="00356D50">
              <w:rPr>
                <w:rFonts w:eastAsiaTheme="minorEastAsia" w:hint="eastAsia"/>
              </w:rPr>
              <w:t>정보</w:t>
            </w:r>
            <w:r w:rsidRPr="00356D50">
              <w:rPr>
                <w:rFonts w:eastAsiaTheme="minorEastAsia" w:hint="eastAsia"/>
              </w:rPr>
              <w:t xml:space="preserve">, </w:t>
            </w:r>
            <w:r w:rsidRPr="00356D50">
              <w:rPr>
                <w:rFonts w:eastAsiaTheme="minorEastAsia" w:hint="eastAsia"/>
              </w:rPr>
              <w:t>일본</w:t>
            </w:r>
            <w:r w:rsidRPr="00356D50">
              <w:rPr>
                <w:rFonts w:eastAsiaTheme="minorEastAsia" w:hint="eastAsia"/>
              </w:rPr>
              <w:t xml:space="preserve"> </w:t>
            </w:r>
            <w:r w:rsidRPr="00356D50">
              <w:rPr>
                <w:rFonts w:eastAsiaTheme="minorEastAsia" w:hint="eastAsia"/>
              </w:rPr>
              <w:t>도쿄</w:t>
            </w:r>
            <w:r w:rsidRPr="00356D50">
              <w:rPr>
                <w:rFonts w:eastAsiaTheme="minorEastAsia" w:hint="eastAsia"/>
              </w:rPr>
              <w:t xml:space="preserve"> </w:t>
            </w:r>
            <w:r w:rsidRPr="00356D50">
              <w:rPr>
                <w:rFonts w:eastAsiaTheme="minorEastAsia" w:hint="eastAsia"/>
              </w:rPr>
              <w:t>여행</w:t>
            </w:r>
            <w:r w:rsidRPr="00356D50">
              <w:rPr>
                <w:rFonts w:eastAsiaTheme="minorEastAsia" w:hint="eastAsia"/>
              </w:rPr>
              <w:t xml:space="preserve"> </w:t>
            </w:r>
            <w:r w:rsidRPr="00356D50">
              <w:rPr>
                <w:rFonts w:eastAsiaTheme="minorEastAsia" w:hint="eastAsia"/>
              </w:rPr>
              <w:t>시</w:t>
            </w:r>
            <w:r w:rsidRPr="00356D50">
              <w:rPr>
                <w:rFonts w:eastAsiaTheme="minorEastAsia" w:hint="eastAsia"/>
              </w:rPr>
              <w:t xml:space="preserve"> </w:t>
            </w:r>
            <w:r w:rsidRPr="00356D50">
              <w:rPr>
                <w:rFonts w:eastAsiaTheme="minorEastAsia" w:hint="eastAsia"/>
              </w:rPr>
              <w:t>필요한</w:t>
            </w:r>
            <w:r w:rsidRPr="00356D50">
              <w:rPr>
                <w:rFonts w:eastAsiaTheme="minorEastAsia" w:hint="eastAsia"/>
              </w:rPr>
              <w:t xml:space="preserve"> </w:t>
            </w:r>
            <w:r w:rsidRPr="00356D50">
              <w:rPr>
                <w:rFonts w:eastAsiaTheme="minorEastAsia" w:hint="eastAsia"/>
              </w:rPr>
              <w:t>정보</w:t>
            </w:r>
            <w:del w:id="208" w:author="noel" w:date="2015-07-24T00:48:00Z">
              <w:r w:rsidRPr="00356D50" w:rsidDel="006D6616">
                <w:rPr>
                  <w:rFonts w:eastAsiaTheme="minorEastAsia" w:hint="eastAsia"/>
                </w:rPr>
                <w:delText>와</w:delText>
              </w:r>
              <w:r w:rsidRPr="00356D50" w:rsidDel="006D6616">
                <w:rPr>
                  <w:rFonts w:eastAsiaTheme="minorEastAsia" w:hint="eastAsia"/>
                </w:rPr>
                <w:delText xml:space="preserve"> </w:delText>
              </w:r>
              <w:r w:rsidRPr="00356D50" w:rsidDel="006D6616">
                <w:rPr>
                  <w:rFonts w:eastAsiaTheme="minorEastAsia" w:hint="eastAsia"/>
                </w:rPr>
                <w:delText>이해</w:delText>
              </w:r>
            </w:del>
          </w:p>
        </w:tc>
      </w:tr>
      <w:tr w:rsidR="00356D50" w:rsidRPr="00356D50" w:rsidTr="00356D50">
        <w:tc>
          <w:tcPr>
            <w:tcW w:w="300" w:type="dxa"/>
          </w:tcPr>
          <w:p w:rsidR="001C70C8" w:rsidRPr="00356D50" w:rsidRDefault="00356D50">
            <w:pPr>
              <w:rPr>
                <w:rFonts w:eastAsiaTheme="minorEastAsia"/>
              </w:rPr>
            </w:pPr>
            <w:r w:rsidRPr="00356D50">
              <w:rPr>
                <w:rFonts w:eastAsiaTheme="minorEastAsia"/>
              </w:rPr>
              <w:t>17</w:t>
            </w:r>
          </w:p>
        </w:tc>
        <w:tc>
          <w:tcPr>
            <w:tcW w:w="1050" w:type="dxa"/>
          </w:tcPr>
          <w:p w:rsidR="001C70C8" w:rsidRPr="00356D50" w:rsidRDefault="00356D50">
            <w:pPr>
              <w:rPr>
                <w:rFonts w:eastAsiaTheme="minorEastAsia"/>
              </w:rPr>
            </w:pPr>
            <w:r w:rsidRPr="00356D50">
              <w:rPr>
                <w:rFonts w:eastAsiaTheme="minorEastAsia"/>
                <w:b/>
              </w:rPr>
              <w:t>Meta keywords</w:t>
            </w:r>
          </w:p>
        </w:tc>
        <w:tc>
          <w:tcPr>
            <w:tcW w:w="1060" w:type="dxa"/>
          </w:tcPr>
          <w:p w:rsidR="001C70C8" w:rsidRPr="00356D50" w:rsidRDefault="00356D50">
            <w:pPr>
              <w:rPr>
                <w:rFonts w:eastAsiaTheme="minorEastAsia"/>
              </w:rPr>
            </w:pPr>
            <w:r w:rsidRPr="00356D50">
              <w:rPr>
                <w:rFonts w:eastAsiaTheme="minorEastAsia"/>
                <w:b/>
                <w:color w:val="00EC00"/>
              </w:rPr>
              <w:t>Localise</w:t>
            </w:r>
          </w:p>
        </w:tc>
        <w:tc>
          <w:tcPr>
            <w:tcW w:w="6900" w:type="dxa"/>
          </w:tcPr>
          <w:p w:rsidR="001C70C8" w:rsidRPr="00356D50" w:rsidRDefault="00356D50">
            <w:pPr>
              <w:rPr>
                <w:rFonts w:eastAsiaTheme="minorEastAsia"/>
              </w:rPr>
            </w:pPr>
            <w:r w:rsidRPr="00356D50">
              <w:rPr>
                <w:rFonts w:eastAsiaTheme="minorEastAsia"/>
              </w:rPr>
              <w:t>travel destination tips advice information, Tokyo Japan</w:t>
            </w:r>
          </w:p>
        </w:tc>
        <w:tc>
          <w:tcPr>
            <w:tcW w:w="6900" w:type="dxa"/>
          </w:tcPr>
          <w:p w:rsidR="001C70C8" w:rsidRPr="00356D50" w:rsidRDefault="00754153">
            <w:pPr>
              <w:rPr>
                <w:rFonts w:eastAsiaTheme="minorEastAsia"/>
              </w:rPr>
            </w:pPr>
            <w:r w:rsidRPr="00356D50">
              <w:rPr>
                <w:rFonts w:eastAsiaTheme="minorEastAsia" w:hint="eastAsia"/>
              </w:rPr>
              <w:t>여행</w:t>
            </w:r>
            <w:r w:rsidRPr="00356D50">
              <w:rPr>
                <w:rFonts w:eastAsiaTheme="minorEastAsia" w:hint="eastAsia"/>
              </w:rPr>
              <w:t xml:space="preserve"> </w:t>
            </w:r>
            <w:r w:rsidRPr="00356D50">
              <w:rPr>
                <w:rFonts w:eastAsiaTheme="minorEastAsia" w:hint="eastAsia"/>
              </w:rPr>
              <w:t>팁</w:t>
            </w:r>
            <w:r w:rsidRPr="00356D50">
              <w:rPr>
                <w:rFonts w:eastAsiaTheme="minorEastAsia" w:hint="eastAsia"/>
              </w:rPr>
              <w:t xml:space="preserve"> </w:t>
            </w:r>
            <w:r w:rsidRPr="00356D50">
              <w:rPr>
                <w:rFonts w:eastAsiaTheme="minorEastAsia" w:hint="eastAsia"/>
              </w:rPr>
              <w:t>참고사항</w:t>
            </w:r>
            <w:r w:rsidRPr="00356D50">
              <w:rPr>
                <w:rFonts w:eastAsiaTheme="minorEastAsia" w:hint="eastAsia"/>
              </w:rPr>
              <w:t xml:space="preserve"> </w:t>
            </w:r>
            <w:r w:rsidRPr="00356D50">
              <w:rPr>
                <w:rFonts w:eastAsiaTheme="minorEastAsia" w:hint="eastAsia"/>
              </w:rPr>
              <w:t>정보</w:t>
            </w:r>
            <w:r w:rsidRPr="00356D50">
              <w:rPr>
                <w:rFonts w:eastAsiaTheme="minorEastAsia" w:hint="eastAsia"/>
              </w:rPr>
              <w:t xml:space="preserve">, </w:t>
            </w:r>
            <w:del w:id="209" w:author="noel" w:date="2015-07-24T00:47:00Z">
              <w:r w:rsidRPr="00356D50" w:rsidDel="006D6616">
                <w:rPr>
                  <w:rFonts w:eastAsiaTheme="minorEastAsia" w:hint="eastAsia"/>
                </w:rPr>
                <w:delText>도쿄</w:delText>
              </w:r>
              <w:r w:rsidRPr="00356D50" w:rsidDel="006D6616">
                <w:rPr>
                  <w:rFonts w:eastAsiaTheme="minorEastAsia" w:hint="eastAsia"/>
                </w:rPr>
                <w:delText xml:space="preserve"> </w:delText>
              </w:r>
            </w:del>
            <w:r w:rsidRPr="00356D50">
              <w:rPr>
                <w:rFonts w:eastAsiaTheme="minorEastAsia" w:hint="eastAsia"/>
              </w:rPr>
              <w:t>일본</w:t>
            </w:r>
            <w:ins w:id="210" w:author="noel" w:date="2015-07-24T00:47:00Z">
              <w:r w:rsidR="006D6616">
                <w:rPr>
                  <w:rFonts w:eastAsiaTheme="minorEastAsia" w:hint="eastAsia"/>
                </w:rPr>
                <w:t xml:space="preserve"> </w:t>
              </w:r>
              <w:r w:rsidR="006D6616">
                <w:rPr>
                  <w:rFonts w:eastAsiaTheme="minorEastAsia" w:hint="eastAsia"/>
                </w:rPr>
                <w:t>도쿄</w:t>
              </w:r>
            </w:ins>
          </w:p>
        </w:tc>
      </w:tr>
      <w:tr w:rsidR="00356D50" w:rsidRPr="00356D50" w:rsidTr="00356D50">
        <w:tc>
          <w:tcPr>
            <w:tcW w:w="300" w:type="dxa"/>
            <w:shd w:val="clear" w:color="auto" w:fill="BFBFBF"/>
          </w:tcPr>
          <w:p w:rsidR="001C70C8" w:rsidRPr="00356D50" w:rsidRDefault="00356D50">
            <w:pPr>
              <w:rPr>
                <w:rFonts w:eastAsiaTheme="minorEastAsia"/>
              </w:rPr>
            </w:pPr>
            <w:r w:rsidRPr="00356D50">
              <w:rPr>
                <w:rFonts w:eastAsiaTheme="minorEastAsia"/>
              </w:rPr>
              <w:t>18</w:t>
            </w:r>
          </w:p>
        </w:tc>
        <w:tc>
          <w:tcPr>
            <w:tcW w:w="1050" w:type="dxa"/>
            <w:shd w:val="clear" w:color="auto" w:fill="BFBFBF"/>
          </w:tcPr>
          <w:p w:rsidR="001C70C8" w:rsidRPr="00356D50" w:rsidRDefault="00356D50">
            <w:pPr>
              <w:rPr>
                <w:rFonts w:eastAsiaTheme="minorEastAsia"/>
              </w:rPr>
            </w:pPr>
            <w:r w:rsidRPr="00356D50">
              <w:rPr>
                <w:rFonts w:eastAsiaTheme="minorEastAsia"/>
                <w:b/>
              </w:rPr>
              <w:t>Author name</w:t>
            </w:r>
          </w:p>
        </w:tc>
        <w:tc>
          <w:tcPr>
            <w:tcW w:w="1060" w:type="dxa"/>
            <w:shd w:val="clear" w:color="auto" w:fill="BFBFBF"/>
          </w:tcPr>
          <w:p w:rsidR="001C70C8" w:rsidRPr="00356D50" w:rsidRDefault="00356D50">
            <w:pPr>
              <w:rPr>
                <w:rFonts w:eastAsiaTheme="minorEastAsia"/>
              </w:rPr>
            </w:pPr>
            <w:r w:rsidRPr="00356D50">
              <w:rPr>
                <w:rFonts w:eastAsiaTheme="minorEastAsia"/>
                <w:b/>
                <w:color w:val="FF0000"/>
              </w:rPr>
              <w:t>Don't change</w:t>
            </w:r>
          </w:p>
        </w:tc>
        <w:tc>
          <w:tcPr>
            <w:tcW w:w="6900" w:type="dxa"/>
            <w:shd w:val="clear" w:color="auto" w:fill="BFBFBF"/>
          </w:tcPr>
          <w:p w:rsidR="001C70C8" w:rsidRPr="00356D50" w:rsidRDefault="001C70C8">
            <w:pPr>
              <w:rPr>
                <w:rFonts w:eastAsiaTheme="minorEastAsia"/>
              </w:rPr>
            </w:pPr>
          </w:p>
        </w:tc>
        <w:tc>
          <w:tcPr>
            <w:tcW w:w="6900" w:type="dxa"/>
            <w:shd w:val="clear" w:color="auto" w:fill="BFBFBF"/>
          </w:tcPr>
          <w:p w:rsidR="001C70C8" w:rsidRPr="00356D50" w:rsidRDefault="001C70C8">
            <w:pPr>
              <w:rPr>
                <w:rFonts w:eastAsiaTheme="minorEastAsia"/>
              </w:rPr>
            </w:pPr>
          </w:p>
        </w:tc>
      </w:tr>
      <w:tr w:rsidR="00356D50" w:rsidRPr="00356D50" w:rsidTr="00356D50">
        <w:tc>
          <w:tcPr>
            <w:tcW w:w="300" w:type="dxa"/>
            <w:shd w:val="clear" w:color="auto" w:fill="BFBFBF"/>
          </w:tcPr>
          <w:p w:rsidR="001C70C8" w:rsidRPr="00356D50" w:rsidRDefault="00356D50">
            <w:pPr>
              <w:rPr>
                <w:rFonts w:eastAsiaTheme="minorEastAsia"/>
              </w:rPr>
            </w:pPr>
            <w:r w:rsidRPr="00356D50">
              <w:rPr>
                <w:rFonts w:eastAsiaTheme="minorEastAsia"/>
              </w:rPr>
              <w:t>19</w:t>
            </w:r>
          </w:p>
        </w:tc>
        <w:tc>
          <w:tcPr>
            <w:tcW w:w="1050" w:type="dxa"/>
            <w:shd w:val="clear" w:color="auto" w:fill="BFBFBF"/>
          </w:tcPr>
          <w:p w:rsidR="001C70C8" w:rsidRPr="00356D50" w:rsidRDefault="00356D50">
            <w:pPr>
              <w:rPr>
                <w:rFonts w:eastAsiaTheme="minorEastAsia"/>
              </w:rPr>
            </w:pPr>
            <w:r w:rsidRPr="00356D50">
              <w:rPr>
                <w:rFonts w:eastAsiaTheme="minorEastAsia"/>
                <w:b/>
              </w:rPr>
              <w:t>Author title</w:t>
            </w:r>
          </w:p>
        </w:tc>
        <w:tc>
          <w:tcPr>
            <w:tcW w:w="1060" w:type="dxa"/>
            <w:shd w:val="clear" w:color="auto" w:fill="BFBFBF"/>
          </w:tcPr>
          <w:p w:rsidR="001C70C8" w:rsidRPr="00356D50" w:rsidRDefault="00356D50">
            <w:pPr>
              <w:rPr>
                <w:rFonts w:eastAsiaTheme="minorEastAsia"/>
              </w:rPr>
            </w:pPr>
            <w:r w:rsidRPr="00356D50">
              <w:rPr>
                <w:rFonts w:eastAsiaTheme="minorEastAsia"/>
                <w:b/>
                <w:color w:val="FF0000"/>
              </w:rPr>
              <w:t>Don't change</w:t>
            </w:r>
          </w:p>
        </w:tc>
        <w:tc>
          <w:tcPr>
            <w:tcW w:w="6900" w:type="dxa"/>
            <w:shd w:val="clear" w:color="auto" w:fill="BFBFBF"/>
          </w:tcPr>
          <w:p w:rsidR="001C70C8" w:rsidRPr="00356D50" w:rsidRDefault="001C70C8">
            <w:pPr>
              <w:rPr>
                <w:rFonts w:eastAsiaTheme="minorEastAsia"/>
              </w:rPr>
            </w:pPr>
          </w:p>
        </w:tc>
        <w:tc>
          <w:tcPr>
            <w:tcW w:w="6900" w:type="dxa"/>
            <w:shd w:val="clear" w:color="auto" w:fill="BFBFBF"/>
          </w:tcPr>
          <w:p w:rsidR="001C70C8" w:rsidRPr="00356D50" w:rsidRDefault="001C70C8">
            <w:pPr>
              <w:rPr>
                <w:rFonts w:eastAsiaTheme="minorEastAsia"/>
              </w:rPr>
            </w:pPr>
          </w:p>
        </w:tc>
      </w:tr>
      <w:tr w:rsidR="00356D50" w:rsidRPr="00356D50" w:rsidTr="00356D50">
        <w:tc>
          <w:tcPr>
            <w:tcW w:w="300" w:type="dxa"/>
            <w:shd w:val="clear" w:color="auto" w:fill="BFBFBF"/>
          </w:tcPr>
          <w:p w:rsidR="001C70C8" w:rsidRPr="00356D50" w:rsidRDefault="00356D50">
            <w:pPr>
              <w:rPr>
                <w:rFonts w:eastAsiaTheme="minorEastAsia"/>
              </w:rPr>
            </w:pPr>
            <w:r w:rsidRPr="00356D50">
              <w:rPr>
                <w:rFonts w:eastAsiaTheme="minorEastAsia"/>
              </w:rPr>
              <w:t>20</w:t>
            </w:r>
          </w:p>
        </w:tc>
        <w:tc>
          <w:tcPr>
            <w:tcW w:w="1050" w:type="dxa"/>
            <w:shd w:val="clear" w:color="auto" w:fill="BFBFBF"/>
          </w:tcPr>
          <w:p w:rsidR="001C70C8" w:rsidRPr="00356D50" w:rsidRDefault="00356D50">
            <w:pPr>
              <w:rPr>
                <w:rFonts w:eastAsiaTheme="minorEastAsia"/>
              </w:rPr>
            </w:pPr>
            <w:r w:rsidRPr="00356D50">
              <w:rPr>
                <w:rFonts w:eastAsiaTheme="minorEastAsia"/>
                <w:b/>
              </w:rPr>
              <w:t>Author description</w:t>
            </w:r>
          </w:p>
        </w:tc>
        <w:tc>
          <w:tcPr>
            <w:tcW w:w="1060" w:type="dxa"/>
            <w:shd w:val="clear" w:color="auto" w:fill="BFBFBF"/>
          </w:tcPr>
          <w:p w:rsidR="001C70C8" w:rsidRPr="00356D50" w:rsidRDefault="00356D50">
            <w:pPr>
              <w:rPr>
                <w:rFonts w:eastAsiaTheme="minorEastAsia"/>
              </w:rPr>
            </w:pPr>
            <w:r w:rsidRPr="00356D50">
              <w:rPr>
                <w:rFonts w:eastAsiaTheme="minorEastAsia"/>
                <w:b/>
                <w:color w:val="FF0000"/>
              </w:rPr>
              <w:t>Don't change</w:t>
            </w:r>
          </w:p>
        </w:tc>
        <w:tc>
          <w:tcPr>
            <w:tcW w:w="6900" w:type="dxa"/>
            <w:shd w:val="clear" w:color="auto" w:fill="BFBFBF"/>
          </w:tcPr>
          <w:p w:rsidR="001C70C8" w:rsidRPr="00356D50" w:rsidRDefault="001C70C8">
            <w:pPr>
              <w:rPr>
                <w:rFonts w:eastAsiaTheme="minorEastAsia"/>
              </w:rPr>
            </w:pPr>
          </w:p>
        </w:tc>
        <w:tc>
          <w:tcPr>
            <w:tcW w:w="6900" w:type="dxa"/>
            <w:shd w:val="clear" w:color="auto" w:fill="BFBFBF"/>
          </w:tcPr>
          <w:p w:rsidR="001C70C8" w:rsidRPr="00356D50" w:rsidRDefault="001C70C8">
            <w:pPr>
              <w:rPr>
                <w:rFonts w:eastAsiaTheme="minorEastAsia"/>
              </w:rPr>
            </w:pPr>
          </w:p>
        </w:tc>
      </w:tr>
      <w:tr w:rsidR="00356D50" w:rsidRPr="00356D50" w:rsidTr="00356D50">
        <w:tc>
          <w:tcPr>
            <w:tcW w:w="300" w:type="dxa"/>
            <w:shd w:val="clear" w:color="auto" w:fill="BFBFBF"/>
          </w:tcPr>
          <w:p w:rsidR="001C70C8" w:rsidRPr="00356D50" w:rsidRDefault="00356D50">
            <w:pPr>
              <w:rPr>
                <w:rFonts w:eastAsiaTheme="minorEastAsia"/>
              </w:rPr>
            </w:pPr>
            <w:r w:rsidRPr="00356D50">
              <w:rPr>
                <w:rFonts w:eastAsiaTheme="minorEastAsia"/>
              </w:rPr>
              <w:t>21</w:t>
            </w:r>
          </w:p>
        </w:tc>
        <w:tc>
          <w:tcPr>
            <w:tcW w:w="1050" w:type="dxa"/>
            <w:shd w:val="clear" w:color="auto" w:fill="BFBFBF"/>
          </w:tcPr>
          <w:p w:rsidR="001C70C8" w:rsidRPr="00356D50" w:rsidRDefault="00356D50">
            <w:pPr>
              <w:rPr>
                <w:rFonts w:eastAsiaTheme="minorEastAsia"/>
              </w:rPr>
            </w:pPr>
            <w:r w:rsidRPr="00356D50">
              <w:rPr>
                <w:rFonts w:eastAsiaTheme="minorEastAsia"/>
                <w:b/>
              </w:rPr>
              <w:t>Author image</w:t>
            </w:r>
          </w:p>
        </w:tc>
        <w:tc>
          <w:tcPr>
            <w:tcW w:w="1060" w:type="dxa"/>
            <w:shd w:val="clear" w:color="auto" w:fill="BFBFBF"/>
          </w:tcPr>
          <w:p w:rsidR="001C70C8" w:rsidRPr="00356D50" w:rsidRDefault="00356D50">
            <w:pPr>
              <w:rPr>
                <w:rFonts w:eastAsiaTheme="minorEastAsia"/>
              </w:rPr>
            </w:pPr>
            <w:r w:rsidRPr="00356D50">
              <w:rPr>
                <w:rFonts w:eastAsiaTheme="minorEastAsia"/>
                <w:b/>
                <w:color w:val="FF0000"/>
              </w:rPr>
              <w:t>Don't change</w:t>
            </w:r>
          </w:p>
        </w:tc>
        <w:tc>
          <w:tcPr>
            <w:tcW w:w="6900" w:type="dxa"/>
            <w:shd w:val="clear" w:color="auto" w:fill="BFBFBF"/>
          </w:tcPr>
          <w:p w:rsidR="001C70C8" w:rsidRPr="00356D50" w:rsidRDefault="001C70C8">
            <w:pPr>
              <w:rPr>
                <w:rFonts w:eastAsiaTheme="minorEastAsia"/>
              </w:rPr>
            </w:pPr>
          </w:p>
        </w:tc>
        <w:tc>
          <w:tcPr>
            <w:tcW w:w="6900" w:type="dxa"/>
            <w:shd w:val="clear" w:color="auto" w:fill="BFBFBF"/>
          </w:tcPr>
          <w:p w:rsidR="001C70C8" w:rsidRPr="00356D50" w:rsidRDefault="001C70C8">
            <w:pPr>
              <w:rPr>
                <w:rFonts w:eastAsiaTheme="minorEastAsia"/>
              </w:rPr>
            </w:pPr>
          </w:p>
        </w:tc>
      </w:tr>
      <w:tr w:rsidR="00356D50" w:rsidRPr="00356D50" w:rsidTr="00356D50">
        <w:tc>
          <w:tcPr>
            <w:tcW w:w="300" w:type="dxa"/>
            <w:shd w:val="clear" w:color="auto" w:fill="BFBFBF"/>
          </w:tcPr>
          <w:p w:rsidR="001C70C8" w:rsidRPr="00356D50" w:rsidRDefault="00356D50">
            <w:pPr>
              <w:rPr>
                <w:rFonts w:eastAsiaTheme="minorEastAsia"/>
              </w:rPr>
            </w:pPr>
            <w:r w:rsidRPr="00356D50">
              <w:rPr>
                <w:rFonts w:eastAsiaTheme="minorEastAsia"/>
              </w:rPr>
              <w:t>22</w:t>
            </w:r>
          </w:p>
        </w:tc>
        <w:tc>
          <w:tcPr>
            <w:tcW w:w="1050" w:type="dxa"/>
            <w:shd w:val="clear" w:color="auto" w:fill="BFBFBF"/>
          </w:tcPr>
          <w:p w:rsidR="001C70C8" w:rsidRPr="00356D50" w:rsidRDefault="00356D50">
            <w:pPr>
              <w:rPr>
                <w:rFonts w:eastAsiaTheme="minorEastAsia"/>
              </w:rPr>
            </w:pPr>
            <w:r w:rsidRPr="00356D50">
              <w:rPr>
                <w:rFonts w:eastAsiaTheme="minorEastAsia"/>
                <w:b/>
              </w:rPr>
              <w:t>Author logo</w:t>
            </w:r>
          </w:p>
        </w:tc>
        <w:tc>
          <w:tcPr>
            <w:tcW w:w="1060" w:type="dxa"/>
            <w:shd w:val="clear" w:color="auto" w:fill="BFBFBF"/>
          </w:tcPr>
          <w:p w:rsidR="001C70C8" w:rsidRPr="00356D50" w:rsidRDefault="00356D50">
            <w:pPr>
              <w:rPr>
                <w:rFonts w:eastAsiaTheme="minorEastAsia"/>
              </w:rPr>
            </w:pPr>
            <w:r w:rsidRPr="00356D50">
              <w:rPr>
                <w:rFonts w:eastAsiaTheme="minorEastAsia"/>
                <w:b/>
                <w:color w:val="FF0000"/>
              </w:rPr>
              <w:t xml:space="preserve">Don't </w:t>
            </w:r>
            <w:r w:rsidRPr="00356D50">
              <w:rPr>
                <w:rFonts w:eastAsiaTheme="minorEastAsia"/>
                <w:b/>
                <w:color w:val="FF0000"/>
              </w:rPr>
              <w:lastRenderedPageBreak/>
              <w:t>change</w:t>
            </w:r>
          </w:p>
        </w:tc>
        <w:tc>
          <w:tcPr>
            <w:tcW w:w="6900" w:type="dxa"/>
            <w:shd w:val="clear" w:color="auto" w:fill="BFBFBF"/>
          </w:tcPr>
          <w:p w:rsidR="001C70C8" w:rsidRPr="00356D50" w:rsidRDefault="001C70C8">
            <w:pPr>
              <w:rPr>
                <w:rFonts w:eastAsiaTheme="minorEastAsia"/>
              </w:rPr>
            </w:pPr>
          </w:p>
        </w:tc>
        <w:tc>
          <w:tcPr>
            <w:tcW w:w="6900" w:type="dxa"/>
            <w:shd w:val="clear" w:color="auto" w:fill="BFBFBF"/>
          </w:tcPr>
          <w:p w:rsidR="001C70C8" w:rsidRPr="00356D50" w:rsidRDefault="001C70C8">
            <w:pPr>
              <w:rPr>
                <w:rFonts w:eastAsiaTheme="minorEastAsia"/>
              </w:rPr>
            </w:pPr>
          </w:p>
        </w:tc>
      </w:tr>
      <w:tr w:rsidR="00356D50" w:rsidRPr="00356D50" w:rsidTr="00356D50">
        <w:tc>
          <w:tcPr>
            <w:tcW w:w="300" w:type="dxa"/>
            <w:shd w:val="clear" w:color="auto" w:fill="BFBFBF"/>
          </w:tcPr>
          <w:p w:rsidR="001C70C8" w:rsidRPr="00356D50" w:rsidRDefault="00356D50">
            <w:pPr>
              <w:rPr>
                <w:rFonts w:eastAsiaTheme="minorEastAsia"/>
              </w:rPr>
            </w:pPr>
            <w:r w:rsidRPr="00356D50">
              <w:rPr>
                <w:rFonts w:eastAsiaTheme="minorEastAsia"/>
              </w:rPr>
              <w:lastRenderedPageBreak/>
              <w:t>23</w:t>
            </w:r>
          </w:p>
        </w:tc>
        <w:tc>
          <w:tcPr>
            <w:tcW w:w="1050" w:type="dxa"/>
            <w:shd w:val="clear" w:color="auto" w:fill="BFBFBF"/>
          </w:tcPr>
          <w:p w:rsidR="001C70C8" w:rsidRPr="00356D50" w:rsidRDefault="00356D50">
            <w:pPr>
              <w:rPr>
                <w:rFonts w:eastAsiaTheme="minorEastAsia"/>
              </w:rPr>
            </w:pPr>
            <w:r w:rsidRPr="00356D50">
              <w:rPr>
                <w:rFonts w:eastAsiaTheme="minorEastAsia"/>
                <w:b/>
              </w:rPr>
              <w:t>Article URL</w:t>
            </w:r>
          </w:p>
        </w:tc>
        <w:tc>
          <w:tcPr>
            <w:tcW w:w="1060" w:type="dxa"/>
            <w:shd w:val="clear" w:color="auto" w:fill="BFBFBF"/>
          </w:tcPr>
          <w:p w:rsidR="001C70C8" w:rsidRPr="00356D50" w:rsidRDefault="00356D50">
            <w:pPr>
              <w:rPr>
                <w:rFonts w:eastAsiaTheme="minorEastAsia"/>
              </w:rPr>
            </w:pPr>
            <w:r w:rsidRPr="00356D50">
              <w:rPr>
                <w:rFonts w:eastAsiaTheme="minorEastAsia"/>
                <w:b/>
                <w:color w:val="FF0000"/>
              </w:rPr>
              <w:t>Don't change</w:t>
            </w:r>
          </w:p>
        </w:tc>
        <w:tc>
          <w:tcPr>
            <w:tcW w:w="6900" w:type="dxa"/>
            <w:shd w:val="clear" w:color="auto" w:fill="BFBFBF"/>
          </w:tcPr>
          <w:p w:rsidR="001C70C8" w:rsidRPr="00356D50" w:rsidRDefault="001C70C8">
            <w:pPr>
              <w:rPr>
                <w:rFonts w:eastAsiaTheme="minorEastAsia"/>
              </w:rPr>
            </w:pPr>
          </w:p>
        </w:tc>
        <w:tc>
          <w:tcPr>
            <w:tcW w:w="6900" w:type="dxa"/>
            <w:shd w:val="clear" w:color="auto" w:fill="BFBFBF"/>
          </w:tcPr>
          <w:p w:rsidR="001C70C8" w:rsidRPr="00356D50" w:rsidRDefault="001C70C8">
            <w:pPr>
              <w:rPr>
                <w:rFonts w:eastAsiaTheme="minorEastAsia"/>
              </w:rPr>
            </w:pPr>
          </w:p>
        </w:tc>
      </w:tr>
    </w:tbl>
    <w:p w:rsidR="00356D50" w:rsidRDefault="00356D50"/>
    <w:sectPr w:rsidR="00356D50" w:rsidSect="001C70C8">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580F" w:rsidRDefault="00A2580F" w:rsidP="00754153">
      <w:r>
        <w:separator/>
      </w:r>
    </w:p>
  </w:endnote>
  <w:endnote w:type="continuationSeparator" w:id="1">
    <w:p w:rsidR="00A2580F" w:rsidRDefault="00A2580F" w:rsidP="007541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580F" w:rsidRDefault="00A2580F" w:rsidP="00754153">
      <w:r>
        <w:separator/>
      </w:r>
    </w:p>
  </w:footnote>
  <w:footnote w:type="continuationSeparator" w:id="1">
    <w:p w:rsidR="00A2580F" w:rsidRDefault="00A2580F" w:rsidP="007541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trackRevisions/>
  <w:defaultTabStop w:val="708"/>
  <w:hyphenationZone w:val="425"/>
  <w:doNotHyphenateCaps/>
  <w:characterSpacingControl w:val="doNotCompress"/>
  <w:doNotValidateAgainstSchema/>
  <w:doNotDemarcateInvalidXml/>
  <w:hdrShapeDefaults>
    <o:shapedefaults v:ext="edit" spidmax="11266"/>
  </w:hdrShapeDefaults>
  <w:footnotePr>
    <w:footnote w:id="0"/>
    <w:footnote w:id="1"/>
  </w:footnotePr>
  <w:endnotePr>
    <w:endnote w:id="0"/>
    <w:endnote w:id="1"/>
  </w:endnotePr>
  <w:compat>
    <w:useFELayout/>
  </w:compat>
  <w:rsids>
    <w:rsidRoot w:val="001C70C8"/>
    <w:rsid w:val="00035CDF"/>
    <w:rsid w:val="00045208"/>
    <w:rsid w:val="000F65E8"/>
    <w:rsid w:val="0014147D"/>
    <w:rsid w:val="00186201"/>
    <w:rsid w:val="001A2CA2"/>
    <w:rsid w:val="001C70C8"/>
    <w:rsid w:val="001F0EF0"/>
    <w:rsid w:val="00211C81"/>
    <w:rsid w:val="00247DD9"/>
    <w:rsid w:val="00286D3D"/>
    <w:rsid w:val="002B2405"/>
    <w:rsid w:val="002C3657"/>
    <w:rsid w:val="002D6F8C"/>
    <w:rsid w:val="002E2E32"/>
    <w:rsid w:val="003007CC"/>
    <w:rsid w:val="003475A9"/>
    <w:rsid w:val="00356D50"/>
    <w:rsid w:val="003774D6"/>
    <w:rsid w:val="003B241E"/>
    <w:rsid w:val="0042020A"/>
    <w:rsid w:val="00431086"/>
    <w:rsid w:val="0045008E"/>
    <w:rsid w:val="00494EFE"/>
    <w:rsid w:val="004C36CB"/>
    <w:rsid w:val="004C4AE1"/>
    <w:rsid w:val="004D3372"/>
    <w:rsid w:val="00505910"/>
    <w:rsid w:val="00533616"/>
    <w:rsid w:val="005478CA"/>
    <w:rsid w:val="00561D0E"/>
    <w:rsid w:val="00573969"/>
    <w:rsid w:val="00584050"/>
    <w:rsid w:val="005E5B79"/>
    <w:rsid w:val="00610BA6"/>
    <w:rsid w:val="00684396"/>
    <w:rsid w:val="00690B80"/>
    <w:rsid w:val="0069683D"/>
    <w:rsid w:val="00696F20"/>
    <w:rsid w:val="006D6616"/>
    <w:rsid w:val="006F605B"/>
    <w:rsid w:val="00702804"/>
    <w:rsid w:val="00743BB1"/>
    <w:rsid w:val="00754153"/>
    <w:rsid w:val="0077320E"/>
    <w:rsid w:val="007B0B1E"/>
    <w:rsid w:val="007B6D19"/>
    <w:rsid w:val="007F2F7A"/>
    <w:rsid w:val="00807A9A"/>
    <w:rsid w:val="008146CA"/>
    <w:rsid w:val="00824FC0"/>
    <w:rsid w:val="008700FA"/>
    <w:rsid w:val="0089189C"/>
    <w:rsid w:val="008B5FA7"/>
    <w:rsid w:val="00932379"/>
    <w:rsid w:val="00944453"/>
    <w:rsid w:val="00A2580F"/>
    <w:rsid w:val="00A26001"/>
    <w:rsid w:val="00A406E1"/>
    <w:rsid w:val="00A467E4"/>
    <w:rsid w:val="00A701CC"/>
    <w:rsid w:val="00A83B24"/>
    <w:rsid w:val="00AB1A43"/>
    <w:rsid w:val="00B038C1"/>
    <w:rsid w:val="00BC6FD0"/>
    <w:rsid w:val="00C42B84"/>
    <w:rsid w:val="00C44117"/>
    <w:rsid w:val="00C5065A"/>
    <w:rsid w:val="00C739B4"/>
    <w:rsid w:val="00CD3914"/>
    <w:rsid w:val="00CF7006"/>
    <w:rsid w:val="00D171BB"/>
    <w:rsid w:val="00D21708"/>
    <w:rsid w:val="00D44085"/>
    <w:rsid w:val="00D4479A"/>
    <w:rsid w:val="00D6402E"/>
    <w:rsid w:val="00D65B65"/>
    <w:rsid w:val="00DF381A"/>
    <w:rsid w:val="00E50C01"/>
    <w:rsid w:val="00E57EE1"/>
    <w:rsid w:val="00E75819"/>
    <w:rsid w:val="00E83C1D"/>
    <w:rsid w:val="00F20649"/>
    <w:rsid w:val="00F5160B"/>
    <w:rsid w:val="00F766E2"/>
    <w:rsid w:val="00FA31C5"/>
    <w:rsid w:val="00FA4CD3"/>
    <w:rsid w:val="00FB6F78"/>
    <w:rsid w:val="00FE030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맑은 고딕"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4AE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1C70C8"/>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a3">
    <w:name w:val="header"/>
    <w:basedOn w:val="a"/>
    <w:link w:val="Char"/>
    <w:uiPriority w:val="99"/>
    <w:semiHidden/>
    <w:unhideWhenUsed/>
    <w:rsid w:val="00754153"/>
    <w:pPr>
      <w:tabs>
        <w:tab w:val="center" w:pos="4513"/>
        <w:tab w:val="right" w:pos="9026"/>
      </w:tabs>
      <w:snapToGrid w:val="0"/>
    </w:pPr>
  </w:style>
  <w:style w:type="character" w:customStyle="1" w:styleId="Char">
    <w:name w:val="머리글 Char"/>
    <w:basedOn w:val="a0"/>
    <w:link w:val="a3"/>
    <w:uiPriority w:val="99"/>
    <w:semiHidden/>
    <w:rsid w:val="00754153"/>
  </w:style>
  <w:style w:type="paragraph" w:styleId="a4">
    <w:name w:val="footer"/>
    <w:basedOn w:val="a"/>
    <w:link w:val="Char0"/>
    <w:uiPriority w:val="99"/>
    <w:semiHidden/>
    <w:unhideWhenUsed/>
    <w:rsid w:val="00754153"/>
    <w:pPr>
      <w:tabs>
        <w:tab w:val="center" w:pos="4513"/>
        <w:tab w:val="right" w:pos="9026"/>
      </w:tabs>
      <w:snapToGrid w:val="0"/>
    </w:pPr>
  </w:style>
  <w:style w:type="character" w:customStyle="1" w:styleId="Char0">
    <w:name w:val="바닥글 Char"/>
    <w:basedOn w:val="a0"/>
    <w:link w:val="a4"/>
    <w:uiPriority w:val="99"/>
    <w:semiHidden/>
    <w:rsid w:val="00754153"/>
  </w:style>
  <w:style w:type="paragraph" w:styleId="a5">
    <w:name w:val="Balloon Text"/>
    <w:basedOn w:val="a"/>
    <w:link w:val="Char1"/>
    <w:uiPriority w:val="99"/>
    <w:semiHidden/>
    <w:unhideWhenUsed/>
    <w:rsid w:val="006D6616"/>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6D6616"/>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1431</Words>
  <Characters>8157</Characters>
  <Application>Microsoft Office Word</Application>
  <DocSecurity>0</DocSecurity>
  <Lines>67</Lines>
  <Paragraphs>19</Paragraphs>
  <ScaleCrop>false</ScaleCrop>
  <HeadingPairs>
    <vt:vector size="6" baseType="variant">
      <vt:variant>
        <vt:lpstr>제목</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9569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dc:creator>
  <cp:lastModifiedBy>noel</cp:lastModifiedBy>
  <cp:revision>2</cp:revision>
  <dcterms:created xsi:type="dcterms:W3CDTF">2015-07-24T01:36:00Z</dcterms:created>
  <dcterms:modified xsi:type="dcterms:W3CDTF">2015-07-24T01:36:00Z</dcterms:modified>
</cp:coreProperties>
</file>