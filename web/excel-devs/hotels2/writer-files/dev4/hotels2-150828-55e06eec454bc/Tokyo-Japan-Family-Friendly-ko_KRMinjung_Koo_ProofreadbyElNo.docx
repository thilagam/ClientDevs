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4"/>
        <w:gridCol w:w="1338"/>
        <w:gridCol w:w="1034"/>
        <w:gridCol w:w="6721"/>
        <w:gridCol w:w="6721"/>
      </w:tblGrid>
      <w:tr w:rsidR="00225BE6" w:rsidRPr="00225BE6" w:rsidTr="00225BE6">
        <w:tc>
          <w:tcPr>
            <w:tcW w:w="300" w:type="dxa"/>
          </w:tcPr>
          <w:p w:rsidR="005041C2" w:rsidRPr="00225BE6" w:rsidRDefault="00225BE6">
            <w:pPr>
              <w:rPr>
                <w:rFonts w:eastAsiaTheme="minorEastAsia"/>
              </w:rPr>
            </w:pPr>
            <w:r w:rsidRPr="00225BE6">
              <w:rPr>
                <w:rFonts w:eastAsiaTheme="minorEastAsia"/>
              </w:rPr>
              <w:t>1</w:t>
            </w:r>
          </w:p>
        </w:tc>
        <w:tc>
          <w:tcPr>
            <w:tcW w:w="1050" w:type="dxa"/>
          </w:tcPr>
          <w:p w:rsidR="005041C2" w:rsidRPr="00225BE6" w:rsidRDefault="00225BE6">
            <w:pPr>
              <w:rPr>
                <w:rFonts w:eastAsiaTheme="minorEastAsia"/>
              </w:rPr>
            </w:pPr>
            <w:r w:rsidRPr="00225BE6">
              <w:rPr>
                <w:rFonts w:eastAsiaTheme="minorEastAsia"/>
                <w:b/>
              </w:rPr>
              <w:t>Content name</w:t>
            </w:r>
          </w:p>
        </w:tc>
        <w:tc>
          <w:tcPr>
            <w:tcW w:w="1060" w:type="dxa"/>
          </w:tcPr>
          <w:p w:rsidR="005041C2" w:rsidRPr="00225BE6" w:rsidRDefault="00225BE6">
            <w:pPr>
              <w:rPr>
                <w:rFonts w:eastAsiaTheme="minorEastAsia"/>
              </w:rPr>
            </w:pPr>
            <w:r w:rsidRPr="00225BE6">
              <w:rPr>
                <w:rFonts w:eastAsiaTheme="minorEastAsia"/>
                <w:b/>
                <w:color w:val="00EC00"/>
              </w:rPr>
              <w:t>Localise</w:t>
            </w:r>
          </w:p>
        </w:tc>
        <w:tc>
          <w:tcPr>
            <w:tcW w:w="6900" w:type="dxa"/>
          </w:tcPr>
          <w:p w:rsidR="005041C2" w:rsidRPr="00225BE6" w:rsidRDefault="00225BE6">
            <w:pPr>
              <w:rPr>
                <w:rFonts w:eastAsiaTheme="minorEastAsia"/>
              </w:rPr>
            </w:pPr>
            <w:r w:rsidRPr="00225BE6">
              <w:rPr>
                <w:rFonts w:eastAsiaTheme="minorEastAsia"/>
              </w:rPr>
              <w:t>Tokyo: A Playground for Kids of all Ages</w:t>
            </w:r>
          </w:p>
        </w:tc>
        <w:tc>
          <w:tcPr>
            <w:tcW w:w="6900" w:type="dxa"/>
          </w:tcPr>
          <w:p w:rsidR="005041C2" w:rsidRPr="00225BE6" w:rsidRDefault="00225BE6">
            <w:pPr>
              <w:rPr>
                <w:rFonts w:eastAsiaTheme="minorEastAsia"/>
              </w:rPr>
            </w:pPr>
            <w:r w:rsidRPr="00225BE6">
              <w:rPr>
                <w:rFonts w:eastAsiaTheme="minorEastAsia"/>
              </w:rPr>
              <w:t xml:space="preserve"> </w:t>
            </w:r>
            <w:ins w:id="0" w:author="noel" w:date="2015-07-23T23:20:00Z">
              <w:r w:rsidR="00BA081F">
                <w:rPr>
                  <w:rFonts w:eastAsiaTheme="minorEastAsia" w:hint="eastAsia"/>
                </w:rPr>
                <w:t>도쿄</w:t>
              </w:r>
              <w:r w:rsidR="00BA081F">
                <w:rPr>
                  <w:rFonts w:eastAsiaTheme="minorEastAsia" w:hint="eastAsia"/>
                </w:rPr>
                <w:t xml:space="preserve">: </w:t>
              </w:r>
            </w:ins>
            <w:ins w:id="1" w:author="noel" w:date="2015-07-23T23:21:00Z">
              <w:r w:rsidR="00BA081F" w:rsidRPr="00225BE6">
                <w:rPr>
                  <w:rFonts w:eastAsiaTheme="minorEastAsia" w:hint="eastAsia"/>
                </w:rPr>
                <w:t>전</w:t>
              </w:r>
              <w:r w:rsidR="00BA081F" w:rsidRPr="00225BE6">
                <w:rPr>
                  <w:rFonts w:eastAsiaTheme="minorEastAsia" w:hint="eastAsia"/>
                </w:rPr>
                <w:t xml:space="preserve"> </w:t>
              </w:r>
              <w:r w:rsidR="00BA081F" w:rsidRPr="00225BE6">
                <w:rPr>
                  <w:rFonts w:eastAsiaTheme="minorEastAsia" w:hint="eastAsia"/>
                </w:rPr>
                <w:t>연령의</w:t>
              </w:r>
              <w:r w:rsidR="00BA081F" w:rsidRPr="00225BE6">
                <w:rPr>
                  <w:rFonts w:eastAsiaTheme="minorEastAsia" w:hint="eastAsia"/>
                </w:rPr>
                <w:t xml:space="preserve"> </w:t>
              </w:r>
              <w:r w:rsidR="00BA081F" w:rsidRPr="00225BE6">
                <w:rPr>
                  <w:rFonts w:eastAsiaTheme="minorEastAsia" w:hint="eastAsia"/>
                </w:rPr>
                <w:t>어린이를</w:t>
              </w:r>
              <w:r w:rsidR="00BA081F" w:rsidRPr="00225BE6">
                <w:rPr>
                  <w:rFonts w:eastAsiaTheme="minorEastAsia" w:hint="eastAsia"/>
                </w:rPr>
                <w:t xml:space="preserve"> </w:t>
              </w:r>
              <w:r w:rsidR="00BA081F" w:rsidRPr="00225BE6">
                <w:rPr>
                  <w:rFonts w:eastAsiaTheme="minorEastAsia" w:hint="eastAsia"/>
                </w:rPr>
                <w:t>위한</w:t>
              </w:r>
              <w:r w:rsidR="00BA081F" w:rsidRPr="00225BE6">
                <w:rPr>
                  <w:rFonts w:eastAsiaTheme="minorEastAsia" w:hint="eastAsia"/>
                </w:rPr>
                <w:t xml:space="preserve"> </w:t>
              </w:r>
              <w:r w:rsidR="00BA081F">
                <w:rPr>
                  <w:rFonts w:eastAsiaTheme="minorEastAsia" w:hint="eastAsia"/>
                </w:rPr>
                <w:t>놀이터</w:t>
              </w:r>
            </w:ins>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2</w:t>
            </w:r>
          </w:p>
        </w:tc>
        <w:tc>
          <w:tcPr>
            <w:tcW w:w="1050" w:type="dxa"/>
            <w:shd w:val="clear" w:color="auto" w:fill="BFBFBF"/>
          </w:tcPr>
          <w:p w:rsidR="005041C2" w:rsidRPr="00225BE6" w:rsidRDefault="00225BE6">
            <w:pPr>
              <w:rPr>
                <w:rFonts w:eastAsiaTheme="minorEastAsia"/>
              </w:rPr>
            </w:pPr>
            <w:r w:rsidRPr="00225BE6">
              <w:rPr>
                <w:rFonts w:eastAsiaTheme="minorEastAsia"/>
                <w:b/>
              </w:rPr>
              <w:t>POS</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225BE6">
            <w:pPr>
              <w:rPr>
                <w:rFonts w:eastAsiaTheme="minorEastAsia"/>
              </w:rPr>
            </w:pPr>
            <w:r w:rsidRPr="00225BE6">
              <w:rPr>
                <w:rFonts w:eastAsiaTheme="minorEastAsia"/>
              </w:rPr>
              <w:t>HCOM_KR</w:t>
            </w:r>
          </w:p>
        </w:tc>
        <w:tc>
          <w:tcPr>
            <w:tcW w:w="6900" w:type="dxa"/>
            <w:shd w:val="clear" w:color="auto" w:fill="BFBFBF"/>
          </w:tcPr>
          <w:p w:rsidR="005041C2" w:rsidRPr="00225BE6" w:rsidRDefault="00225BE6">
            <w:pPr>
              <w:rPr>
                <w:rFonts w:eastAsiaTheme="minorEastAsia"/>
              </w:rPr>
            </w:pPr>
            <w:r w:rsidRPr="00225BE6">
              <w:rPr>
                <w:rFonts w:eastAsiaTheme="minorEastAsia"/>
              </w:rPr>
              <w:t>HCOM_KR</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3</w:t>
            </w:r>
          </w:p>
        </w:tc>
        <w:tc>
          <w:tcPr>
            <w:tcW w:w="1050" w:type="dxa"/>
            <w:shd w:val="clear" w:color="auto" w:fill="BFBFBF"/>
          </w:tcPr>
          <w:p w:rsidR="005041C2" w:rsidRPr="00225BE6" w:rsidRDefault="00225BE6">
            <w:pPr>
              <w:rPr>
                <w:rFonts w:eastAsiaTheme="minorEastAsia"/>
              </w:rPr>
            </w:pPr>
            <w:r w:rsidRPr="00225BE6">
              <w:rPr>
                <w:rFonts w:eastAsiaTheme="minorEastAsia"/>
                <w:b/>
              </w:rPr>
              <w:t>Locale</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225BE6">
            <w:pPr>
              <w:rPr>
                <w:rFonts w:eastAsiaTheme="minorEastAsia"/>
              </w:rPr>
            </w:pPr>
            <w:r w:rsidRPr="00225BE6">
              <w:rPr>
                <w:rFonts w:eastAsiaTheme="minorEastAsia"/>
              </w:rPr>
              <w:t>ko_KR</w:t>
            </w:r>
          </w:p>
        </w:tc>
        <w:tc>
          <w:tcPr>
            <w:tcW w:w="6900" w:type="dxa"/>
            <w:shd w:val="clear" w:color="auto" w:fill="BFBFBF"/>
          </w:tcPr>
          <w:p w:rsidR="005041C2" w:rsidRPr="00225BE6" w:rsidRDefault="00225BE6">
            <w:pPr>
              <w:rPr>
                <w:rFonts w:eastAsiaTheme="minorEastAsia"/>
              </w:rPr>
            </w:pPr>
            <w:r w:rsidRPr="00225BE6">
              <w:rPr>
                <w:rFonts w:eastAsiaTheme="minorEastAsia"/>
              </w:rPr>
              <w:t>ko_KR</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4</w:t>
            </w:r>
          </w:p>
        </w:tc>
        <w:tc>
          <w:tcPr>
            <w:tcW w:w="1050" w:type="dxa"/>
            <w:shd w:val="clear" w:color="auto" w:fill="BFBFBF"/>
          </w:tcPr>
          <w:p w:rsidR="005041C2" w:rsidRPr="00225BE6" w:rsidRDefault="00225BE6">
            <w:pPr>
              <w:rPr>
                <w:rFonts w:eastAsiaTheme="minorEastAsia"/>
              </w:rPr>
            </w:pPr>
            <w:r w:rsidRPr="00225BE6">
              <w:rPr>
                <w:rFonts w:eastAsiaTheme="minorEastAsia"/>
                <w:b/>
              </w:rPr>
              <w:t>URL friendly part</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225BE6">
            <w:pPr>
              <w:rPr>
                <w:rFonts w:eastAsiaTheme="minorEastAsia"/>
              </w:rPr>
            </w:pPr>
            <w:r w:rsidRPr="00225BE6">
              <w:rPr>
                <w:rFonts w:eastAsiaTheme="minorEastAsia"/>
              </w:rPr>
              <w:t>Tokyo-A-Playground-for-Kids-of-all-Ages</w:t>
            </w:r>
          </w:p>
        </w:tc>
        <w:tc>
          <w:tcPr>
            <w:tcW w:w="6900" w:type="dxa"/>
            <w:shd w:val="clear" w:color="auto" w:fill="BFBFBF"/>
          </w:tcPr>
          <w:p w:rsidR="005041C2" w:rsidRPr="00225BE6" w:rsidRDefault="00225BE6">
            <w:pPr>
              <w:rPr>
                <w:rFonts w:eastAsiaTheme="minorEastAsia"/>
              </w:rPr>
            </w:pPr>
            <w:r w:rsidRPr="00225BE6">
              <w:rPr>
                <w:rFonts w:eastAsiaTheme="minorEastAsia"/>
              </w:rPr>
              <w:t>Tokyo-A-Playground-for-Kids-of-all-Ages</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5</w:t>
            </w:r>
          </w:p>
        </w:tc>
        <w:tc>
          <w:tcPr>
            <w:tcW w:w="1050" w:type="dxa"/>
            <w:shd w:val="clear" w:color="auto" w:fill="BFBFBF"/>
          </w:tcPr>
          <w:p w:rsidR="005041C2" w:rsidRPr="00225BE6" w:rsidRDefault="00225BE6">
            <w:pPr>
              <w:rPr>
                <w:rFonts w:eastAsiaTheme="minorEastAsia"/>
              </w:rPr>
            </w:pPr>
            <w:r w:rsidRPr="00225BE6">
              <w:rPr>
                <w:rFonts w:eastAsiaTheme="minorEastAsia"/>
                <w:b/>
              </w:rPr>
              <w:t>Channels</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225BE6">
            <w:pPr>
              <w:rPr>
                <w:rFonts w:eastAsiaTheme="minorEastAsia"/>
              </w:rPr>
            </w:pPr>
            <w:r w:rsidRPr="00225BE6">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5041C2" w:rsidRPr="00225BE6" w:rsidRDefault="00225BE6">
            <w:pPr>
              <w:rPr>
                <w:rFonts w:eastAsiaTheme="minorEastAsia"/>
              </w:rPr>
            </w:pPr>
            <w:r w:rsidRPr="00225BE6">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6</w:t>
            </w:r>
          </w:p>
        </w:tc>
        <w:tc>
          <w:tcPr>
            <w:tcW w:w="1050" w:type="dxa"/>
            <w:shd w:val="clear" w:color="auto" w:fill="BFBFBF"/>
          </w:tcPr>
          <w:p w:rsidR="005041C2" w:rsidRPr="00225BE6" w:rsidRDefault="00225BE6">
            <w:pPr>
              <w:rPr>
                <w:rFonts w:eastAsiaTheme="minorEastAsia"/>
              </w:rPr>
            </w:pPr>
            <w:r w:rsidRPr="00225BE6">
              <w:rPr>
                <w:rFonts w:eastAsiaTheme="minorEastAsia"/>
                <w:b/>
              </w:rPr>
              <w:t>Go live date</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225BE6">
            <w:pPr>
              <w:rPr>
                <w:rFonts w:eastAsiaTheme="minorEastAsia"/>
              </w:rPr>
            </w:pPr>
            <w:r w:rsidRPr="00225BE6">
              <w:rPr>
                <w:rFonts w:eastAsiaTheme="minorEastAsia"/>
              </w:rPr>
              <w:t>42150</w:t>
            </w:r>
          </w:p>
        </w:tc>
        <w:tc>
          <w:tcPr>
            <w:tcW w:w="6900" w:type="dxa"/>
            <w:shd w:val="clear" w:color="auto" w:fill="BFBFBF"/>
          </w:tcPr>
          <w:p w:rsidR="005041C2" w:rsidRPr="00225BE6" w:rsidRDefault="00225BE6">
            <w:pPr>
              <w:rPr>
                <w:rFonts w:eastAsiaTheme="minorEastAsia"/>
              </w:rPr>
            </w:pPr>
            <w:r w:rsidRPr="00225BE6">
              <w:rPr>
                <w:rFonts w:eastAsiaTheme="minorEastAsia"/>
              </w:rPr>
              <w:t>42150</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7</w:t>
            </w:r>
          </w:p>
        </w:tc>
        <w:tc>
          <w:tcPr>
            <w:tcW w:w="1050" w:type="dxa"/>
            <w:shd w:val="clear" w:color="auto" w:fill="BFBFBF"/>
          </w:tcPr>
          <w:p w:rsidR="005041C2" w:rsidRPr="00225BE6" w:rsidRDefault="00225BE6">
            <w:pPr>
              <w:rPr>
                <w:rFonts w:eastAsiaTheme="minorEastAsia"/>
              </w:rPr>
            </w:pPr>
            <w:r w:rsidRPr="00225BE6">
              <w:rPr>
                <w:rFonts w:eastAsiaTheme="minorEastAsia"/>
                <w:b/>
              </w:rPr>
              <w:t>Tags</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225BE6">
            <w:pPr>
              <w:rPr>
                <w:rFonts w:eastAsiaTheme="minorEastAsia"/>
              </w:rPr>
            </w:pPr>
            <w:r w:rsidRPr="00225BE6">
              <w:rPr>
                <w:rFonts w:eastAsiaTheme="minorEastAsia"/>
              </w:rPr>
              <w:t>Family Friendly</w:t>
            </w:r>
          </w:p>
        </w:tc>
        <w:tc>
          <w:tcPr>
            <w:tcW w:w="6900" w:type="dxa"/>
            <w:shd w:val="clear" w:color="auto" w:fill="BFBFBF"/>
          </w:tcPr>
          <w:p w:rsidR="005041C2" w:rsidRPr="00225BE6" w:rsidRDefault="00225BE6">
            <w:pPr>
              <w:rPr>
                <w:rFonts w:eastAsiaTheme="minorEastAsia"/>
              </w:rPr>
            </w:pPr>
            <w:r w:rsidRPr="00225BE6">
              <w:rPr>
                <w:rFonts w:eastAsiaTheme="minorEastAsia"/>
              </w:rPr>
              <w:t>Family Friendly</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8</w:t>
            </w:r>
          </w:p>
        </w:tc>
        <w:tc>
          <w:tcPr>
            <w:tcW w:w="1050" w:type="dxa"/>
            <w:shd w:val="clear" w:color="auto" w:fill="BFBFBF"/>
          </w:tcPr>
          <w:p w:rsidR="005041C2" w:rsidRPr="00225BE6" w:rsidRDefault="00225BE6">
            <w:pPr>
              <w:rPr>
                <w:rFonts w:eastAsiaTheme="minorEastAsia"/>
              </w:rPr>
            </w:pPr>
            <w:r w:rsidRPr="00225BE6">
              <w:rPr>
                <w:rFonts w:eastAsiaTheme="minorEastAsia"/>
                <w:b/>
              </w:rPr>
              <w:t>Destination</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225BE6">
            <w:pPr>
              <w:rPr>
                <w:rFonts w:eastAsiaTheme="minorEastAsia"/>
              </w:rPr>
            </w:pPr>
            <w:r w:rsidRPr="00225BE6">
              <w:rPr>
                <w:rFonts w:eastAsiaTheme="minorEastAsia"/>
              </w:rPr>
              <w:t>Tokyo  Japan (726784)</w:t>
            </w:r>
          </w:p>
        </w:tc>
        <w:tc>
          <w:tcPr>
            <w:tcW w:w="6900" w:type="dxa"/>
            <w:shd w:val="clear" w:color="auto" w:fill="BFBFBF"/>
          </w:tcPr>
          <w:p w:rsidR="005041C2" w:rsidRPr="00225BE6" w:rsidRDefault="00225BE6">
            <w:pPr>
              <w:rPr>
                <w:rFonts w:eastAsiaTheme="minorEastAsia"/>
              </w:rPr>
            </w:pPr>
            <w:r w:rsidRPr="00225BE6">
              <w:rPr>
                <w:rFonts w:eastAsiaTheme="minorEastAsia"/>
              </w:rPr>
              <w:t>Tokyo  Japan (726784)</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9</w:t>
            </w:r>
          </w:p>
        </w:tc>
        <w:tc>
          <w:tcPr>
            <w:tcW w:w="1050" w:type="dxa"/>
            <w:shd w:val="clear" w:color="auto" w:fill="BFBFBF"/>
          </w:tcPr>
          <w:p w:rsidR="005041C2" w:rsidRPr="00225BE6" w:rsidRDefault="00225BE6">
            <w:pPr>
              <w:rPr>
                <w:rFonts w:eastAsiaTheme="minorEastAsia"/>
              </w:rPr>
            </w:pPr>
            <w:r w:rsidRPr="00225BE6">
              <w:rPr>
                <w:rFonts w:eastAsiaTheme="minorEastAsia"/>
                <w:b/>
              </w:rPr>
              <w:t>Article title</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225BE6">
            <w:pPr>
              <w:rPr>
                <w:rFonts w:eastAsiaTheme="minorEastAsia"/>
              </w:rPr>
            </w:pPr>
            <w:r w:rsidRPr="00225BE6">
              <w:rPr>
                <w:rFonts w:eastAsiaTheme="minorEastAsia"/>
              </w:rPr>
              <w:t>Tokyo: A Playground for Kids of all Ages</w:t>
            </w:r>
          </w:p>
        </w:tc>
        <w:tc>
          <w:tcPr>
            <w:tcW w:w="6900" w:type="dxa"/>
            <w:shd w:val="clear" w:color="auto" w:fill="BFBFBF"/>
          </w:tcPr>
          <w:p w:rsidR="005041C2" w:rsidRPr="00225BE6" w:rsidRDefault="00225BE6">
            <w:pPr>
              <w:rPr>
                <w:rFonts w:eastAsiaTheme="minorEastAsia"/>
              </w:rPr>
            </w:pPr>
            <w:r w:rsidRPr="00225BE6">
              <w:rPr>
                <w:rFonts w:eastAsiaTheme="minorEastAsia"/>
              </w:rPr>
              <w:t>Tokyo: A Playground for Kids of all Ages</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10</w:t>
            </w:r>
          </w:p>
        </w:tc>
        <w:tc>
          <w:tcPr>
            <w:tcW w:w="1050" w:type="dxa"/>
            <w:shd w:val="clear" w:color="auto" w:fill="BFBFBF"/>
          </w:tcPr>
          <w:p w:rsidR="005041C2" w:rsidRPr="00225BE6" w:rsidRDefault="00225BE6">
            <w:pPr>
              <w:rPr>
                <w:rFonts w:eastAsiaTheme="minorEastAsia"/>
              </w:rPr>
            </w:pPr>
            <w:r w:rsidRPr="00225BE6">
              <w:rPr>
                <w:rFonts w:eastAsiaTheme="minorEastAsia"/>
                <w:b/>
              </w:rPr>
              <w:t>Main image</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5041C2">
            <w:pPr>
              <w:rPr>
                <w:rFonts w:eastAsiaTheme="minorEastAsia"/>
              </w:rPr>
            </w:pPr>
          </w:p>
        </w:tc>
        <w:tc>
          <w:tcPr>
            <w:tcW w:w="6900" w:type="dxa"/>
            <w:shd w:val="clear" w:color="auto" w:fill="BFBFBF"/>
          </w:tcPr>
          <w:p w:rsidR="005041C2" w:rsidRPr="00225BE6" w:rsidRDefault="005041C2">
            <w:pPr>
              <w:rPr>
                <w:rFonts w:eastAsiaTheme="minorEastAsia"/>
              </w:rPr>
            </w:pPr>
          </w:p>
        </w:tc>
      </w:tr>
      <w:tr w:rsidR="00225BE6" w:rsidRPr="00225BE6" w:rsidTr="00225BE6">
        <w:tc>
          <w:tcPr>
            <w:tcW w:w="300" w:type="dxa"/>
          </w:tcPr>
          <w:p w:rsidR="005041C2" w:rsidRPr="00225BE6" w:rsidRDefault="00225BE6">
            <w:pPr>
              <w:rPr>
                <w:rFonts w:eastAsiaTheme="minorEastAsia"/>
              </w:rPr>
            </w:pPr>
            <w:r w:rsidRPr="00225BE6">
              <w:rPr>
                <w:rFonts w:eastAsiaTheme="minorEastAsia"/>
              </w:rPr>
              <w:t>11</w:t>
            </w:r>
          </w:p>
        </w:tc>
        <w:tc>
          <w:tcPr>
            <w:tcW w:w="1050" w:type="dxa"/>
          </w:tcPr>
          <w:p w:rsidR="005041C2" w:rsidRPr="00225BE6" w:rsidRDefault="00225BE6">
            <w:pPr>
              <w:rPr>
                <w:rFonts w:eastAsiaTheme="minorEastAsia"/>
              </w:rPr>
            </w:pPr>
            <w:r w:rsidRPr="00225BE6">
              <w:rPr>
                <w:rFonts w:eastAsiaTheme="minorEastAsia"/>
                <w:b/>
              </w:rPr>
              <w:t>Introduction</w:t>
            </w:r>
          </w:p>
        </w:tc>
        <w:tc>
          <w:tcPr>
            <w:tcW w:w="1060" w:type="dxa"/>
          </w:tcPr>
          <w:p w:rsidR="005041C2" w:rsidRPr="00225BE6" w:rsidRDefault="00225BE6">
            <w:pPr>
              <w:rPr>
                <w:rFonts w:eastAsiaTheme="minorEastAsia"/>
              </w:rPr>
            </w:pPr>
            <w:r w:rsidRPr="00225BE6">
              <w:rPr>
                <w:rFonts w:eastAsiaTheme="minorEastAsia"/>
                <w:b/>
                <w:color w:val="00EC00"/>
              </w:rPr>
              <w:t>Localise</w:t>
            </w:r>
          </w:p>
        </w:tc>
        <w:tc>
          <w:tcPr>
            <w:tcW w:w="6900" w:type="dxa"/>
          </w:tcPr>
          <w:p w:rsidR="005041C2" w:rsidRPr="00225BE6" w:rsidRDefault="00225BE6">
            <w:pPr>
              <w:rPr>
                <w:rFonts w:eastAsiaTheme="minorEastAsia"/>
              </w:rPr>
            </w:pPr>
            <w:r w:rsidRPr="00225BE6">
              <w:rPr>
                <w:rFonts w:eastAsiaTheme="minorEastAsia"/>
              </w:rPr>
              <w:t>Tokyo is a world capital of video games and comic books. Classic cartoon characters and futuristic robots populate theme parks, while the cityscape offers dazzling views and restful green spaces for picnics. Even public transport is an adventure, as you transfer from subway lines to monorails to boat rides on the Sumida River.&lt;br /&gt;</w:t>
            </w:r>
          </w:p>
        </w:tc>
        <w:tc>
          <w:tcPr>
            <w:tcW w:w="6900" w:type="dxa"/>
          </w:tcPr>
          <w:p w:rsidR="005041C2" w:rsidRPr="00225BE6" w:rsidRDefault="00DD6484" w:rsidP="00BA081F">
            <w:pPr>
              <w:rPr>
                <w:rFonts w:eastAsiaTheme="minorEastAsia"/>
              </w:rPr>
            </w:pPr>
            <w:r>
              <w:rPr>
                <w:rFonts w:eastAsiaTheme="minorEastAsia" w:hint="eastAsia"/>
              </w:rPr>
              <w:t>도쿄는</w:t>
            </w:r>
            <w:r>
              <w:rPr>
                <w:rFonts w:eastAsiaTheme="minorEastAsia" w:hint="eastAsia"/>
              </w:rPr>
              <w:t xml:space="preserve"> </w:t>
            </w:r>
            <w:r>
              <w:rPr>
                <w:rFonts w:eastAsiaTheme="minorEastAsia" w:hint="eastAsia"/>
              </w:rPr>
              <w:t>비디오</w:t>
            </w:r>
            <w:r>
              <w:rPr>
                <w:rFonts w:eastAsiaTheme="minorEastAsia" w:hint="eastAsia"/>
              </w:rPr>
              <w:t xml:space="preserve"> </w:t>
            </w:r>
            <w:r>
              <w:rPr>
                <w:rFonts w:eastAsiaTheme="minorEastAsia" w:hint="eastAsia"/>
              </w:rPr>
              <w:t>게임과</w:t>
            </w:r>
            <w:r>
              <w:rPr>
                <w:rFonts w:eastAsiaTheme="minorEastAsia" w:hint="eastAsia"/>
              </w:rPr>
              <w:t xml:space="preserve"> </w:t>
            </w:r>
            <w:r>
              <w:rPr>
                <w:rFonts w:eastAsiaTheme="minorEastAsia" w:hint="eastAsia"/>
              </w:rPr>
              <w:t>만화책의</w:t>
            </w:r>
            <w:r>
              <w:rPr>
                <w:rFonts w:eastAsiaTheme="minorEastAsia" w:hint="eastAsia"/>
              </w:rPr>
              <w:t xml:space="preserve"> </w:t>
            </w:r>
            <w:r>
              <w:rPr>
                <w:rFonts w:eastAsiaTheme="minorEastAsia" w:hint="eastAsia"/>
              </w:rPr>
              <w:t>세계</w:t>
            </w:r>
            <w:r>
              <w:rPr>
                <w:rFonts w:eastAsiaTheme="minorEastAsia" w:hint="eastAsia"/>
              </w:rPr>
              <w:t xml:space="preserve"> </w:t>
            </w:r>
            <w:r w:rsidR="00761020">
              <w:rPr>
                <w:rFonts w:eastAsiaTheme="minorEastAsia" w:hint="eastAsia"/>
              </w:rPr>
              <w:t>수도</w:t>
            </w:r>
            <w:r>
              <w:rPr>
                <w:rFonts w:eastAsiaTheme="minorEastAsia" w:hint="eastAsia"/>
              </w:rPr>
              <w:t>입니다</w:t>
            </w:r>
            <w:r>
              <w:rPr>
                <w:rFonts w:eastAsiaTheme="minorEastAsia" w:hint="eastAsia"/>
              </w:rPr>
              <w:t xml:space="preserve">. </w:t>
            </w:r>
            <w:r w:rsidR="00761020">
              <w:rPr>
                <w:rFonts w:eastAsiaTheme="minorEastAsia" w:hint="eastAsia"/>
              </w:rPr>
              <w:t>고전</w:t>
            </w:r>
            <w:del w:id="2" w:author="noel" w:date="2015-07-23T23:22:00Z">
              <w:r w:rsidR="00761020" w:rsidDel="00BA081F">
                <w:rPr>
                  <w:rFonts w:eastAsiaTheme="minorEastAsia" w:hint="eastAsia"/>
                </w:rPr>
                <w:delText>적인</w:delText>
              </w:r>
            </w:del>
            <w:r>
              <w:rPr>
                <w:rFonts w:eastAsiaTheme="minorEastAsia" w:hint="eastAsia"/>
              </w:rPr>
              <w:t xml:space="preserve"> </w:t>
            </w:r>
            <w:r>
              <w:rPr>
                <w:rFonts w:eastAsiaTheme="minorEastAsia" w:hint="eastAsia"/>
              </w:rPr>
              <w:t>만화</w:t>
            </w:r>
            <w:r>
              <w:rPr>
                <w:rFonts w:eastAsiaTheme="minorEastAsia" w:hint="eastAsia"/>
              </w:rPr>
              <w:t xml:space="preserve"> </w:t>
            </w:r>
            <w:r w:rsidR="006917C8">
              <w:rPr>
                <w:rFonts w:eastAsiaTheme="minorEastAsia" w:hint="eastAsia"/>
              </w:rPr>
              <w:t>캐릭터와</w:t>
            </w:r>
            <w:r>
              <w:rPr>
                <w:rFonts w:eastAsiaTheme="minorEastAsia" w:hint="eastAsia"/>
              </w:rPr>
              <w:t xml:space="preserve"> </w:t>
            </w:r>
            <w:r>
              <w:rPr>
                <w:rFonts w:eastAsiaTheme="minorEastAsia" w:hint="eastAsia"/>
              </w:rPr>
              <w:t>미래</w:t>
            </w:r>
            <w:del w:id="3" w:author="noel" w:date="2015-07-23T23:22:00Z">
              <w:r w:rsidR="006917C8" w:rsidDel="00BA081F">
                <w:rPr>
                  <w:rFonts w:eastAsiaTheme="minorEastAsia" w:hint="eastAsia"/>
                </w:rPr>
                <w:delText xml:space="preserve"> </w:delText>
              </w:r>
              <w:r w:rsidR="006917C8" w:rsidDel="00BA081F">
                <w:rPr>
                  <w:rFonts w:eastAsiaTheme="minorEastAsia" w:hint="eastAsia"/>
                </w:rPr>
                <w:delText>분위기의</w:delText>
              </w:r>
              <w:r w:rsidDel="00BA081F">
                <w:rPr>
                  <w:rFonts w:eastAsiaTheme="minorEastAsia" w:hint="eastAsia"/>
                </w:rPr>
                <w:delText xml:space="preserve"> </w:delText>
              </w:r>
            </w:del>
            <w:r>
              <w:rPr>
                <w:rFonts w:eastAsiaTheme="minorEastAsia" w:hint="eastAsia"/>
              </w:rPr>
              <w:t>로봇이</w:t>
            </w:r>
            <w:r>
              <w:rPr>
                <w:rFonts w:eastAsiaTheme="minorEastAsia" w:hint="eastAsia"/>
              </w:rPr>
              <w:t xml:space="preserve"> </w:t>
            </w:r>
            <w:r>
              <w:rPr>
                <w:rFonts w:eastAsiaTheme="minorEastAsia" w:hint="eastAsia"/>
              </w:rPr>
              <w:t>테마파크를</w:t>
            </w:r>
            <w:r>
              <w:rPr>
                <w:rFonts w:eastAsiaTheme="minorEastAsia" w:hint="eastAsia"/>
              </w:rPr>
              <w:t xml:space="preserve"> </w:t>
            </w:r>
            <w:r>
              <w:rPr>
                <w:rFonts w:eastAsiaTheme="minorEastAsia" w:hint="eastAsia"/>
              </w:rPr>
              <w:t>가득</w:t>
            </w:r>
            <w:r>
              <w:rPr>
                <w:rFonts w:eastAsiaTheme="minorEastAsia" w:hint="eastAsia"/>
              </w:rPr>
              <w:t xml:space="preserve"> </w:t>
            </w:r>
            <w:r>
              <w:rPr>
                <w:rFonts w:eastAsiaTheme="minorEastAsia" w:hint="eastAsia"/>
              </w:rPr>
              <w:t>채우고</w:t>
            </w:r>
            <w:r>
              <w:rPr>
                <w:rFonts w:eastAsiaTheme="minorEastAsia" w:hint="eastAsia"/>
              </w:rPr>
              <w:t xml:space="preserve"> </w:t>
            </w:r>
            <w:r>
              <w:rPr>
                <w:rFonts w:eastAsiaTheme="minorEastAsia" w:hint="eastAsia"/>
              </w:rPr>
              <w:t>있</w:t>
            </w:r>
            <w:ins w:id="4" w:author="noel" w:date="2015-07-24T02:09:00Z">
              <w:r w:rsidR="006D53D4">
                <w:rPr>
                  <w:rFonts w:eastAsiaTheme="minorEastAsia" w:hint="eastAsia"/>
                </w:rPr>
                <w:t>고</w:t>
              </w:r>
            </w:ins>
            <w:del w:id="5" w:author="noel" w:date="2015-07-24T02:09:00Z">
              <w:r w:rsidDel="006D53D4">
                <w:rPr>
                  <w:rFonts w:eastAsiaTheme="minorEastAsia" w:hint="eastAsia"/>
                </w:rPr>
                <w:delText>으며</w:delText>
              </w:r>
            </w:del>
            <w:r>
              <w:rPr>
                <w:rFonts w:eastAsiaTheme="minorEastAsia" w:hint="eastAsia"/>
              </w:rPr>
              <w:t xml:space="preserve">, </w:t>
            </w:r>
            <w:del w:id="6" w:author="noel" w:date="2015-07-23T23:24:00Z">
              <w:r w:rsidDel="00BA081F">
                <w:rPr>
                  <w:rFonts w:eastAsiaTheme="minorEastAsia" w:hint="eastAsia"/>
                </w:rPr>
                <w:delText>시내에서</w:delText>
              </w:r>
              <w:r w:rsidDel="00BA081F">
                <w:rPr>
                  <w:rFonts w:eastAsiaTheme="minorEastAsia" w:hint="eastAsia"/>
                </w:rPr>
                <w:delText xml:space="preserve"> </w:delText>
              </w:r>
              <w:r w:rsidDel="00BA081F">
                <w:rPr>
                  <w:rFonts w:eastAsiaTheme="minorEastAsia" w:hint="eastAsia"/>
                </w:rPr>
                <w:delText>아름다운</w:delText>
              </w:r>
              <w:r w:rsidDel="00BA081F">
                <w:rPr>
                  <w:rFonts w:eastAsiaTheme="minorEastAsia" w:hint="eastAsia"/>
                </w:rPr>
                <w:delText xml:space="preserve"> </w:delText>
              </w:r>
              <w:r w:rsidDel="00BA081F">
                <w:rPr>
                  <w:rFonts w:eastAsiaTheme="minorEastAsia" w:hint="eastAsia"/>
                </w:rPr>
                <w:delText>전망을</w:delText>
              </w:r>
              <w:r w:rsidDel="00BA081F">
                <w:rPr>
                  <w:rFonts w:eastAsiaTheme="minorEastAsia" w:hint="eastAsia"/>
                </w:rPr>
                <w:delText xml:space="preserve"> </w:delText>
              </w:r>
              <w:r w:rsidDel="00BA081F">
                <w:rPr>
                  <w:rFonts w:eastAsiaTheme="minorEastAsia" w:hint="eastAsia"/>
                </w:rPr>
                <w:delText>감상하고</w:delText>
              </w:r>
              <w:r w:rsidDel="00BA081F">
                <w:rPr>
                  <w:rFonts w:eastAsiaTheme="minorEastAsia" w:hint="eastAsia"/>
                </w:rPr>
                <w:delText xml:space="preserve"> </w:delText>
              </w:r>
              <w:r w:rsidDel="00BA081F">
                <w:rPr>
                  <w:rFonts w:eastAsiaTheme="minorEastAsia" w:hint="eastAsia"/>
                </w:rPr>
                <w:delText>푸르고</w:delText>
              </w:r>
              <w:r w:rsidDel="00BA081F">
                <w:rPr>
                  <w:rFonts w:eastAsiaTheme="minorEastAsia" w:hint="eastAsia"/>
                </w:rPr>
                <w:delText xml:space="preserve"> </w:delText>
              </w:r>
              <w:r w:rsidDel="00BA081F">
                <w:rPr>
                  <w:rFonts w:eastAsiaTheme="minorEastAsia" w:hint="eastAsia"/>
                </w:rPr>
                <w:delText>평화로운</w:delText>
              </w:r>
              <w:r w:rsidDel="00BA081F">
                <w:rPr>
                  <w:rFonts w:eastAsiaTheme="minorEastAsia" w:hint="eastAsia"/>
                </w:rPr>
                <w:delText xml:space="preserve"> </w:delText>
              </w:r>
              <w:r w:rsidDel="00BA081F">
                <w:rPr>
                  <w:rFonts w:eastAsiaTheme="minorEastAsia" w:hint="eastAsia"/>
                </w:rPr>
                <w:delText>공원에서</w:delText>
              </w:r>
              <w:r w:rsidDel="00BA081F">
                <w:rPr>
                  <w:rFonts w:eastAsiaTheme="minorEastAsia" w:hint="eastAsia"/>
                </w:rPr>
                <w:delText xml:space="preserve"> </w:delText>
              </w:r>
              <w:r w:rsidDel="00BA081F">
                <w:rPr>
                  <w:rFonts w:eastAsiaTheme="minorEastAsia" w:hint="eastAsia"/>
                </w:rPr>
                <w:delText>피크닉도</w:delText>
              </w:r>
              <w:r w:rsidDel="00BA081F">
                <w:rPr>
                  <w:rFonts w:eastAsiaTheme="minorEastAsia" w:hint="eastAsia"/>
                </w:rPr>
                <w:delText xml:space="preserve"> </w:delText>
              </w:r>
              <w:r w:rsidDel="00BA081F">
                <w:rPr>
                  <w:rFonts w:eastAsiaTheme="minorEastAsia" w:hint="eastAsia"/>
                </w:rPr>
                <w:delText>즐기실</w:delText>
              </w:r>
              <w:r w:rsidDel="00BA081F">
                <w:rPr>
                  <w:rFonts w:eastAsiaTheme="minorEastAsia" w:hint="eastAsia"/>
                </w:rPr>
                <w:delText xml:space="preserve"> </w:delText>
              </w:r>
              <w:r w:rsidDel="00BA081F">
                <w:rPr>
                  <w:rFonts w:eastAsiaTheme="minorEastAsia" w:hint="eastAsia"/>
                </w:rPr>
                <w:delText>수</w:delText>
              </w:r>
              <w:r w:rsidDel="00BA081F">
                <w:rPr>
                  <w:rFonts w:eastAsiaTheme="minorEastAsia" w:hint="eastAsia"/>
                </w:rPr>
                <w:delText xml:space="preserve"> </w:delText>
              </w:r>
              <w:r w:rsidDel="00BA081F">
                <w:rPr>
                  <w:rFonts w:eastAsiaTheme="minorEastAsia" w:hint="eastAsia"/>
                </w:rPr>
                <w:delText>있습니다</w:delText>
              </w:r>
            </w:del>
            <w:ins w:id="7" w:author="noel" w:date="2015-07-23T23:24:00Z">
              <w:r w:rsidR="00BA081F">
                <w:rPr>
                  <w:rFonts w:eastAsiaTheme="minorEastAsia" w:hint="eastAsia"/>
                </w:rPr>
                <w:t>아름다운</w:t>
              </w:r>
              <w:r w:rsidR="00BA081F">
                <w:rPr>
                  <w:rFonts w:eastAsiaTheme="minorEastAsia" w:hint="eastAsia"/>
                </w:rPr>
                <w:t xml:space="preserve"> </w:t>
              </w:r>
              <w:r w:rsidR="00BA081F">
                <w:rPr>
                  <w:rFonts w:eastAsiaTheme="minorEastAsia" w:hint="eastAsia"/>
                </w:rPr>
                <w:t>도시경관을</w:t>
              </w:r>
              <w:r w:rsidR="00BA081F">
                <w:rPr>
                  <w:rFonts w:eastAsiaTheme="minorEastAsia" w:hint="eastAsia"/>
                </w:rPr>
                <w:t xml:space="preserve"> </w:t>
              </w:r>
            </w:ins>
            <w:ins w:id="8" w:author="noel" w:date="2015-07-23T23:26:00Z">
              <w:r w:rsidR="00BA081F">
                <w:rPr>
                  <w:rFonts w:eastAsiaTheme="minorEastAsia" w:hint="eastAsia"/>
                </w:rPr>
                <w:t>갖추었으며</w:t>
              </w:r>
            </w:ins>
            <w:ins w:id="9" w:author="noel" w:date="2015-07-23T23:24:00Z">
              <w:r w:rsidR="00BA081F">
                <w:rPr>
                  <w:rFonts w:eastAsiaTheme="minorEastAsia" w:hint="eastAsia"/>
                </w:rPr>
                <w:t xml:space="preserve"> </w:t>
              </w:r>
            </w:ins>
            <w:ins w:id="10" w:author="noel" w:date="2015-07-23T23:25:00Z">
              <w:r w:rsidR="00BA081F">
                <w:rPr>
                  <w:rFonts w:eastAsiaTheme="minorEastAsia" w:hint="eastAsia"/>
                </w:rPr>
                <w:t>피크닉을</w:t>
              </w:r>
              <w:r w:rsidR="00BA081F">
                <w:rPr>
                  <w:rFonts w:eastAsiaTheme="minorEastAsia" w:hint="eastAsia"/>
                </w:rPr>
                <w:t xml:space="preserve"> </w:t>
              </w:r>
              <w:r w:rsidR="00BA081F">
                <w:rPr>
                  <w:rFonts w:eastAsiaTheme="minorEastAsia" w:hint="eastAsia"/>
                </w:rPr>
                <w:t>즐길</w:t>
              </w:r>
              <w:r w:rsidR="00BA081F">
                <w:rPr>
                  <w:rFonts w:eastAsiaTheme="minorEastAsia" w:hint="eastAsia"/>
                </w:rPr>
                <w:t xml:space="preserve"> </w:t>
              </w:r>
              <w:r w:rsidR="00BA081F">
                <w:rPr>
                  <w:rFonts w:eastAsiaTheme="minorEastAsia" w:hint="eastAsia"/>
                </w:rPr>
                <w:t>수</w:t>
              </w:r>
              <w:r w:rsidR="00BA081F">
                <w:rPr>
                  <w:rFonts w:eastAsiaTheme="minorEastAsia" w:hint="eastAsia"/>
                </w:rPr>
                <w:t xml:space="preserve"> </w:t>
              </w:r>
              <w:r w:rsidR="00BA081F">
                <w:rPr>
                  <w:rFonts w:eastAsiaTheme="minorEastAsia" w:hint="eastAsia"/>
                </w:rPr>
                <w:t>있는</w:t>
              </w:r>
              <w:r w:rsidR="00BA081F">
                <w:rPr>
                  <w:rFonts w:eastAsiaTheme="minorEastAsia" w:hint="eastAsia"/>
                </w:rPr>
                <w:t xml:space="preserve"> </w:t>
              </w:r>
              <w:r w:rsidR="00BA081F">
                <w:rPr>
                  <w:rFonts w:eastAsiaTheme="minorEastAsia" w:hint="eastAsia"/>
                </w:rPr>
                <w:t>공원도</w:t>
              </w:r>
              <w:r w:rsidR="00BA081F">
                <w:rPr>
                  <w:rFonts w:eastAsiaTheme="minorEastAsia" w:hint="eastAsia"/>
                </w:rPr>
                <w:t xml:space="preserve"> </w:t>
              </w:r>
              <w:r w:rsidR="00BA081F">
                <w:rPr>
                  <w:rFonts w:eastAsiaTheme="minorEastAsia" w:hint="eastAsia"/>
                </w:rPr>
                <w:t>있습니다</w:t>
              </w:r>
            </w:ins>
            <w:r>
              <w:rPr>
                <w:rFonts w:eastAsiaTheme="minorEastAsia" w:hint="eastAsia"/>
              </w:rPr>
              <w:t xml:space="preserve">. </w:t>
            </w:r>
            <w:r w:rsidR="006917C8">
              <w:rPr>
                <w:rFonts w:eastAsiaTheme="minorEastAsia" w:hint="eastAsia"/>
              </w:rPr>
              <w:t>또한</w:t>
            </w:r>
            <w:r w:rsidR="006917C8">
              <w:rPr>
                <w:rFonts w:eastAsiaTheme="minorEastAsia" w:hint="eastAsia"/>
              </w:rPr>
              <w:t xml:space="preserve"> </w:t>
            </w:r>
            <w:r>
              <w:rPr>
                <w:rFonts w:eastAsiaTheme="minorEastAsia" w:hint="eastAsia"/>
              </w:rPr>
              <w:t>스미다</w:t>
            </w:r>
            <w:r>
              <w:rPr>
                <w:rFonts w:eastAsiaTheme="minorEastAsia" w:hint="eastAsia"/>
              </w:rPr>
              <w:t xml:space="preserve"> </w:t>
            </w:r>
            <w:r>
              <w:rPr>
                <w:rFonts w:eastAsiaTheme="minorEastAsia" w:hint="eastAsia"/>
              </w:rPr>
              <w:t>강에서</w:t>
            </w:r>
            <w:r>
              <w:rPr>
                <w:rFonts w:eastAsiaTheme="minorEastAsia" w:hint="eastAsia"/>
              </w:rPr>
              <w:t xml:space="preserve"> </w:t>
            </w:r>
            <w:r>
              <w:rPr>
                <w:rFonts w:eastAsiaTheme="minorEastAsia" w:hint="eastAsia"/>
              </w:rPr>
              <w:t>지하철</w:t>
            </w:r>
            <w:del w:id="11" w:author="noel" w:date="2015-07-23T23:27:00Z">
              <w:r w:rsidR="006917C8" w:rsidDel="00BA081F">
                <w:rPr>
                  <w:rFonts w:eastAsiaTheme="minorEastAsia" w:hint="eastAsia"/>
                </w:rPr>
                <w:delText>을</w:delText>
              </w:r>
            </w:del>
            <w:ins w:id="12" w:author="noel" w:date="2015-07-23T23:27:00Z">
              <w:r w:rsidR="00BA081F">
                <w:rPr>
                  <w:rFonts w:eastAsiaTheme="minorEastAsia" w:hint="eastAsia"/>
                </w:rPr>
                <w:t>에서</w:t>
              </w:r>
            </w:ins>
            <w:r>
              <w:rPr>
                <w:rFonts w:eastAsiaTheme="minorEastAsia" w:hint="eastAsia"/>
              </w:rPr>
              <w:t xml:space="preserve"> </w:t>
            </w:r>
            <w:r>
              <w:rPr>
                <w:rFonts w:eastAsiaTheme="minorEastAsia" w:hint="eastAsia"/>
              </w:rPr>
              <w:t>모노레일과</w:t>
            </w:r>
            <w:r>
              <w:rPr>
                <w:rFonts w:eastAsiaTheme="minorEastAsia" w:hint="eastAsia"/>
              </w:rPr>
              <w:t xml:space="preserve"> </w:t>
            </w:r>
            <w:r>
              <w:rPr>
                <w:rFonts w:eastAsiaTheme="minorEastAsia" w:hint="eastAsia"/>
              </w:rPr>
              <w:t>보트로</w:t>
            </w:r>
            <w:r>
              <w:rPr>
                <w:rFonts w:eastAsiaTheme="minorEastAsia" w:hint="eastAsia"/>
              </w:rPr>
              <w:t xml:space="preserve"> </w:t>
            </w:r>
            <w:ins w:id="13" w:author="noel" w:date="2015-07-23T23:28:00Z">
              <w:r w:rsidR="00BA081F">
                <w:rPr>
                  <w:rFonts w:eastAsiaTheme="minorEastAsia" w:hint="eastAsia"/>
                </w:rPr>
                <w:t>갈아탈</w:t>
              </w:r>
            </w:ins>
            <w:ins w:id="14" w:author="noel" w:date="2015-07-24T02:09:00Z">
              <w:r w:rsidR="00655654">
                <w:rPr>
                  <w:rFonts w:eastAsiaTheme="minorEastAsia" w:hint="eastAsia"/>
                </w:rPr>
                <w:t xml:space="preserve"> </w:t>
              </w:r>
            </w:ins>
            <w:ins w:id="15" w:author="noel" w:date="2015-07-23T23:28:00Z">
              <w:r w:rsidR="00BA081F">
                <w:rPr>
                  <w:rFonts w:eastAsiaTheme="minorEastAsia" w:hint="eastAsia"/>
                </w:rPr>
                <w:t>때는</w:t>
              </w:r>
            </w:ins>
            <w:del w:id="16" w:author="noel" w:date="2015-07-23T23:28:00Z">
              <w:r w:rsidR="008F589A" w:rsidDel="00BA081F">
                <w:rPr>
                  <w:rFonts w:eastAsiaTheme="minorEastAsia" w:hint="eastAsia"/>
                </w:rPr>
                <w:delText>갈아타야</w:delText>
              </w:r>
              <w:r w:rsidR="008F589A" w:rsidDel="00BA081F">
                <w:rPr>
                  <w:rFonts w:eastAsiaTheme="minorEastAsia" w:hint="eastAsia"/>
                </w:rPr>
                <w:delText xml:space="preserve"> </w:delText>
              </w:r>
              <w:r w:rsidR="008F589A" w:rsidDel="00BA081F">
                <w:rPr>
                  <w:rFonts w:eastAsiaTheme="minorEastAsia" w:hint="eastAsia"/>
                </w:rPr>
                <w:delText>하기</w:delText>
              </w:r>
              <w:r w:rsidDel="00BA081F">
                <w:rPr>
                  <w:rFonts w:eastAsiaTheme="minorEastAsia" w:hint="eastAsia"/>
                </w:rPr>
                <w:delText xml:space="preserve"> </w:delText>
              </w:r>
              <w:r w:rsidDel="00BA081F">
                <w:rPr>
                  <w:rFonts w:eastAsiaTheme="minorEastAsia" w:hint="eastAsia"/>
                </w:rPr>
                <w:delText>때문에</w:delText>
              </w:r>
              <w:r w:rsidDel="00BA081F">
                <w:rPr>
                  <w:rFonts w:eastAsiaTheme="minorEastAsia" w:hint="eastAsia"/>
                </w:rPr>
                <w:delText xml:space="preserve"> </w:delText>
              </w:r>
            </w:del>
            <w:ins w:id="17" w:author="noel" w:date="2015-07-24T02:09:00Z">
              <w:r w:rsidR="00655654">
                <w:rPr>
                  <w:rFonts w:eastAsiaTheme="minorEastAsia" w:hint="eastAsia"/>
                </w:rPr>
                <w:t xml:space="preserve"> </w:t>
              </w:r>
            </w:ins>
            <w:r>
              <w:rPr>
                <w:rFonts w:eastAsiaTheme="minorEastAsia" w:hint="eastAsia"/>
              </w:rPr>
              <w:t>대중교통</w:t>
            </w:r>
            <w:ins w:id="18" w:author="noel" w:date="2015-07-23T23:28:00Z">
              <w:r w:rsidR="00BA081F">
                <w:rPr>
                  <w:rFonts w:eastAsiaTheme="minorEastAsia" w:hint="eastAsia"/>
                </w:rPr>
                <w:t>을</w:t>
              </w:r>
              <w:r w:rsidR="00BA081F">
                <w:rPr>
                  <w:rFonts w:eastAsiaTheme="minorEastAsia" w:hint="eastAsia"/>
                </w:rPr>
                <w:t xml:space="preserve"> </w:t>
              </w:r>
              <w:r w:rsidR="00BA081F">
                <w:rPr>
                  <w:rFonts w:eastAsiaTheme="minorEastAsia" w:hint="eastAsia"/>
                </w:rPr>
                <w:t>이용하는</w:t>
              </w:r>
              <w:r w:rsidR="00BA081F">
                <w:rPr>
                  <w:rFonts w:eastAsiaTheme="minorEastAsia" w:hint="eastAsia"/>
                </w:rPr>
                <w:t xml:space="preserve"> </w:t>
              </w:r>
              <w:r w:rsidR="00BA081F">
                <w:rPr>
                  <w:rFonts w:eastAsiaTheme="minorEastAsia" w:hint="eastAsia"/>
                </w:rPr>
                <w:t>것이</w:t>
              </w:r>
            </w:ins>
            <w:ins w:id="19" w:author="noel" w:date="2015-07-24T02:09:00Z">
              <w:r w:rsidR="006D53D4">
                <w:rPr>
                  <w:rFonts w:eastAsiaTheme="minorEastAsia" w:hint="eastAsia"/>
                </w:rPr>
                <w:t xml:space="preserve"> </w:t>
              </w:r>
            </w:ins>
            <w:del w:id="20" w:author="noel" w:date="2015-07-23T23:28:00Z">
              <w:r w:rsidR="006917C8" w:rsidDel="00BA081F">
                <w:rPr>
                  <w:rFonts w:eastAsiaTheme="minorEastAsia" w:hint="eastAsia"/>
                </w:rPr>
                <w:delText>을</w:delText>
              </w:r>
              <w:r w:rsidR="006917C8" w:rsidDel="00BA081F">
                <w:rPr>
                  <w:rFonts w:eastAsiaTheme="minorEastAsia" w:hint="eastAsia"/>
                </w:rPr>
                <w:delText xml:space="preserve"> </w:delText>
              </w:r>
              <w:r w:rsidDel="00BA081F">
                <w:rPr>
                  <w:rFonts w:eastAsiaTheme="minorEastAsia" w:hint="eastAsia"/>
                </w:rPr>
                <w:delText>이용</w:delText>
              </w:r>
              <w:r w:rsidR="006917C8" w:rsidDel="00BA081F">
                <w:rPr>
                  <w:rFonts w:eastAsiaTheme="minorEastAsia" w:hint="eastAsia"/>
                </w:rPr>
                <w:delText>하는</w:delText>
              </w:r>
              <w:r w:rsidR="006917C8" w:rsidDel="00BA081F">
                <w:rPr>
                  <w:rFonts w:eastAsiaTheme="minorEastAsia" w:hint="eastAsia"/>
                </w:rPr>
                <w:delText xml:space="preserve"> </w:delText>
              </w:r>
              <w:r w:rsidR="006917C8" w:rsidDel="00BA081F">
                <w:rPr>
                  <w:rFonts w:eastAsiaTheme="minorEastAsia" w:hint="eastAsia"/>
                </w:rPr>
                <w:delText>것</w:delText>
              </w:r>
              <w:r w:rsidDel="00BA081F">
                <w:rPr>
                  <w:rFonts w:eastAsiaTheme="minorEastAsia" w:hint="eastAsia"/>
                </w:rPr>
                <w:delText>도</w:delText>
              </w:r>
              <w:r w:rsidDel="00BA081F">
                <w:rPr>
                  <w:rFonts w:eastAsiaTheme="minorEastAsia" w:hint="eastAsia"/>
                </w:rPr>
                <w:delText xml:space="preserve"> </w:delText>
              </w:r>
            </w:del>
            <w:r w:rsidR="006917C8">
              <w:rPr>
                <w:rFonts w:eastAsiaTheme="minorEastAsia" w:hint="eastAsia"/>
              </w:rPr>
              <w:t>모험</w:t>
            </w:r>
            <w:ins w:id="21" w:author="noel" w:date="2015-07-23T23:28:00Z">
              <w:r w:rsidR="00BA081F">
                <w:rPr>
                  <w:rFonts w:eastAsiaTheme="minorEastAsia" w:hint="eastAsia"/>
                </w:rPr>
                <w:t>이</w:t>
              </w:r>
              <w:r w:rsidR="00BA081F">
                <w:rPr>
                  <w:rFonts w:eastAsiaTheme="minorEastAsia" w:hint="eastAsia"/>
                </w:rPr>
                <w:t xml:space="preserve"> </w:t>
              </w:r>
              <w:r w:rsidR="00BA081F">
                <w:rPr>
                  <w:rFonts w:eastAsiaTheme="minorEastAsia" w:hint="eastAsia"/>
                </w:rPr>
                <w:t>됩니다</w:t>
              </w:r>
              <w:r w:rsidR="00BA081F">
                <w:rPr>
                  <w:rFonts w:eastAsiaTheme="minorEastAsia" w:hint="eastAsia"/>
                </w:rPr>
                <w:t>.</w:t>
              </w:r>
            </w:ins>
            <w:del w:id="22" w:author="noel" w:date="2015-07-23T23:28:00Z">
              <w:r w:rsidDel="00BA081F">
                <w:rPr>
                  <w:rFonts w:eastAsiaTheme="minorEastAsia" w:hint="eastAsia"/>
                </w:rPr>
                <w:delText>처럼</w:delText>
              </w:r>
              <w:r w:rsidDel="00BA081F">
                <w:rPr>
                  <w:rFonts w:eastAsiaTheme="minorEastAsia" w:hint="eastAsia"/>
                </w:rPr>
                <w:delText xml:space="preserve"> </w:delText>
              </w:r>
              <w:r w:rsidDel="00BA081F">
                <w:rPr>
                  <w:rFonts w:eastAsiaTheme="minorEastAsia" w:hint="eastAsia"/>
                </w:rPr>
                <w:delText>느껴집니다</w:delText>
              </w:r>
              <w:r w:rsidDel="00BA081F">
                <w:rPr>
                  <w:rFonts w:eastAsiaTheme="minorEastAsia" w:hint="eastAsia"/>
                </w:rPr>
                <w:delText>.</w:delText>
              </w:r>
            </w:del>
          </w:p>
        </w:tc>
      </w:tr>
      <w:tr w:rsidR="00225BE6" w:rsidRPr="00225BE6" w:rsidTr="00225BE6">
        <w:tc>
          <w:tcPr>
            <w:tcW w:w="300" w:type="dxa"/>
          </w:tcPr>
          <w:p w:rsidR="005041C2" w:rsidRPr="00225BE6" w:rsidRDefault="00225BE6">
            <w:pPr>
              <w:rPr>
                <w:rFonts w:eastAsiaTheme="minorEastAsia"/>
              </w:rPr>
            </w:pPr>
            <w:r w:rsidRPr="00225BE6">
              <w:rPr>
                <w:rFonts w:eastAsiaTheme="minorEastAsia"/>
              </w:rPr>
              <w:t>12</w:t>
            </w:r>
          </w:p>
        </w:tc>
        <w:tc>
          <w:tcPr>
            <w:tcW w:w="1050" w:type="dxa"/>
          </w:tcPr>
          <w:p w:rsidR="005041C2" w:rsidRPr="00225BE6" w:rsidRDefault="00225BE6">
            <w:pPr>
              <w:rPr>
                <w:rFonts w:eastAsiaTheme="minorEastAsia"/>
              </w:rPr>
            </w:pPr>
            <w:r w:rsidRPr="00225BE6">
              <w:rPr>
                <w:rFonts w:eastAsiaTheme="minorEastAsia"/>
                <w:b/>
              </w:rPr>
              <w:t>Body</w:t>
            </w:r>
          </w:p>
        </w:tc>
        <w:tc>
          <w:tcPr>
            <w:tcW w:w="1060" w:type="dxa"/>
          </w:tcPr>
          <w:p w:rsidR="005041C2" w:rsidRPr="00225BE6" w:rsidRDefault="00225BE6">
            <w:pPr>
              <w:rPr>
                <w:rFonts w:eastAsiaTheme="minorEastAsia"/>
              </w:rPr>
            </w:pPr>
            <w:r w:rsidRPr="00225BE6">
              <w:rPr>
                <w:rFonts w:eastAsiaTheme="minorEastAsia"/>
                <w:b/>
                <w:color w:val="00EC00"/>
              </w:rPr>
              <w:t>Localise</w:t>
            </w:r>
          </w:p>
        </w:tc>
        <w:tc>
          <w:tcPr>
            <w:tcW w:w="6900" w:type="dxa"/>
          </w:tcPr>
          <w:p w:rsidR="005041C2" w:rsidRPr="00225BE6" w:rsidRDefault="00225BE6">
            <w:pPr>
              <w:rPr>
                <w:rFonts w:eastAsiaTheme="minorEastAsia"/>
              </w:rPr>
            </w:pPr>
            <w:r w:rsidRPr="00225BE6">
              <w:rPr>
                <w:rFonts w:eastAsiaTheme="minorEastAsia"/>
                <w:color w:val="0000FF"/>
              </w:rPr>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Tokyo's imaginary worlds</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The Japanese love of cartoons spills onto the streets of Tokyo. Harajuku district is lined with toy and sweet shops where young fans hang out dressed as their favorite characters from anime and manga (animated films and comic books). The electronics quarter of Akihabara is buzzing and beeping with digital figures from video games. The city has arcades, showrooms, and theme parks dedicated to some of the most beloved franchises in global pop culture - miniature worlds built by Sony, Sega, Lego, and The Walt Disney Company.</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Tokyo Disney® Resort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This vast theme park incorporates Tokyo Disneyland® Park and Tokyo DisneySea® Park, plus adjoining Ikspiari shopping and dining complex. You can easily spend a full day in each section, or buy a multi-day pass and do them all.</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1-1 Maihama, Urayasu, Chiba 279-0031. Tel: +81 45-330-5211</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 href="http://www.tokyodisneyresort.jp/" target="_blank"&gt;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Tokyo Disney® Resort website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lastRenderedPageBreak/>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Ghibli Museum</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Master animator Hayao Miyazaki designed this gallery of exhibits, drawing on much-loved Studio Ghibli movies like "My Neighbor Totoro." The result is like a funhouse inside a fine art museum.</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1 Chome-1-83 Shimorenjaku, Mitaka, Tokyo 181-0013. Tel: +81 570-055-777</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 href="http://www.ghibli-museum.jp/en/"target="_blank"&gt;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Ghibli Museum website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tc>
        <w:tc>
          <w:tcPr>
            <w:tcW w:w="6900" w:type="dxa"/>
          </w:tcPr>
          <w:p w:rsidR="005041C2" w:rsidRPr="00225BE6" w:rsidRDefault="00225BE6">
            <w:pPr>
              <w:rPr>
                <w:rFonts w:eastAsiaTheme="minorEastAsia"/>
              </w:rPr>
            </w:pPr>
            <w:r w:rsidRPr="00225BE6">
              <w:rPr>
                <w:rFonts w:eastAsiaTheme="minorEastAsia"/>
                <w:color w:val="0000FF"/>
              </w:rPr>
              <w:lastRenderedPageBreak/>
              <w:t>&lt;h3&gt;</w:t>
            </w:r>
          </w:p>
          <w:p w:rsidR="005041C2" w:rsidRDefault="005041C2">
            <w:pPr>
              <w:rPr>
                <w:rFonts w:eastAsiaTheme="minorEastAsia"/>
              </w:rPr>
            </w:pPr>
          </w:p>
          <w:p w:rsidR="00DD6484" w:rsidRDefault="006917C8">
            <w:pPr>
              <w:rPr>
                <w:rFonts w:eastAsiaTheme="minorEastAsia"/>
              </w:rPr>
            </w:pPr>
            <w:r>
              <w:rPr>
                <w:rFonts w:eastAsiaTheme="minorEastAsia" w:hint="eastAsia"/>
              </w:rPr>
              <w:t>도쿄에</w:t>
            </w:r>
            <w:ins w:id="23" w:author="noel" w:date="2015-07-23T23:29:00Z">
              <w:r w:rsidR="00BA081F">
                <w:rPr>
                  <w:rFonts w:eastAsiaTheme="minorEastAsia" w:hint="eastAsia"/>
                </w:rPr>
                <w:t>서</w:t>
              </w:r>
            </w:ins>
            <w:r>
              <w:rPr>
                <w:rFonts w:eastAsiaTheme="minorEastAsia" w:hint="eastAsia"/>
              </w:rPr>
              <w:t xml:space="preserve"> </w:t>
            </w:r>
            <w:r>
              <w:rPr>
                <w:rFonts w:eastAsiaTheme="minorEastAsia" w:hint="eastAsia"/>
              </w:rPr>
              <w:t>만나는</w:t>
            </w:r>
            <w:r w:rsidR="00DD6484">
              <w:rPr>
                <w:rFonts w:eastAsiaTheme="minorEastAsia" w:hint="eastAsia"/>
              </w:rPr>
              <w:t xml:space="preserve"> </w:t>
            </w:r>
            <w:r w:rsidR="00DD6484">
              <w:rPr>
                <w:rFonts w:eastAsiaTheme="minorEastAsia" w:hint="eastAsia"/>
              </w:rPr>
              <w:t>상상의</w:t>
            </w:r>
            <w:r w:rsidR="00DD6484">
              <w:rPr>
                <w:rFonts w:eastAsiaTheme="minorEastAsia" w:hint="eastAsia"/>
              </w:rPr>
              <w:t xml:space="preserve"> </w:t>
            </w:r>
            <w:r w:rsidR="00DD6484">
              <w:rPr>
                <w:rFonts w:eastAsiaTheme="minorEastAsia" w:hint="eastAsia"/>
              </w:rPr>
              <w:t>세계</w:t>
            </w:r>
          </w:p>
          <w:p w:rsidR="00DD6484" w:rsidRPr="00225BE6" w:rsidRDefault="00DD6484">
            <w:pPr>
              <w:rPr>
                <w:rFonts w:eastAsiaTheme="minorEastAsia"/>
              </w:rPr>
            </w:pPr>
          </w:p>
          <w:p w:rsidR="005041C2" w:rsidRPr="00225BE6" w:rsidRDefault="00225BE6">
            <w:pPr>
              <w:rPr>
                <w:rFonts w:eastAsiaTheme="minorEastAsia"/>
              </w:rPr>
            </w:pPr>
            <w:r w:rsidRPr="00225BE6">
              <w:rPr>
                <w:rFonts w:eastAsiaTheme="minorEastAsia"/>
                <w:color w:val="0000FF"/>
              </w:rPr>
              <w:lastRenderedPageBreak/>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Default="005041C2">
            <w:pPr>
              <w:rPr>
                <w:rFonts w:eastAsiaTheme="minorEastAsia"/>
              </w:rPr>
            </w:pPr>
          </w:p>
          <w:p w:rsidR="00DD6484" w:rsidRDefault="00DD6484">
            <w:pPr>
              <w:rPr>
                <w:rFonts w:eastAsiaTheme="minorEastAsia"/>
              </w:rPr>
            </w:pPr>
            <w:r>
              <w:rPr>
                <w:rFonts w:eastAsiaTheme="minorEastAsia" w:hint="eastAsia"/>
              </w:rPr>
              <w:t>일본인의</w:t>
            </w:r>
            <w:r>
              <w:rPr>
                <w:rFonts w:eastAsiaTheme="minorEastAsia" w:hint="eastAsia"/>
              </w:rPr>
              <w:t xml:space="preserve"> </w:t>
            </w:r>
            <w:r>
              <w:rPr>
                <w:rFonts w:eastAsiaTheme="minorEastAsia" w:hint="eastAsia"/>
              </w:rPr>
              <w:t>만화에</w:t>
            </w:r>
            <w:r>
              <w:rPr>
                <w:rFonts w:eastAsiaTheme="minorEastAsia" w:hint="eastAsia"/>
              </w:rPr>
              <w:t xml:space="preserve"> </w:t>
            </w:r>
            <w:r>
              <w:rPr>
                <w:rFonts w:eastAsiaTheme="minorEastAsia" w:hint="eastAsia"/>
              </w:rPr>
              <w:t>대한</w:t>
            </w:r>
            <w:r>
              <w:rPr>
                <w:rFonts w:eastAsiaTheme="minorEastAsia" w:hint="eastAsia"/>
              </w:rPr>
              <w:t xml:space="preserve"> </w:t>
            </w:r>
            <w:r>
              <w:rPr>
                <w:rFonts w:eastAsiaTheme="minorEastAsia" w:hint="eastAsia"/>
              </w:rPr>
              <w:t>사랑은</w:t>
            </w:r>
            <w:r>
              <w:rPr>
                <w:rFonts w:eastAsiaTheme="minorEastAsia" w:hint="eastAsia"/>
              </w:rPr>
              <w:t xml:space="preserve"> </w:t>
            </w:r>
            <w:r>
              <w:rPr>
                <w:rFonts w:eastAsiaTheme="minorEastAsia" w:hint="eastAsia"/>
              </w:rPr>
              <w:t>도쿄의</w:t>
            </w:r>
            <w:r>
              <w:rPr>
                <w:rFonts w:eastAsiaTheme="minorEastAsia" w:hint="eastAsia"/>
              </w:rPr>
              <w:t xml:space="preserve"> </w:t>
            </w:r>
            <w:r>
              <w:rPr>
                <w:rFonts w:eastAsiaTheme="minorEastAsia" w:hint="eastAsia"/>
              </w:rPr>
              <w:t>거리</w:t>
            </w:r>
            <w:r>
              <w:rPr>
                <w:rFonts w:eastAsiaTheme="minorEastAsia" w:hint="eastAsia"/>
              </w:rPr>
              <w:t xml:space="preserve"> </w:t>
            </w:r>
            <w:r>
              <w:rPr>
                <w:rFonts w:eastAsiaTheme="minorEastAsia" w:hint="eastAsia"/>
              </w:rPr>
              <w:t>곳곳에</w:t>
            </w:r>
            <w:r>
              <w:rPr>
                <w:rFonts w:eastAsiaTheme="minorEastAsia" w:hint="eastAsia"/>
              </w:rPr>
              <w:t xml:space="preserve"> </w:t>
            </w:r>
            <w:del w:id="24" w:author="noel" w:date="2015-07-23T23:29:00Z">
              <w:r w:rsidR="006917C8" w:rsidDel="00794040">
                <w:rPr>
                  <w:rFonts w:eastAsiaTheme="minorEastAsia" w:hint="eastAsia"/>
                </w:rPr>
                <w:delText>드러나</w:delText>
              </w:r>
              <w:r w:rsidDel="00794040">
                <w:rPr>
                  <w:rFonts w:eastAsiaTheme="minorEastAsia" w:hint="eastAsia"/>
                </w:rPr>
                <w:delText xml:space="preserve"> </w:delText>
              </w:r>
              <w:r w:rsidDel="00794040">
                <w:rPr>
                  <w:rFonts w:eastAsiaTheme="minorEastAsia" w:hint="eastAsia"/>
                </w:rPr>
                <w:delText>있습니다</w:delText>
              </w:r>
            </w:del>
            <w:ins w:id="25" w:author="noel" w:date="2015-07-23T23:29:00Z">
              <w:r w:rsidR="00794040">
                <w:rPr>
                  <w:rFonts w:eastAsiaTheme="minorEastAsia" w:hint="eastAsia"/>
                </w:rPr>
                <w:t>흘러</w:t>
              </w:r>
            </w:ins>
            <w:ins w:id="26" w:author="noel" w:date="2015-07-24T02:09:00Z">
              <w:r w:rsidR="00655654">
                <w:rPr>
                  <w:rFonts w:eastAsiaTheme="minorEastAsia" w:hint="eastAsia"/>
                </w:rPr>
                <w:t xml:space="preserve"> </w:t>
              </w:r>
            </w:ins>
            <w:ins w:id="27" w:author="noel" w:date="2015-07-23T23:29:00Z">
              <w:r w:rsidR="00794040">
                <w:rPr>
                  <w:rFonts w:eastAsiaTheme="minorEastAsia" w:hint="eastAsia"/>
                </w:rPr>
                <w:t>넘칩니다</w:t>
              </w:r>
            </w:ins>
            <w:r>
              <w:rPr>
                <w:rFonts w:eastAsiaTheme="minorEastAsia" w:hint="eastAsia"/>
              </w:rPr>
              <w:t xml:space="preserve">. </w:t>
            </w:r>
            <w:r>
              <w:rPr>
                <w:rFonts w:eastAsiaTheme="minorEastAsia" w:hint="eastAsia"/>
              </w:rPr>
              <w:t>하라주쿠</w:t>
            </w:r>
            <w:r>
              <w:rPr>
                <w:rFonts w:eastAsiaTheme="minorEastAsia" w:hint="eastAsia"/>
              </w:rPr>
              <w:t xml:space="preserve"> </w:t>
            </w:r>
            <w:r w:rsidR="00BB3D1C">
              <w:rPr>
                <w:rFonts w:eastAsiaTheme="minorEastAsia" w:hint="eastAsia"/>
              </w:rPr>
              <w:t>지역</w:t>
            </w:r>
            <w:r w:rsidR="006917C8">
              <w:rPr>
                <w:rFonts w:eastAsiaTheme="minorEastAsia" w:hint="eastAsia"/>
              </w:rPr>
              <w:t>에는</w:t>
            </w:r>
            <w:r w:rsidR="0044332F">
              <w:rPr>
                <w:rFonts w:eastAsiaTheme="minorEastAsia" w:hint="eastAsia"/>
              </w:rPr>
              <w:t xml:space="preserve"> </w:t>
            </w:r>
            <w:r w:rsidR="0044332F">
              <w:rPr>
                <w:rFonts w:eastAsiaTheme="minorEastAsia" w:hint="eastAsia"/>
              </w:rPr>
              <w:t>장난감</w:t>
            </w:r>
            <w:r w:rsidR="0044332F">
              <w:rPr>
                <w:rFonts w:eastAsiaTheme="minorEastAsia" w:hint="eastAsia"/>
              </w:rPr>
              <w:t xml:space="preserve"> </w:t>
            </w:r>
            <w:r w:rsidR="0044332F">
              <w:rPr>
                <w:rFonts w:eastAsiaTheme="minorEastAsia" w:hint="eastAsia"/>
              </w:rPr>
              <w:t>매장과</w:t>
            </w:r>
            <w:r w:rsidR="0044332F">
              <w:rPr>
                <w:rFonts w:eastAsiaTheme="minorEastAsia" w:hint="eastAsia"/>
              </w:rPr>
              <w:t xml:space="preserve"> </w:t>
            </w:r>
            <w:r w:rsidR="0044332F">
              <w:rPr>
                <w:rFonts w:eastAsiaTheme="minorEastAsia" w:hint="eastAsia"/>
              </w:rPr>
              <w:t>과자점이</w:t>
            </w:r>
            <w:r w:rsidR="0044332F">
              <w:rPr>
                <w:rFonts w:eastAsiaTheme="minorEastAsia" w:hint="eastAsia"/>
              </w:rPr>
              <w:t xml:space="preserve"> </w:t>
            </w:r>
            <w:r w:rsidR="006917C8">
              <w:rPr>
                <w:rFonts w:eastAsiaTheme="minorEastAsia" w:hint="eastAsia"/>
              </w:rPr>
              <w:t>가득</w:t>
            </w:r>
            <w:r w:rsidR="0044332F">
              <w:rPr>
                <w:rFonts w:eastAsiaTheme="minorEastAsia" w:hint="eastAsia"/>
              </w:rPr>
              <w:t>하며</w:t>
            </w:r>
            <w:r w:rsidR="0044332F">
              <w:rPr>
                <w:rFonts w:eastAsiaTheme="minorEastAsia" w:hint="eastAsia"/>
              </w:rPr>
              <w:t xml:space="preserve">, </w:t>
            </w:r>
            <w:r w:rsidR="006917C8">
              <w:rPr>
                <w:rFonts w:eastAsiaTheme="minorEastAsia" w:hint="eastAsia"/>
              </w:rPr>
              <w:t>젊은</w:t>
            </w:r>
            <w:r w:rsidR="0044332F">
              <w:rPr>
                <w:rFonts w:eastAsiaTheme="minorEastAsia" w:hint="eastAsia"/>
              </w:rPr>
              <w:t xml:space="preserve"> </w:t>
            </w:r>
            <w:r w:rsidR="008F589A">
              <w:rPr>
                <w:rFonts w:eastAsiaTheme="minorEastAsia" w:hint="eastAsia"/>
              </w:rPr>
              <w:t>만화</w:t>
            </w:r>
            <w:r w:rsidR="008F589A">
              <w:rPr>
                <w:rFonts w:eastAsiaTheme="minorEastAsia" w:hint="eastAsia"/>
              </w:rPr>
              <w:t xml:space="preserve"> </w:t>
            </w:r>
            <w:r w:rsidR="006917C8">
              <w:rPr>
                <w:rFonts w:eastAsiaTheme="minorEastAsia" w:hint="eastAsia"/>
              </w:rPr>
              <w:t>팬들이</w:t>
            </w:r>
            <w:del w:id="28" w:author="noel" w:date="2015-07-23T23:30:00Z">
              <w:r w:rsidR="0044332F" w:rsidDel="003C204E">
                <w:rPr>
                  <w:rFonts w:eastAsiaTheme="minorEastAsia" w:hint="eastAsia"/>
                </w:rPr>
                <w:delText xml:space="preserve"> </w:delText>
              </w:r>
              <w:r w:rsidR="0044332F" w:rsidDel="003C204E">
                <w:rPr>
                  <w:rFonts w:eastAsiaTheme="minorEastAsia" w:hint="eastAsia"/>
                </w:rPr>
                <w:delText>가장</w:delText>
              </w:r>
            </w:del>
            <w:r w:rsidR="0044332F">
              <w:rPr>
                <w:rFonts w:eastAsiaTheme="minorEastAsia" w:hint="eastAsia"/>
              </w:rPr>
              <w:t xml:space="preserve"> </w:t>
            </w:r>
            <w:r w:rsidR="0044332F">
              <w:rPr>
                <w:rFonts w:eastAsiaTheme="minorEastAsia" w:hint="eastAsia"/>
              </w:rPr>
              <w:t>좋아하는</w:t>
            </w:r>
            <w:r w:rsidR="0044332F">
              <w:rPr>
                <w:rFonts w:eastAsiaTheme="minorEastAsia" w:hint="eastAsia"/>
              </w:rPr>
              <w:t xml:space="preserve"> </w:t>
            </w:r>
            <w:r w:rsidR="0044332F">
              <w:rPr>
                <w:rFonts w:eastAsiaTheme="minorEastAsia" w:hint="eastAsia"/>
              </w:rPr>
              <w:t>애니메이션과</w:t>
            </w:r>
            <w:r w:rsidR="0044332F">
              <w:rPr>
                <w:rFonts w:eastAsiaTheme="minorEastAsia" w:hint="eastAsia"/>
              </w:rPr>
              <w:t xml:space="preserve"> </w:t>
            </w:r>
            <w:r w:rsidR="0044332F">
              <w:rPr>
                <w:rFonts w:eastAsiaTheme="minorEastAsia" w:hint="eastAsia"/>
              </w:rPr>
              <w:t>만화책의</w:t>
            </w:r>
            <w:r w:rsidR="0044332F">
              <w:rPr>
                <w:rFonts w:eastAsiaTheme="minorEastAsia" w:hint="eastAsia"/>
              </w:rPr>
              <w:t xml:space="preserve"> </w:t>
            </w:r>
            <w:del w:id="29" w:author="noel" w:date="2015-07-24T02:10:00Z">
              <w:r w:rsidR="0044332F" w:rsidDel="00655654">
                <w:rPr>
                  <w:rFonts w:eastAsiaTheme="minorEastAsia" w:hint="eastAsia"/>
                </w:rPr>
                <w:delText>주인공</w:delText>
              </w:r>
            </w:del>
            <w:ins w:id="30" w:author="noel" w:date="2015-07-24T02:10:00Z">
              <w:r w:rsidR="00655654">
                <w:rPr>
                  <w:rFonts w:eastAsiaTheme="minorEastAsia" w:hint="eastAsia"/>
                </w:rPr>
                <w:t>등장인물</w:t>
              </w:r>
            </w:ins>
            <w:r w:rsidR="0044332F">
              <w:rPr>
                <w:rFonts w:eastAsiaTheme="minorEastAsia" w:hint="eastAsia"/>
              </w:rPr>
              <w:t>으로</w:t>
            </w:r>
            <w:r w:rsidR="0044332F">
              <w:rPr>
                <w:rFonts w:eastAsiaTheme="minorEastAsia" w:hint="eastAsia"/>
              </w:rPr>
              <w:t xml:space="preserve"> </w:t>
            </w:r>
            <w:r w:rsidR="006917C8">
              <w:rPr>
                <w:rFonts w:eastAsiaTheme="minorEastAsia" w:hint="eastAsia"/>
              </w:rPr>
              <w:t>변신해서</w:t>
            </w:r>
            <w:r w:rsidR="0044332F">
              <w:rPr>
                <w:rFonts w:eastAsiaTheme="minorEastAsia" w:hint="eastAsia"/>
              </w:rPr>
              <w:t xml:space="preserve"> </w:t>
            </w:r>
            <w:r w:rsidR="0044332F">
              <w:rPr>
                <w:rFonts w:eastAsiaTheme="minorEastAsia" w:hint="eastAsia"/>
              </w:rPr>
              <w:t>거리를</w:t>
            </w:r>
            <w:r w:rsidR="0044332F">
              <w:rPr>
                <w:rFonts w:eastAsiaTheme="minorEastAsia" w:hint="eastAsia"/>
              </w:rPr>
              <w:t xml:space="preserve"> </w:t>
            </w:r>
            <w:ins w:id="31" w:author="noel" w:date="2015-07-23T23:33:00Z">
              <w:r w:rsidR="00B921B4">
                <w:rPr>
                  <w:rFonts w:eastAsiaTheme="minorEastAsia" w:hint="eastAsia"/>
                </w:rPr>
                <w:t>걸어</w:t>
              </w:r>
            </w:ins>
            <w:ins w:id="32" w:author="noel" w:date="2015-07-24T02:10:00Z">
              <w:r w:rsidR="009D3926">
                <w:rPr>
                  <w:rFonts w:eastAsiaTheme="minorEastAsia" w:hint="eastAsia"/>
                </w:rPr>
                <w:t xml:space="preserve"> </w:t>
              </w:r>
            </w:ins>
            <w:ins w:id="33" w:author="noel" w:date="2015-07-23T23:33:00Z">
              <w:r w:rsidR="00B921B4">
                <w:rPr>
                  <w:rFonts w:eastAsiaTheme="minorEastAsia" w:hint="eastAsia"/>
                </w:rPr>
                <w:t>다닙니다</w:t>
              </w:r>
            </w:ins>
            <w:del w:id="34" w:author="noel" w:date="2015-07-23T23:33:00Z">
              <w:r w:rsidR="0044332F" w:rsidDel="00B921B4">
                <w:rPr>
                  <w:rFonts w:eastAsiaTheme="minorEastAsia" w:hint="eastAsia"/>
                </w:rPr>
                <w:delText>걷고</w:delText>
              </w:r>
              <w:r w:rsidR="0044332F" w:rsidDel="00B921B4">
                <w:rPr>
                  <w:rFonts w:eastAsiaTheme="minorEastAsia" w:hint="eastAsia"/>
                </w:rPr>
                <w:delText xml:space="preserve"> </w:delText>
              </w:r>
              <w:r w:rsidR="0044332F" w:rsidDel="00B921B4">
                <w:rPr>
                  <w:rFonts w:eastAsiaTheme="minorEastAsia" w:hint="eastAsia"/>
                </w:rPr>
                <w:delText>있습니다</w:delText>
              </w:r>
            </w:del>
            <w:r w:rsidR="0044332F">
              <w:rPr>
                <w:rFonts w:eastAsiaTheme="minorEastAsia" w:hint="eastAsia"/>
              </w:rPr>
              <w:t xml:space="preserve">. </w:t>
            </w:r>
            <w:r w:rsidR="0044332F">
              <w:rPr>
                <w:rFonts w:eastAsiaTheme="minorEastAsia" w:hint="eastAsia"/>
              </w:rPr>
              <w:t>아키하바라의</w:t>
            </w:r>
            <w:r w:rsidR="0044332F">
              <w:rPr>
                <w:rFonts w:eastAsiaTheme="minorEastAsia" w:hint="eastAsia"/>
              </w:rPr>
              <w:t xml:space="preserve"> </w:t>
            </w:r>
            <w:r w:rsidR="0044332F">
              <w:rPr>
                <w:rFonts w:eastAsiaTheme="minorEastAsia" w:hint="eastAsia"/>
              </w:rPr>
              <w:t>전자상가에는</w:t>
            </w:r>
            <w:r w:rsidR="0044332F">
              <w:rPr>
                <w:rFonts w:eastAsiaTheme="minorEastAsia" w:hint="eastAsia"/>
              </w:rPr>
              <w:t xml:space="preserve"> </w:t>
            </w:r>
            <w:r w:rsidR="0044332F">
              <w:rPr>
                <w:rFonts w:eastAsiaTheme="minorEastAsia" w:hint="eastAsia"/>
              </w:rPr>
              <w:t>비디오</w:t>
            </w:r>
            <w:r w:rsidR="0044332F">
              <w:rPr>
                <w:rFonts w:eastAsiaTheme="minorEastAsia" w:hint="eastAsia"/>
              </w:rPr>
              <w:t xml:space="preserve"> </w:t>
            </w:r>
            <w:r w:rsidR="0044332F">
              <w:rPr>
                <w:rFonts w:eastAsiaTheme="minorEastAsia" w:hint="eastAsia"/>
              </w:rPr>
              <w:t>게임</w:t>
            </w:r>
            <w:r w:rsidR="006917C8">
              <w:rPr>
                <w:rFonts w:eastAsiaTheme="minorEastAsia" w:hint="eastAsia"/>
              </w:rPr>
              <w:t xml:space="preserve"> </w:t>
            </w:r>
            <w:r w:rsidR="006917C8">
              <w:rPr>
                <w:rFonts w:eastAsiaTheme="minorEastAsia" w:hint="eastAsia"/>
              </w:rPr>
              <w:t>화면</w:t>
            </w:r>
            <w:r w:rsidR="0044332F">
              <w:rPr>
                <w:rFonts w:eastAsiaTheme="minorEastAsia" w:hint="eastAsia"/>
              </w:rPr>
              <w:t>이</w:t>
            </w:r>
            <w:r w:rsidR="0044332F">
              <w:rPr>
                <w:rFonts w:eastAsiaTheme="minorEastAsia" w:hint="eastAsia"/>
              </w:rPr>
              <w:t xml:space="preserve"> </w:t>
            </w:r>
            <w:r w:rsidR="0044332F">
              <w:rPr>
                <w:rFonts w:eastAsiaTheme="minorEastAsia" w:hint="eastAsia"/>
              </w:rPr>
              <w:t>반짝이며</w:t>
            </w:r>
            <w:r w:rsidR="0044332F">
              <w:rPr>
                <w:rFonts w:eastAsiaTheme="minorEastAsia" w:hint="eastAsia"/>
              </w:rPr>
              <w:t xml:space="preserve"> </w:t>
            </w:r>
            <w:r w:rsidR="0044332F">
              <w:rPr>
                <w:rFonts w:eastAsiaTheme="minorEastAsia" w:hint="eastAsia"/>
              </w:rPr>
              <w:t>소리를</w:t>
            </w:r>
            <w:r w:rsidR="0044332F">
              <w:rPr>
                <w:rFonts w:eastAsiaTheme="minorEastAsia" w:hint="eastAsia"/>
              </w:rPr>
              <w:t xml:space="preserve"> </w:t>
            </w:r>
            <w:r w:rsidR="0044332F">
              <w:rPr>
                <w:rFonts w:eastAsiaTheme="minorEastAsia" w:hint="eastAsia"/>
              </w:rPr>
              <w:t>내고</w:t>
            </w:r>
            <w:r w:rsidR="0044332F">
              <w:rPr>
                <w:rFonts w:eastAsiaTheme="minorEastAsia" w:hint="eastAsia"/>
              </w:rPr>
              <w:t xml:space="preserve"> </w:t>
            </w:r>
            <w:r w:rsidR="0044332F">
              <w:rPr>
                <w:rFonts w:eastAsiaTheme="minorEastAsia" w:hint="eastAsia"/>
              </w:rPr>
              <w:t>있습니다</w:t>
            </w:r>
            <w:r w:rsidR="0044332F">
              <w:rPr>
                <w:rFonts w:eastAsiaTheme="minorEastAsia" w:hint="eastAsia"/>
              </w:rPr>
              <w:t xml:space="preserve">. </w:t>
            </w:r>
            <w:r w:rsidR="0044332F">
              <w:rPr>
                <w:rFonts w:eastAsiaTheme="minorEastAsia" w:hint="eastAsia"/>
              </w:rPr>
              <w:t>도쿄에는</w:t>
            </w:r>
            <w:r w:rsidR="0044332F">
              <w:rPr>
                <w:rFonts w:eastAsiaTheme="minorEastAsia" w:hint="eastAsia"/>
              </w:rPr>
              <w:t xml:space="preserve"> </w:t>
            </w:r>
            <w:r w:rsidR="0044332F">
              <w:rPr>
                <w:rFonts w:eastAsiaTheme="minorEastAsia" w:hint="eastAsia"/>
              </w:rPr>
              <w:t>아케이드</w:t>
            </w:r>
            <w:r w:rsidR="004F0528">
              <w:rPr>
                <w:rFonts w:eastAsiaTheme="minorEastAsia" w:hint="eastAsia"/>
              </w:rPr>
              <w:t>와</w:t>
            </w:r>
            <w:r w:rsidR="004F0528">
              <w:rPr>
                <w:rFonts w:eastAsiaTheme="minorEastAsia" w:hint="eastAsia"/>
              </w:rPr>
              <w:t xml:space="preserve"> </w:t>
            </w:r>
            <w:r w:rsidR="004F0528">
              <w:rPr>
                <w:rFonts w:eastAsiaTheme="minorEastAsia" w:hint="eastAsia"/>
              </w:rPr>
              <w:t>쇼룸뿐만</w:t>
            </w:r>
            <w:r w:rsidR="004F0528">
              <w:rPr>
                <w:rFonts w:eastAsiaTheme="minorEastAsia" w:hint="eastAsia"/>
              </w:rPr>
              <w:t xml:space="preserve"> </w:t>
            </w:r>
            <w:r w:rsidR="004F0528">
              <w:rPr>
                <w:rFonts w:eastAsiaTheme="minorEastAsia" w:hint="eastAsia"/>
              </w:rPr>
              <w:t>아니라</w:t>
            </w:r>
            <w:r w:rsidR="004F0528">
              <w:rPr>
                <w:rFonts w:eastAsiaTheme="minorEastAsia" w:hint="eastAsia"/>
              </w:rPr>
              <w:t xml:space="preserve"> </w:t>
            </w:r>
            <w:ins w:id="35" w:author="noel" w:date="2015-07-23T23:35:00Z">
              <w:r w:rsidR="00B921B4">
                <w:rPr>
                  <w:rFonts w:eastAsiaTheme="minorEastAsia" w:hint="eastAsia"/>
                </w:rPr>
                <w:t>글로벌</w:t>
              </w:r>
              <w:r w:rsidR="00B921B4">
                <w:rPr>
                  <w:rFonts w:eastAsiaTheme="minorEastAsia" w:hint="eastAsia"/>
                </w:rPr>
                <w:t xml:space="preserve"> </w:t>
              </w:r>
              <w:r w:rsidR="00B921B4">
                <w:rPr>
                  <w:rFonts w:eastAsiaTheme="minorEastAsia" w:hint="eastAsia"/>
                </w:rPr>
                <w:t>대중문화계에서</w:t>
              </w:r>
              <w:r w:rsidR="00B921B4">
                <w:rPr>
                  <w:rFonts w:eastAsiaTheme="minorEastAsia" w:hint="eastAsia"/>
                </w:rPr>
                <w:t xml:space="preserve"> </w:t>
              </w:r>
            </w:ins>
            <w:ins w:id="36" w:author="noel" w:date="2015-07-23T23:34:00Z">
              <w:r w:rsidR="00B921B4">
                <w:rPr>
                  <w:rFonts w:eastAsiaTheme="minorEastAsia" w:hint="eastAsia"/>
                </w:rPr>
                <w:t>가장</w:t>
              </w:r>
              <w:r w:rsidR="00B921B4">
                <w:rPr>
                  <w:rFonts w:eastAsiaTheme="minorEastAsia" w:hint="eastAsia"/>
                </w:rPr>
                <w:t xml:space="preserve"> </w:t>
              </w:r>
              <w:r w:rsidR="00B921B4">
                <w:rPr>
                  <w:rFonts w:eastAsiaTheme="minorEastAsia" w:hint="eastAsia"/>
                </w:rPr>
                <w:t>많은</w:t>
              </w:r>
              <w:r w:rsidR="00B921B4">
                <w:rPr>
                  <w:rFonts w:eastAsiaTheme="minorEastAsia" w:hint="eastAsia"/>
                </w:rPr>
                <w:t xml:space="preserve"> </w:t>
              </w:r>
              <w:r w:rsidR="00B921B4">
                <w:rPr>
                  <w:rFonts w:eastAsiaTheme="minorEastAsia" w:hint="eastAsia"/>
                </w:rPr>
                <w:t>사랑을</w:t>
              </w:r>
              <w:r w:rsidR="00B921B4">
                <w:rPr>
                  <w:rFonts w:eastAsiaTheme="minorEastAsia" w:hint="eastAsia"/>
                </w:rPr>
                <w:t xml:space="preserve"> </w:t>
              </w:r>
              <w:r w:rsidR="00B921B4">
                <w:rPr>
                  <w:rFonts w:eastAsiaTheme="minorEastAsia" w:hint="eastAsia"/>
                </w:rPr>
                <w:t>받는</w:t>
              </w:r>
            </w:ins>
            <w:ins w:id="37" w:author="noel" w:date="2015-07-23T23:35:00Z">
              <w:r w:rsidR="00B921B4">
                <w:rPr>
                  <w:rFonts w:eastAsiaTheme="minorEastAsia" w:hint="eastAsia"/>
                </w:rPr>
                <w:t xml:space="preserve"> </w:t>
              </w:r>
              <w:r w:rsidR="00B921B4">
                <w:rPr>
                  <w:rFonts w:eastAsiaTheme="minorEastAsia" w:hint="eastAsia"/>
                </w:rPr>
                <w:t>프랜차이즈를</w:t>
              </w:r>
              <w:r w:rsidR="00B921B4">
                <w:rPr>
                  <w:rFonts w:eastAsiaTheme="minorEastAsia" w:hint="eastAsia"/>
                </w:rPr>
                <w:t xml:space="preserve"> </w:t>
              </w:r>
            </w:ins>
            <w:del w:id="38" w:author="noel" w:date="2015-07-23T23:34:00Z">
              <w:r w:rsidR="0044332F" w:rsidDel="00B921B4">
                <w:rPr>
                  <w:rFonts w:eastAsiaTheme="minorEastAsia" w:hint="eastAsia"/>
                </w:rPr>
                <w:delText>세계에서</w:delText>
              </w:r>
              <w:r w:rsidR="0044332F" w:rsidDel="00B921B4">
                <w:rPr>
                  <w:rFonts w:eastAsiaTheme="minorEastAsia" w:hint="eastAsia"/>
                </w:rPr>
                <w:delText xml:space="preserve"> </w:delText>
              </w:r>
              <w:r w:rsidR="0044332F" w:rsidDel="00B921B4">
                <w:rPr>
                  <w:rFonts w:eastAsiaTheme="minorEastAsia" w:hint="eastAsia"/>
                </w:rPr>
                <w:delText>가장</w:delText>
              </w:r>
              <w:r w:rsidR="0044332F" w:rsidDel="00B921B4">
                <w:rPr>
                  <w:rFonts w:eastAsiaTheme="minorEastAsia" w:hint="eastAsia"/>
                </w:rPr>
                <w:delText xml:space="preserve"> </w:delText>
              </w:r>
              <w:r w:rsidR="0044332F" w:rsidDel="00B921B4">
                <w:rPr>
                  <w:rFonts w:eastAsiaTheme="minorEastAsia" w:hint="eastAsia"/>
                </w:rPr>
                <w:delText>사랑</w:delText>
              </w:r>
              <w:r w:rsidR="0044332F" w:rsidDel="00B921B4">
                <w:rPr>
                  <w:rFonts w:eastAsiaTheme="minorEastAsia" w:hint="eastAsia"/>
                </w:rPr>
                <w:delText xml:space="preserve"> </w:delText>
              </w:r>
              <w:r w:rsidR="004F0528" w:rsidDel="00B921B4">
                <w:rPr>
                  <w:rFonts w:eastAsiaTheme="minorEastAsia" w:hint="eastAsia"/>
                </w:rPr>
                <w:delText>받는</w:delText>
              </w:r>
              <w:r w:rsidR="004F0528" w:rsidDel="00B921B4">
                <w:rPr>
                  <w:rFonts w:eastAsiaTheme="minorEastAsia" w:hint="eastAsia"/>
                </w:rPr>
                <w:delText xml:space="preserve"> </w:delText>
              </w:r>
              <w:r w:rsidR="004F0528" w:rsidDel="00B921B4">
                <w:rPr>
                  <w:rFonts w:eastAsiaTheme="minorEastAsia" w:hint="eastAsia"/>
                </w:rPr>
                <w:delText>글로벌</w:delText>
              </w:r>
              <w:r w:rsidR="0044332F" w:rsidDel="00B921B4">
                <w:rPr>
                  <w:rFonts w:eastAsiaTheme="minorEastAsia" w:hint="eastAsia"/>
                </w:rPr>
                <w:delText xml:space="preserve"> </w:delText>
              </w:r>
            </w:del>
            <w:del w:id="39" w:author="noel" w:date="2015-07-23T23:31:00Z">
              <w:r w:rsidR="0044332F" w:rsidDel="00B83EB0">
                <w:rPr>
                  <w:rFonts w:eastAsiaTheme="minorEastAsia" w:hint="eastAsia"/>
                </w:rPr>
                <w:delText>팝</w:delText>
              </w:r>
              <w:r w:rsidR="0044332F" w:rsidDel="00B83EB0">
                <w:rPr>
                  <w:rFonts w:eastAsiaTheme="minorEastAsia" w:hint="eastAsia"/>
                </w:rPr>
                <w:delText xml:space="preserve"> </w:delText>
              </w:r>
            </w:del>
            <w:del w:id="40" w:author="noel" w:date="2015-07-23T23:34:00Z">
              <w:r w:rsidR="0044332F" w:rsidDel="00B921B4">
                <w:rPr>
                  <w:rFonts w:eastAsiaTheme="minorEastAsia" w:hint="eastAsia"/>
                </w:rPr>
                <w:delText>문</w:delText>
              </w:r>
              <w:r w:rsidR="006917C8" w:rsidDel="00B921B4">
                <w:rPr>
                  <w:rFonts w:eastAsiaTheme="minorEastAsia" w:hint="eastAsia"/>
                </w:rPr>
                <w:delText>화를</w:delText>
              </w:r>
              <w:r w:rsidR="006917C8" w:rsidDel="00B921B4">
                <w:rPr>
                  <w:rFonts w:eastAsiaTheme="minorEastAsia" w:hint="eastAsia"/>
                </w:rPr>
                <w:delText xml:space="preserve"> </w:delText>
              </w:r>
            </w:del>
            <w:r w:rsidR="006917C8">
              <w:rPr>
                <w:rFonts w:eastAsiaTheme="minorEastAsia" w:hint="eastAsia"/>
              </w:rPr>
              <w:t>주제로</w:t>
            </w:r>
            <w:r w:rsidR="006917C8">
              <w:rPr>
                <w:rFonts w:eastAsiaTheme="minorEastAsia" w:hint="eastAsia"/>
              </w:rPr>
              <w:t xml:space="preserve"> </w:t>
            </w:r>
            <w:ins w:id="41" w:author="noel" w:date="2015-07-23T23:31:00Z">
              <w:r w:rsidR="00B83EB0">
                <w:rPr>
                  <w:rFonts w:eastAsiaTheme="minorEastAsia" w:hint="eastAsia"/>
                </w:rPr>
                <w:t>만든</w:t>
              </w:r>
            </w:ins>
            <w:del w:id="42" w:author="noel" w:date="2015-07-23T23:31:00Z">
              <w:r w:rsidR="006917C8" w:rsidDel="00B83EB0">
                <w:rPr>
                  <w:rFonts w:eastAsiaTheme="minorEastAsia" w:hint="eastAsia"/>
                </w:rPr>
                <w:delText>만는</w:delText>
              </w:r>
              <w:r w:rsidR="004F0528" w:rsidDel="00B83EB0">
                <w:rPr>
                  <w:rFonts w:eastAsiaTheme="minorEastAsia" w:hint="eastAsia"/>
                </w:rPr>
                <w:delText xml:space="preserve"> </w:delText>
              </w:r>
            </w:del>
            <w:r w:rsidR="004F0528">
              <w:rPr>
                <w:rFonts w:eastAsiaTheme="minorEastAsia" w:hint="eastAsia"/>
              </w:rPr>
              <w:t>테마마크</w:t>
            </w:r>
            <w:ins w:id="43" w:author="noel" w:date="2015-07-23T23:32:00Z">
              <w:r w:rsidR="00B83EB0">
                <w:rPr>
                  <w:rFonts w:eastAsiaTheme="minorEastAsia" w:hint="eastAsia"/>
                </w:rPr>
                <w:t xml:space="preserve"> -</w:t>
              </w:r>
            </w:ins>
            <w:del w:id="44" w:author="noel" w:date="2015-07-23T23:32:00Z">
              <w:r w:rsidR="004F0528" w:rsidDel="00B83EB0">
                <w:rPr>
                  <w:rFonts w:eastAsiaTheme="minorEastAsia" w:hint="eastAsia"/>
                </w:rPr>
                <w:delText>와</w:delText>
              </w:r>
            </w:del>
            <w:r w:rsidR="0044332F">
              <w:rPr>
                <w:rFonts w:eastAsiaTheme="minorEastAsia" w:hint="eastAsia"/>
              </w:rPr>
              <w:t xml:space="preserve"> </w:t>
            </w:r>
            <w:r w:rsidR="0044332F">
              <w:rPr>
                <w:rFonts w:eastAsiaTheme="minorEastAsia" w:hint="eastAsia"/>
              </w:rPr>
              <w:t>소니</w:t>
            </w:r>
            <w:r w:rsidR="0044332F">
              <w:rPr>
                <w:rFonts w:eastAsiaTheme="minorEastAsia" w:hint="eastAsia"/>
              </w:rPr>
              <w:t xml:space="preserve">, </w:t>
            </w:r>
            <w:r w:rsidR="0044332F">
              <w:rPr>
                <w:rFonts w:eastAsiaTheme="minorEastAsia" w:hint="eastAsia"/>
              </w:rPr>
              <w:t>세가</w:t>
            </w:r>
            <w:r w:rsidR="0044332F">
              <w:rPr>
                <w:rFonts w:eastAsiaTheme="minorEastAsia" w:hint="eastAsia"/>
              </w:rPr>
              <w:t xml:space="preserve">, </w:t>
            </w:r>
            <w:r w:rsidR="0044332F">
              <w:rPr>
                <w:rFonts w:eastAsiaTheme="minorEastAsia" w:hint="eastAsia"/>
              </w:rPr>
              <w:t>레고와</w:t>
            </w:r>
            <w:r w:rsidR="0044332F">
              <w:rPr>
                <w:rFonts w:eastAsiaTheme="minorEastAsia" w:hint="eastAsia"/>
              </w:rPr>
              <w:t xml:space="preserve"> </w:t>
            </w:r>
            <w:r w:rsidR="0044332F">
              <w:rPr>
                <w:rFonts w:eastAsiaTheme="minorEastAsia" w:hint="eastAsia"/>
              </w:rPr>
              <w:t>월트</w:t>
            </w:r>
            <w:r w:rsidR="0044332F">
              <w:rPr>
                <w:rFonts w:eastAsiaTheme="minorEastAsia" w:hint="eastAsia"/>
              </w:rPr>
              <w:t xml:space="preserve"> </w:t>
            </w:r>
            <w:r w:rsidR="0044332F">
              <w:rPr>
                <w:rFonts w:eastAsiaTheme="minorEastAsia" w:hint="eastAsia"/>
              </w:rPr>
              <w:t>디즈니</w:t>
            </w:r>
            <w:r w:rsidR="0044332F">
              <w:rPr>
                <w:rFonts w:eastAsiaTheme="minorEastAsia" w:hint="eastAsia"/>
              </w:rPr>
              <w:t xml:space="preserve"> </w:t>
            </w:r>
            <w:r w:rsidR="0044332F">
              <w:rPr>
                <w:rFonts w:eastAsiaTheme="minorEastAsia" w:hint="eastAsia"/>
              </w:rPr>
              <w:t>컴퍼니</w:t>
            </w:r>
            <w:r w:rsidR="0044332F">
              <w:rPr>
                <w:rFonts w:eastAsiaTheme="minorEastAsia" w:hint="eastAsia"/>
              </w:rPr>
              <w:t xml:space="preserve"> </w:t>
            </w:r>
            <w:r w:rsidR="004F0528">
              <w:rPr>
                <w:rFonts w:eastAsiaTheme="minorEastAsia" w:hint="eastAsia"/>
              </w:rPr>
              <w:t>등</w:t>
            </w:r>
            <w:del w:id="45" w:author="noel" w:date="2015-07-23T23:32:00Z">
              <w:r w:rsidR="004F0528" w:rsidDel="00B83EB0">
                <w:rPr>
                  <w:rFonts w:eastAsiaTheme="minorEastAsia" w:hint="eastAsia"/>
                </w:rPr>
                <w:delText>의</w:delText>
              </w:r>
            </w:del>
            <w:ins w:id="46" w:author="noel" w:date="2015-07-23T23:32:00Z">
              <w:r w:rsidR="00B83EB0">
                <w:rPr>
                  <w:rFonts w:eastAsiaTheme="minorEastAsia" w:hint="eastAsia"/>
                </w:rPr>
                <w:t>이</w:t>
              </w:r>
              <w:r w:rsidR="00B83EB0">
                <w:rPr>
                  <w:rFonts w:eastAsiaTheme="minorEastAsia" w:hint="eastAsia"/>
                </w:rPr>
                <w:t xml:space="preserve"> </w:t>
              </w:r>
              <w:r w:rsidR="00B83EB0">
                <w:rPr>
                  <w:rFonts w:eastAsiaTheme="minorEastAsia" w:hint="eastAsia"/>
                </w:rPr>
                <w:t>조성한</w:t>
              </w:r>
            </w:ins>
            <w:r w:rsidR="004F0528">
              <w:rPr>
                <w:rFonts w:eastAsiaTheme="minorEastAsia" w:hint="eastAsia"/>
              </w:rPr>
              <w:t xml:space="preserve"> </w:t>
            </w:r>
            <w:r w:rsidR="004F0528">
              <w:rPr>
                <w:rFonts w:eastAsiaTheme="minorEastAsia" w:hint="eastAsia"/>
              </w:rPr>
              <w:t>미니</w:t>
            </w:r>
            <w:r w:rsidR="004F0528">
              <w:rPr>
                <w:rFonts w:eastAsiaTheme="minorEastAsia" w:hint="eastAsia"/>
              </w:rPr>
              <w:t xml:space="preserve"> </w:t>
            </w:r>
            <w:r w:rsidR="004F0528">
              <w:rPr>
                <w:rFonts w:eastAsiaTheme="minorEastAsia" w:hint="eastAsia"/>
              </w:rPr>
              <w:t>월드</w:t>
            </w:r>
            <w:ins w:id="47" w:author="noel" w:date="2015-07-23T23:36:00Z">
              <w:r w:rsidR="00714809">
                <w:rPr>
                  <w:rFonts w:eastAsiaTheme="minorEastAsia" w:hint="eastAsia"/>
                </w:rPr>
                <w:t xml:space="preserve"> - </w:t>
              </w:r>
            </w:ins>
            <w:r w:rsidR="004F0528">
              <w:rPr>
                <w:rFonts w:eastAsiaTheme="minorEastAsia" w:hint="eastAsia"/>
              </w:rPr>
              <w:t>가</w:t>
            </w:r>
            <w:r w:rsidR="004F0528">
              <w:rPr>
                <w:rFonts w:eastAsiaTheme="minorEastAsia" w:hint="eastAsia"/>
              </w:rPr>
              <w:t xml:space="preserve"> </w:t>
            </w:r>
            <w:r w:rsidR="004F0528">
              <w:rPr>
                <w:rFonts w:eastAsiaTheme="minorEastAsia" w:hint="eastAsia"/>
              </w:rPr>
              <w:t>있습니다</w:t>
            </w:r>
            <w:r w:rsidR="004F0528">
              <w:rPr>
                <w:rFonts w:eastAsiaTheme="minorEastAsia" w:hint="eastAsia"/>
              </w:rPr>
              <w:t>.</w:t>
            </w:r>
          </w:p>
          <w:p w:rsidR="00DD6484" w:rsidRPr="00225BE6" w:rsidRDefault="00DD6484">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Default="005041C2">
            <w:pPr>
              <w:rPr>
                <w:rFonts w:eastAsiaTheme="minorEastAsia"/>
              </w:rPr>
            </w:pPr>
          </w:p>
          <w:p w:rsidR="00DD6484" w:rsidRDefault="00DD6484">
            <w:pPr>
              <w:rPr>
                <w:rFonts w:eastAsiaTheme="minorEastAsia"/>
              </w:rPr>
            </w:pPr>
            <w:r>
              <w:rPr>
                <w:rFonts w:eastAsiaTheme="minorEastAsia" w:hint="eastAsia"/>
              </w:rPr>
              <w:t>도쿄</w:t>
            </w:r>
            <w:r>
              <w:rPr>
                <w:rFonts w:eastAsiaTheme="minorEastAsia" w:hint="eastAsia"/>
              </w:rPr>
              <w:t xml:space="preserve"> </w:t>
            </w:r>
            <w:r>
              <w:rPr>
                <w:rFonts w:eastAsiaTheme="minorEastAsia" w:hint="eastAsia"/>
              </w:rPr>
              <w:t>디즈니</w:t>
            </w:r>
            <w:r>
              <w:rPr>
                <w:rFonts w:eastAsiaTheme="minorEastAsia" w:hint="eastAsia"/>
              </w:rPr>
              <w:t xml:space="preserve"> </w:t>
            </w:r>
            <w:r>
              <w:rPr>
                <w:rFonts w:eastAsiaTheme="minorEastAsia" w:hint="eastAsia"/>
              </w:rPr>
              <w:t>리조트</w:t>
            </w:r>
          </w:p>
          <w:p w:rsidR="00DD6484" w:rsidRPr="00225BE6" w:rsidRDefault="00DD6484">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Default="005041C2">
            <w:pPr>
              <w:rPr>
                <w:rFonts w:eastAsiaTheme="minorEastAsia"/>
              </w:rPr>
            </w:pPr>
          </w:p>
          <w:p w:rsidR="004F0528" w:rsidRDefault="004F0528">
            <w:pPr>
              <w:rPr>
                <w:rFonts w:eastAsiaTheme="minorEastAsia"/>
              </w:rPr>
            </w:pPr>
            <w:r>
              <w:rPr>
                <w:rFonts w:eastAsiaTheme="minorEastAsia" w:hint="eastAsia"/>
              </w:rPr>
              <w:t>도쿄</w:t>
            </w:r>
            <w:r>
              <w:rPr>
                <w:rFonts w:eastAsiaTheme="minorEastAsia" w:hint="eastAsia"/>
              </w:rPr>
              <w:t xml:space="preserve"> </w:t>
            </w:r>
            <w:r>
              <w:rPr>
                <w:rFonts w:eastAsiaTheme="minorEastAsia" w:hint="eastAsia"/>
              </w:rPr>
              <w:t>디즈니랜드</w:t>
            </w:r>
            <w:r>
              <w:rPr>
                <w:rFonts w:eastAsiaTheme="minorEastAsia" w:hint="eastAsia"/>
              </w:rPr>
              <w:t xml:space="preserve"> </w:t>
            </w:r>
            <w:r>
              <w:rPr>
                <w:rFonts w:eastAsiaTheme="minorEastAsia" w:hint="eastAsia"/>
              </w:rPr>
              <w:t>파크와</w:t>
            </w:r>
            <w:r>
              <w:rPr>
                <w:rFonts w:eastAsiaTheme="minorEastAsia" w:hint="eastAsia"/>
              </w:rPr>
              <w:t xml:space="preserve"> </w:t>
            </w:r>
            <w:r>
              <w:rPr>
                <w:rFonts w:eastAsiaTheme="minorEastAsia" w:hint="eastAsia"/>
              </w:rPr>
              <w:t>도쿄</w:t>
            </w:r>
            <w:r>
              <w:rPr>
                <w:rFonts w:eastAsiaTheme="minorEastAsia" w:hint="eastAsia"/>
              </w:rPr>
              <w:t xml:space="preserve"> </w:t>
            </w:r>
            <w:r>
              <w:rPr>
                <w:rFonts w:eastAsiaTheme="minorEastAsia" w:hint="eastAsia"/>
              </w:rPr>
              <w:t>디즈니씨</w:t>
            </w:r>
            <w:r>
              <w:rPr>
                <w:rFonts w:eastAsiaTheme="minorEastAsia" w:hint="eastAsia"/>
              </w:rPr>
              <w:t xml:space="preserve"> </w:t>
            </w:r>
            <w:r>
              <w:rPr>
                <w:rFonts w:eastAsiaTheme="minorEastAsia" w:hint="eastAsia"/>
              </w:rPr>
              <w:t>파크</w:t>
            </w:r>
            <w:ins w:id="48" w:author="noel" w:date="2015-07-23T23:37:00Z">
              <w:r w:rsidR="00714809">
                <w:rPr>
                  <w:rFonts w:eastAsiaTheme="minorEastAsia" w:hint="eastAsia"/>
                </w:rPr>
                <w:t xml:space="preserve">, </w:t>
              </w:r>
              <w:r w:rsidR="00714809">
                <w:rPr>
                  <w:rFonts w:eastAsiaTheme="minorEastAsia" w:hint="eastAsia"/>
                </w:rPr>
                <w:t>그리고</w:t>
              </w:r>
              <w:r w:rsidR="00714809">
                <w:rPr>
                  <w:rFonts w:eastAsiaTheme="minorEastAsia" w:hint="eastAsia"/>
                </w:rPr>
                <w:t xml:space="preserve"> </w:t>
              </w:r>
              <w:r w:rsidR="00714809">
                <w:rPr>
                  <w:rFonts w:eastAsiaTheme="minorEastAsia" w:hint="eastAsia"/>
                </w:rPr>
                <w:t>익스피어리</w:t>
              </w:r>
              <w:r w:rsidR="00714809">
                <w:rPr>
                  <w:rFonts w:eastAsiaTheme="minorEastAsia" w:hint="eastAsia"/>
                </w:rPr>
                <w:t xml:space="preserve"> </w:t>
              </w:r>
              <w:r w:rsidR="00714809">
                <w:rPr>
                  <w:rFonts w:eastAsiaTheme="minorEastAsia" w:hint="eastAsia"/>
                </w:rPr>
                <w:t>쇼핑</w:t>
              </w:r>
              <w:r w:rsidR="00714809">
                <w:rPr>
                  <w:rFonts w:eastAsiaTheme="minorEastAsia" w:hint="eastAsia"/>
                </w:rPr>
                <w:t xml:space="preserve"> </w:t>
              </w:r>
              <w:r w:rsidR="00714809">
                <w:rPr>
                  <w:rFonts w:eastAsiaTheme="minorEastAsia" w:hint="eastAsia"/>
                </w:rPr>
                <w:t>및</w:t>
              </w:r>
              <w:r w:rsidR="00714809">
                <w:rPr>
                  <w:rFonts w:eastAsiaTheme="minorEastAsia" w:hint="eastAsia"/>
                </w:rPr>
                <w:t xml:space="preserve"> </w:t>
              </w:r>
              <w:r w:rsidR="00714809">
                <w:rPr>
                  <w:rFonts w:eastAsiaTheme="minorEastAsia" w:hint="eastAsia"/>
                </w:rPr>
                <w:t>레스토랑</w:t>
              </w:r>
              <w:r w:rsidR="00714809">
                <w:rPr>
                  <w:rFonts w:eastAsiaTheme="minorEastAsia" w:hint="eastAsia"/>
                </w:rPr>
                <w:t xml:space="preserve"> </w:t>
              </w:r>
              <w:r w:rsidR="009D3926">
                <w:rPr>
                  <w:rFonts w:eastAsiaTheme="minorEastAsia" w:hint="eastAsia"/>
                </w:rPr>
                <w:t>단지</w:t>
              </w:r>
            </w:ins>
            <w:ins w:id="49" w:author="noel" w:date="2015-07-24T02:10:00Z">
              <w:r w:rsidR="009D3926">
                <w:rPr>
                  <w:rFonts w:eastAsiaTheme="minorEastAsia" w:hint="eastAsia"/>
                </w:rPr>
                <w:t>가</w:t>
              </w:r>
            </w:ins>
            <w:del w:id="50" w:author="noel" w:date="2015-07-23T23:37:00Z">
              <w:r w:rsidDel="00714809">
                <w:rPr>
                  <w:rFonts w:eastAsiaTheme="minorEastAsia" w:hint="eastAsia"/>
                </w:rPr>
                <w:delText>가</w:delText>
              </w:r>
              <w:r w:rsidDel="00714809">
                <w:rPr>
                  <w:rFonts w:eastAsiaTheme="minorEastAsia" w:hint="eastAsia"/>
                </w:rPr>
                <w:delText xml:space="preserve"> </w:delText>
              </w:r>
              <w:r w:rsidDel="00714809">
                <w:rPr>
                  <w:rFonts w:eastAsiaTheme="minorEastAsia" w:hint="eastAsia"/>
                </w:rPr>
                <w:delText>포함된</w:delText>
              </w:r>
            </w:del>
            <w:r>
              <w:rPr>
                <w:rFonts w:eastAsiaTheme="minorEastAsia" w:hint="eastAsia"/>
              </w:rPr>
              <w:t xml:space="preserve"> </w:t>
            </w:r>
            <w:del w:id="51" w:author="noel" w:date="2015-07-23T23:37:00Z">
              <w:r w:rsidDel="00714809">
                <w:rPr>
                  <w:rFonts w:eastAsiaTheme="minorEastAsia" w:hint="eastAsia"/>
                </w:rPr>
                <w:delText>이</w:delText>
              </w:r>
            </w:del>
            <w:ins w:id="52" w:author="noel" w:date="2015-07-24T02:10:00Z">
              <w:r w:rsidR="00837A3F">
                <w:rPr>
                  <w:rFonts w:eastAsiaTheme="minorEastAsia" w:hint="eastAsia"/>
                </w:rPr>
                <w:t>이</w:t>
              </w:r>
              <w:r w:rsidR="00837A3F">
                <w:rPr>
                  <w:rFonts w:eastAsiaTheme="minorEastAsia" w:hint="eastAsia"/>
                </w:rPr>
                <w:t xml:space="preserve"> </w:t>
              </w:r>
            </w:ins>
            <w:del w:id="53" w:author="noel" w:date="2015-07-23T23:37:00Z">
              <w:r w:rsidDel="00714809">
                <w:rPr>
                  <w:rFonts w:eastAsiaTheme="minorEastAsia" w:hint="eastAsia"/>
                </w:rPr>
                <w:delText xml:space="preserve"> </w:delText>
              </w:r>
            </w:del>
            <w:r>
              <w:rPr>
                <w:rFonts w:eastAsiaTheme="minorEastAsia" w:hint="eastAsia"/>
              </w:rPr>
              <w:t>대규모</w:t>
            </w:r>
            <w:r>
              <w:rPr>
                <w:rFonts w:eastAsiaTheme="minorEastAsia" w:hint="eastAsia"/>
              </w:rPr>
              <w:t xml:space="preserve"> </w:t>
            </w:r>
            <w:r>
              <w:rPr>
                <w:rFonts w:eastAsiaTheme="minorEastAsia" w:hint="eastAsia"/>
              </w:rPr>
              <w:t>테마파크</w:t>
            </w:r>
            <w:del w:id="54" w:author="noel" w:date="2015-07-23T23:37:00Z">
              <w:r w:rsidDel="00714809">
                <w:rPr>
                  <w:rFonts w:eastAsiaTheme="minorEastAsia" w:hint="eastAsia"/>
                </w:rPr>
                <w:delText>의</w:delText>
              </w:r>
              <w:r w:rsidDel="00714809">
                <w:rPr>
                  <w:rFonts w:eastAsiaTheme="minorEastAsia" w:hint="eastAsia"/>
                </w:rPr>
                <w:delText xml:space="preserve"> </w:delText>
              </w:r>
              <w:r w:rsidDel="00714809">
                <w:rPr>
                  <w:rFonts w:eastAsiaTheme="minorEastAsia" w:hint="eastAsia"/>
                </w:rPr>
                <w:delText>옆에는</w:delText>
              </w:r>
              <w:r w:rsidDel="00714809">
                <w:rPr>
                  <w:rFonts w:eastAsiaTheme="minorEastAsia" w:hint="eastAsia"/>
                </w:rPr>
                <w:delText xml:space="preserve"> </w:delText>
              </w:r>
              <w:r w:rsidDel="00714809">
                <w:rPr>
                  <w:rFonts w:eastAsiaTheme="minorEastAsia" w:hint="eastAsia"/>
                </w:rPr>
                <w:delText>익스피어리</w:delText>
              </w:r>
              <w:r w:rsidDel="00714809">
                <w:rPr>
                  <w:rFonts w:eastAsiaTheme="minorEastAsia" w:hint="eastAsia"/>
                </w:rPr>
                <w:delText xml:space="preserve"> </w:delText>
              </w:r>
              <w:r w:rsidR="006917C8" w:rsidDel="00714809">
                <w:rPr>
                  <w:rFonts w:eastAsiaTheme="minorEastAsia" w:hint="eastAsia"/>
                </w:rPr>
                <w:delText>쇼핑</w:delText>
              </w:r>
              <w:r w:rsidR="006917C8" w:rsidDel="00714809">
                <w:rPr>
                  <w:rFonts w:eastAsiaTheme="minorEastAsia" w:hint="eastAsia"/>
                </w:rPr>
                <w:delText xml:space="preserve"> </w:delText>
              </w:r>
              <w:r w:rsidR="006917C8" w:rsidDel="00714809">
                <w:rPr>
                  <w:rFonts w:eastAsiaTheme="minorEastAsia" w:hint="eastAsia"/>
                </w:rPr>
                <w:delText>및</w:delText>
              </w:r>
              <w:r w:rsidR="006917C8" w:rsidDel="00714809">
                <w:rPr>
                  <w:rFonts w:eastAsiaTheme="minorEastAsia" w:hint="eastAsia"/>
                </w:rPr>
                <w:delText xml:space="preserve"> </w:delText>
              </w:r>
              <w:r w:rsidR="006917C8" w:rsidDel="00714809">
                <w:rPr>
                  <w:rFonts w:eastAsiaTheme="minorEastAsia" w:hint="eastAsia"/>
                </w:rPr>
                <w:delText>레스토랑</w:delText>
              </w:r>
              <w:r w:rsidR="006917C8" w:rsidDel="00714809">
                <w:rPr>
                  <w:rFonts w:eastAsiaTheme="minorEastAsia" w:hint="eastAsia"/>
                </w:rPr>
                <w:delText xml:space="preserve"> </w:delText>
              </w:r>
              <w:r w:rsidR="006917C8" w:rsidDel="00714809">
                <w:rPr>
                  <w:rFonts w:eastAsiaTheme="minorEastAsia" w:hint="eastAsia"/>
                </w:rPr>
                <w:delText>단지</w:delText>
              </w:r>
              <w:r w:rsidDel="00714809">
                <w:rPr>
                  <w:rFonts w:eastAsiaTheme="minorEastAsia" w:hint="eastAsia"/>
                </w:rPr>
                <w:delText>가</w:delText>
              </w:r>
              <w:r w:rsidDel="00714809">
                <w:rPr>
                  <w:rFonts w:eastAsiaTheme="minorEastAsia" w:hint="eastAsia"/>
                </w:rPr>
                <w:delText xml:space="preserve"> </w:delText>
              </w:r>
              <w:r w:rsidDel="00714809">
                <w:rPr>
                  <w:rFonts w:eastAsiaTheme="minorEastAsia" w:hint="eastAsia"/>
                </w:rPr>
                <w:delText>자리해</w:delText>
              </w:r>
              <w:r w:rsidDel="00714809">
                <w:rPr>
                  <w:rFonts w:eastAsiaTheme="minorEastAsia" w:hint="eastAsia"/>
                </w:rPr>
                <w:delText xml:space="preserve"> </w:delText>
              </w:r>
              <w:r w:rsidDel="00714809">
                <w:rPr>
                  <w:rFonts w:eastAsiaTheme="minorEastAsia" w:hint="eastAsia"/>
                </w:rPr>
                <w:delText>있습니다</w:delText>
              </w:r>
            </w:del>
            <w:ins w:id="55" w:author="noel" w:date="2015-07-23T23:37:00Z">
              <w:r w:rsidR="00714809">
                <w:rPr>
                  <w:rFonts w:eastAsiaTheme="minorEastAsia" w:hint="eastAsia"/>
                </w:rPr>
                <w:t>를</w:t>
              </w:r>
              <w:r w:rsidR="00714809">
                <w:rPr>
                  <w:rFonts w:eastAsiaTheme="minorEastAsia" w:hint="eastAsia"/>
                </w:rPr>
                <w:t xml:space="preserve"> </w:t>
              </w:r>
              <w:r w:rsidR="00714809">
                <w:rPr>
                  <w:rFonts w:eastAsiaTheme="minorEastAsia" w:hint="eastAsia"/>
                </w:rPr>
                <w:t>구성합니다</w:t>
              </w:r>
            </w:ins>
            <w:r>
              <w:rPr>
                <w:rFonts w:eastAsiaTheme="minorEastAsia" w:hint="eastAsia"/>
              </w:rPr>
              <w:t xml:space="preserve">. </w:t>
            </w:r>
            <w:ins w:id="56" w:author="noel" w:date="2015-07-23T23:39:00Z">
              <w:r w:rsidR="00D419A4">
                <w:rPr>
                  <w:rFonts w:eastAsiaTheme="minorEastAsia" w:hint="eastAsia"/>
                </w:rPr>
                <w:t>한</w:t>
              </w:r>
              <w:r w:rsidR="00D419A4">
                <w:rPr>
                  <w:rFonts w:eastAsiaTheme="minorEastAsia" w:hint="eastAsia"/>
                </w:rPr>
                <w:t xml:space="preserve"> </w:t>
              </w:r>
              <w:r w:rsidR="00D419A4">
                <w:rPr>
                  <w:rFonts w:eastAsiaTheme="minorEastAsia" w:hint="eastAsia"/>
                </w:rPr>
                <w:t>구역을</w:t>
              </w:r>
              <w:r w:rsidR="00D419A4">
                <w:rPr>
                  <w:rFonts w:eastAsiaTheme="minorEastAsia" w:hint="eastAsia"/>
                </w:rPr>
                <w:t xml:space="preserve"> </w:t>
              </w:r>
              <w:r w:rsidR="00D419A4">
                <w:rPr>
                  <w:rFonts w:eastAsiaTheme="minorEastAsia" w:hint="eastAsia"/>
                </w:rPr>
                <w:t>골라</w:t>
              </w:r>
              <w:r w:rsidR="00D419A4">
                <w:rPr>
                  <w:rFonts w:eastAsiaTheme="minorEastAsia" w:hint="eastAsia"/>
                </w:rPr>
                <w:t xml:space="preserve"> </w:t>
              </w:r>
              <w:r w:rsidR="00D419A4">
                <w:rPr>
                  <w:rFonts w:eastAsiaTheme="minorEastAsia" w:hint="eastAsia"/>
                </w:rPr>
                <w:t>하루를</w:t>
              </w:r>
              <w:r w:rsidR="00D419A4">
                <w:rPr>
                  <w:rFonts w:eastAsiaTheme="minorEastAsia" w:hint="eastAsia"/>
                </w:rPr>
                <w:t xml:space="preserve"> </w:t>
              </w:r>
              <w:r w:rsidR="00D419A4">
                <w:rPr>
                  <w:rFonts w:eastAsiaTheme="minorEastAsia" w:hint="eastAsia"/>
                </w:rPr>
                <w:t>보내실</w:t>
              </w:r>
              <w:r w:rsidR="00D419A4">
                <w:rPr>
                  <w:rFonts w:eastAsiaTheme="minorEastAsia" w:hint="eastAsia"/>
                </w:rPr>
                <w:t xml:space="preserve"> </w:t>
              </w:r>
              <w:r w:rsidR="00D419A4">
                <w:rPr>
                  <w:rFonts w:eastAsiaTheme="minorEastAsia" w:hint="eastAsia"/>
                </w:rPr>
                <w:t>수도</w:t>
              </w:r>
              <w:r w:rsidR="00D419A4">
                <w:rPr>
                  <w:rFonts w:eastAsiaTheme="minorEastAsia" w:hint="eastAsia"/>
                </w:rPr>
                <w:t xml:space="preserve"> </w:t>
              </w:r>
              <w:r w:rsidR="00D419A4">
                <w:rPr>
                  <w:rFonts w:eastAsiaTheme="minorEastAsia" w:hint="eastAsia"/>
                </w:rPr>
                <w:t>있고</w:t>
              </w:r>
              <w:r w:rsidR="00D419A4">
                <w:rPr>
                  <w:rFonts w:eastAsiaTheme="minorEastAsia" w:hint="eastAsia"/>
                </w:rPr>
                <w:t xml:space="preserve"> </w:t>
              </w:r>
            </w:ins>
            <w:del w:id="57" w:author="noel" w:date="2015-07-23T23:38:00Z">
              <w:r w:rsidDel="00D419A4">
                <w:rPr>
                  <w:rFonts w:eastAsiaTheme="minorEastAsia" w:hint="eastAsia"/>
                </w:rPr>
                <w:delText>테마파크의</w:delText>
              </w:r>
              <w:r w:rsidDel="00D419A4">
                <w:rPr>
                  <w:rFonts w:eastAsiaTheme="minorEastAsia" w:hint="eastAsia"/>
                </w:rPr>
                <w:delText xml:space="preserve"> </w:delText>
              </w:r>
              <w:r w:rsidDel="00D419A4">
                <w:rPr>
                  <w:rFonts w:eastAsiaTheme="minorEastAsia" w:hint="eastAsia"/>
                </w:rPr>
                <w:delText>각</w:delText>
              </w:r>
              <w:r w:rsidDel="00D419A4">
                <w:rPr>
                  <w:rFonts w:eastAsiaTheme="minorEastAsia" w:hint="eastAsia"/>
                </w:rPr>
                <w:delText xml:space="preserve"> </w:delText>
              </w:r>
              <w:r w:rsidDel="00D419A4">
                <w:rPr>
                  <w:rFonts w:eastAsiaTheme="minorEastAsia" w:hint="eastAsia"/>
                </w:rPr>
                <w:delText>구역을</w:delText>
              </w:r>
              <w:r w:rsidDel="00D419A4">
                <w:rPr>
                  <w:rFonts w:eastAsiaTheme="minorEastAsia" w:hint="eastAsia"/>
                </w:rPr>
                <w:delText xml:space="preserve"> </w:delText>
              </w:r>
              <w:r w:rsidR="006917C8" w:rsidDel="00D419A4">
                <w:rPr>
                  <w:rFonts w:eastAsiaTheme="minorEastAsia" w:hint="eastAsia"/>
                </w:rPr>
                <w:delText>돌면서</w:delText>
              </w:r>
              <w:r w:rsidDel="00D419A4">
                <w:rPr>
                  <w:rFonts w:eastAsiaTheme="minorEastAsia" w:hint="eastAsia"/>
                </w:rPr>
                <w:delText xml:space="preserve"> </w:delText>
              </w:r>
              <w:r w:rsidR="006917C8" w:rsidDel="00D419A4">
                <w:rPr>
                  <w:rFonts w:eastAsiaTheme="minorEastAsia" w:hint="eastAsia"/>
                </w:rPr>
                <w:delText>하루를</w:delText>
              </w:r>
              <w:r w:rsidR="006917C8" w:rsidDel="00D419A4">
                <w:rPr>
                  <w:rFonts w:eastAsiaTheme="minorEastAsia" w:hint="eastAsia"/>
                </w:rPr>
                <w:delText xml:space="preserve"> </w:delText>
              </w:r>
              <w:r w:rsidDel="00D419A4">
                <w:rPr>
                  <w:rFonts w:eastAsiaTheme="minorEastAsia" w:hint="eastAsia"/>
                </w:rPr>
                <w:delText>쉽게</w:delText>
              </w:r>
              <w:r w:rsidDel="00D419A4">
                <w:rPr>
                  <w:rFonts w:eastAsiaTheme="minorEastAsia" w:hint="eastAsia"/>
                </w:rPr>
                <w:delText xml:space="preserve"> </w:delText>
              </w:r>
              <w:r w:rsidDel="00D419A4">
                <w:rPr>
                  <w:rFonts w:eastAsiaTheme="minorEastAsia" w:hint="eastAsia"/>
                </w:rPr>
                <w:delText>보내거나</w:delText>
              </w:r>
              <w:r w:rsidDel="00D419A4">
                <w:rPr>
                  <w:rFonts w:eastAsiaTheme="minorEastAsia" w:hint="eastAsia"/>
                </w:rPr>
                <w:delText xml:space="preserve"> </w:delText>
              </w:r>
            </w:del>
            <w:del w:id="58" w:author="noel" w:date="2015-07-23T23:40:00Z">
              <w:r w:rsidR="00B5799C" w:rsidDel="00D419A4">
                <w:rPr>
                  <w:rFonts w:eastAsiaTheme="minorEastAsia" w:hint="eastAsia"/>
                </w:rPr>
                <w:delText>모든</w:delText>
              </w:r>
              <w:r w:rsidR="00B5799C" w:rsidDel="00D419A4">
                <w:rPr>
                  <w:rFonts w:eastAsiaTheme="minorEastAsia" w:hint="eastAsia"/>
                </w:rPr>
                <w:delText xml:space="preserve"> </w:delText>
              </w:r>
              <w:r w:rsidR="00B5799C" w:rsidDel="00D419A4">
                <w:rPr>
                  <w:rFonts w:eastAsiaTheme="minorEastAsia" w:hint="eastAsia"/>
                </w:rPr>
                <w:delText>공간을</w:delText>
              </w:r>
              <w:r w:rsidR="00B5799C" w:rsidDel="00D419A4">
                <w:rPr>
                  <w:rFonts w:eastAsiaTheme="minorEastAsia" w:hint="eastAsia"/>
                </w:rPr>
                <w:delText xml:space="preserve"> </w:delText>
              </w:r>
              <w:r w:rsidR="00B5799C" w:rsidDel="00D419A4">
                <w:rPr>
                  <w:rFonts w:eastAsiaTheme="minorEastAsia" w:hint="eastAsia"/>
                </w:rPr>
                <w:delText>체험할</w:delText>
              </w:r>
              <w:r w:rsidR="00B5799C" w:rsidDel="00D419A4">
                <w:rPr>
                  <w:rFonts w:eastAsiaTheme="minorEastAsia" w:hint="eastAsia"/>
                </w:rPr>
                <w:delText xml:space="preserve"> </w:delText>
              </w:r>
              <w:r w:rsidR="00B5799C" w:rsidDel="00D419A4">
                <w:rPr>
                  <w:rFonts w:eastAsiaTheme="minorEastAsia" w:hint="eastAsia"/>
                </w:rPr>
                <w:delText>수</w:delText>
              </w:r>
              <w:r w:rsidR="00B5799C" w:rsidDel="00D419A4">
                <w:rPr>
                  <w:rFonts w:eastAsiaTheme="minorEastAsia" w:hint="eastAsia"/>
                </w:rPr>
                <w:delText xml:space="preserve"> </w:delText>
              </w:r>
              <w:r w:rsidR="00B5799C" w:rsidDel="00D419A4">
                <w:rPr>
                  <w:rFonts w:eastAsiaTheme="minorEastAsia" w:hint="eastAsia"/>
                </w:rPr>
                <w:delText>있는</w:delText>
              </w:r>
              <w:r w:rsidR="00B5799C" w:rsidDel="00D419A4">
                <w:rPr>
                  <w:rFonts w:eastAsiaTheme="minorEastAsia" w:hint="eastAsia"/>
                </w:rPr>
                <w:delText xml:space="preserve"> </w:delText>
              </w:r>
            </w:del>
            <w:r w:rsidR="00B5799C">
              <w:rPr>
                <w:rFonts w:eastAsiaTheme="minorEastAsia" w:hint="eastAsia"/>
              </w:rPr>
              <w:t>멀티데이</w:t>
            </w:r>
            <w:r w:rsidR="00B5799C">
              <w:rPr>
                <w:rFonts w:eastAsiaTheme="minorEastAsia" w:hint="eastAsia"/>
              </w:rPr>
              <w:t xml:space="preserve"> </w:t>
            </w:r>
            <w:r w:rsidR="00B5799C">
              <w:rPr>
                <w:rFonts w:eastAsiaTheme="minorEastAsia" w:hint="eastAsia"/>
              </w:rPr>
              <w:t>패스를</w:t>
            </w:r>
            <w:r w:rsidR="00B5799C">
              <w:rPr>
                <w:rFonts w:eastAsiaTheme="minorEastAsia" w:hint="eastAsia"/>
              </w:rPr>
              <w:t xml:space="preserve"> </w:t>
            </w:r>
            <w:r w:rsidR="00B5799C">
              <w:rPr>
                <w:rFonts w:eastAsiaTheme="minorEastAsia" w:hint="eastAsia"/>
              </w:rPr>
              <w:t>구입</w:t>
            </w:r>
            <w:ins w:id="59" w:author="noel" w:date="2015-07-23T23:40:00Z">
              <w:r w:rsidR="00D419A4">
                <w:rPr>
                  <w:rFonts w:eastAsiaTheme="minorEastAsia" w:hint="eastAsia"/>
                </w:rPr>
                <w:t>해서</w:t>
              </w:r>
              <w:r w:rsidR="00D419A4">
                <w:rPr>
                  <w:rFonts w:eastAsiaTheme="minorEastAsia" w:hint="eastAsia"/>
                </w:rPr>
                <w:t xml:space="preserve"> </w:t>
              </w:r>
              <w:r w:rsidR="009D1499">
                <w:rPr>
                  <w:rFonts w:eastAsiaTheme="minorEastAsia" w:hint="eastAsia"/>
                </w:rPr>
                <w:t>전부</w:t>
              </w:r>
              <w:r w:rsidR="009D1499">
                <w:rPr>
                  <w:rFonts w:eastAsiaTheme="minorEastAsia" w:hint="eastAsia"/>
                </w:rPr>
                <w:t xml:space="preserve"> </w:t>
              </w:r>
              <w:r w:rsidR="009D1499">
                <w:rPr>
                  <w:rFonts w:eastAsiaTheme="minorEastAsia" w:hint="eastAsia"/>
                </w:rPr>
                <w:t>돌아보셔도</w:t>
              </w:r>
              <w:r w:rsidR="009D1499">
                <w:rPr>
                  <w:rFonts w:eastAsiaTheme="minorEastAsia" w:hint="eastAsia"/>
                </w:rPr>
                <w:t xml:space="preserve"> </w:t>
              </w:r>
              <w:r w:rsidR="009D1499">
                <w:rPr>
                  <w:rFonts w:eastAsiaTheme="minorEastAsia" w:hint="eastAsia"/>
                </w:rPr>
                <w:t>됩니다</w:t>
              </w:r>
              <w:r w:rsidR="009D1499">
                <w:rPr>
                  <w:rFonts w:eastAsiaTheme="minorEastAsia" w:hint="eastAsia"/>
                </w:rPr>
                <w:t>.</w:t>
              </w:r>
            </w:ins>
            <w:del w:id="60" w:author="noel" w:date="2015-07-23T23:40:00Z">
              <w:r w:rsidR="00B5799C" w:rsidDel="00D419A4">
                <w:rPr>
                  <w:rFonts w:eastAsiaTheme="minorEastAsia" w:hint="eastAsia"/>
                </w:rPr>
                <w:delText>하실</w:delText>
              </w:r>
              <w:r w:rsidR="00B5799C" w:rsidDel="00D419A4">
                <w:rPr>
                  <w:rFonts w:eastAsiaTheme="minorEastAsia" w:hint="eastAsia"/>
                </w:rPr>
                <w:delText xml:space="preserve"> </w:delText>
              </w:r>
              <w:r w:rsidR="00B5799C" w:rsidDel="00D419A4">
                <w:rPr>
                  <w:rFonts w:eastAsiaTheme="minorEastAsia" w:hint="eastAsia"/>
                </w:rPr>
                <w:delText>수</w:delText>
              </w:r>
              <w:r w:rsidR="00B5799C" w:rsidDel="00D419A4">
                <w:rPr>
                  <w:rFonts w:eastAsiaTheme="minorEastAsia" w:hint="eastAsia"/>
                </w:rPr>
                <w:delText xml:space="preserve"> </w:delText>
              </w:r>
              <w:r w:rsidR="00B5799C" w:rsidDel="00D419A4">
                <w:rPr>
                  <w:rFonts w:eastAsiaTheme="minorEastAsia" w:hint="eastAsia"/>
                </w:rPr>
                <w:delText>있습니다</w:delText>
              </w:r>
              <w:r w:rsidR="00B5799C" w:rsidDel="00D419A4">
                <w:rPr>
                  <w:rFonts w:eastAsiaTheme="minorEastAsia" w:hint="eastAsia"/>
                </w:rPr>
                <w:delText>.</w:delText>
              </w:r>
            </w:del>
          </w:p>
          <w:p w:rsidR="004F0528" w:rsidRPr="00225BE6" w:rsidRDefault="004F0528">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Default="005041C2">
            <w:pPr>
              <w:rPr>
                <w:rFonts w:eastAsiaTheme="minorEastAsia"/>
              </w:rPr>
            </w:pPr>
          </w:p>
          <w:p w:rsidR="004F0528" w:rsidRDefault="004F0528">
            <w:pPr>
              <w:rPr>
                <w:rFonts w:eastAsiaTheme="minorEastAsia"/>
              </w:rPr>
            </w:pPr>
            <w:r w:rsidRPr="00225BE6">
              <w:rPr>
                <w:rFonts w:eastAsiaTheme="minorEastAsia"/>
              </w:rPr>
              <w:t>1-1 Maih</w:t>
            </w:r>
            <w:r>
              <w:rPr>
                <w:rFonts w:eastAsiaTheme="minorEastAsia"/>
              </w:rPr>
              <w:t>ama, Urayasu, Chiba 279-0031.</w:t>
            </w:r>
            <w:r>
              <w:rPr>
                <w:rFonts w:eastAsiaTheme="minorEastAsia" w:hint="eastAsia"/>
              </w:rPr>
              <w:t xml:space="preserve"> </w:t>
            </w:r>
            <w:r>
              <w:rPr>
                <w:rFonts w:eastAsiaTheme="minorEastAsia" w:hint="eastAsia"/>
              </w:rPr>
              <w:t>전화</w:t>
            </w:r>
            <w:r w:rsidRPr="00225BE6">
              <w:rPr>
                <w:rFonts w:eastAsiaTheme="minorEastAsia"/>
              </w:rPr>
              <w:t>: +81 45-330-5211</w:t>
            </w:r>
          </w:p>
          <w:p w:rsidR="004F0528" w:rsidRPr="00225BE6" w:rsidRDefault="004F0528">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&lt;a href="http://www.tokyodisneyresort.jp/" target="_blank"&gt;</w:t>
            </w:r>
          </w:p>
          <w:p w:rsidR="00B5799C" w:rsidRDefault="00B5799C">
            <w:pPr>
              <w:rPr>
                <w:rFonts w:eastAsiaTheme="minorEastAsia"/>
                <w:color w:val="0000FF"/>
              </w:rPr>
            </w:pPr>
          </w:p>
          <w:p w:rsidR="00B5799C" w:rsidRPr="00B5799C" w:rsidRDefault="00B5799C">
            <w:pPr>
              <w:rPr>
                <w:rFonts w:eastAsiaTheme="minorEastAsia"/>
              </w:rPr>
            </w:pPr>
            <w:r w:rsidRPr="00B5799C">
              <w:rPr>
                <w:rFonts w:eastAsiaTheme="minorEastAsia" w:hint="eastAsia"/>
              </w:rPr>
              <w:t>도쿄</w:t>
            </w:r>
            <w:r w:rsidRPr="00B5799C">
              <w:rPr>
                <w:rFonts w:eastAsiaTheme="minorEastAsia" w:hint="eastAsia"/>
              </w:rPr>
              <w:t xml:space="preserve"> </w:t>
            </w:r>
            <w:r w:rsidRPr="00B5799C">
              <w:rPr>
                <w:rFonts w:eastAsiaTheme="minorEastAsia" w:hint="eastAsia"/>
              </w:rPr>
              <w:t>디즈니리조트</w:t>
            </w:r>
            <w:r w:rsidRPr="00B5799C">
              <w:rPr>
                <w:rFonts w:eastAsiaTheme="minorEastAsia" w:hint="eastAsia"/>
              </w:rPr>
              <w:t xml:space="preserve"> </w:t>
            </w:r>
            <w:r w:rsidRPr="00B5799C">
              <w:rPr>
                <w:rFonts w:eastAsiaTheme="minorEastAsia" w:hint="eastAsia"/>
              </w:rPr>
              <w:t>웹사이트</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&lt;em&gt;</w:t>
            </w:r>
          </w:p>
          <w:p w:rsidR="00B5799C" w:rsidRDefault="00B5799C">
            <w:pPr>
              <w:rPr>
                <w:rFonts w:eastAsiaTheme="minorEastAsia"/>
                <w:color w:val="0000FF"/>
              </w:rPr>
            </w:pPr>
          </w:p>
          <w:p w:rsidR="00B5799C" w:rsidRPr="00225BE6" w:rsidRDefault="00B5799C">
            <w:pPr>
              <w:rPr>
                <w:rFonts w:eastAsiaTheme="minorEastAsia"/>
              </w:rPr>
            </w:pPr>
            <w:r>
              <w:rPr>
                <w:rFonts w:eastAsiaTheme="minorEastAsia" w:hint="eastAsia"/>
              </w:rPr>
              <w:t>지브리</w:t>
            </w:r>
            <w:r>
              <w:rPr>
                <w:rFonts w:eastAsiaTheme="minorEastAsia" w:hint="eastAsia"/>
              </w:rPr>
              <w:t xml:space="preserve"> </w:t>
            </w:r>
            <w:ins w:id="61" w:author="noel" w:date="2015-07-23T23:44:00Z">
              <w:r w:rsidR="00B17462">
                <w:rPr>
                  <w:rFonts w:eastAsiaTheme="minorEastAsia" w:hint="eastAsia"/>
                </w:rPr>
                <w:t>박물</w:t>
              </w:r>
            </w:ins>
            <w:del w:id="62" w:author="noel" w:date="2015-07-23T23:44:00Z">
              <w:r w:rsidDel="00B17462">
                <w:rPr>
                  <w:rFonts w:eastAsiaTheme="minorEastAsia" w:hint="eastAsia"/>
                </w:rPr>
                <w:delText>미술</w:delText>
              </w:r>
            </w:del>
            <w:r>
              <w:rPr>
                <w:rFonts w:eastAsiaTheme="minorEastAsia" w:hint="eastAsia"/>
              </w:rPr>
              <w:t>관</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B5799C" w:rsidRPr="00B5799C" w:rsidRDefault="00225BE6">
            <w:pPr>
              <w:rPr>
                <w:rFonts w:eastAsiaTheme="minorEastAsia"/>
                <w:color w:val="0000FF"/>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Default="005041C2">
            <w:pPr>
              <w:rPr>
                <w:rFonts w:eastAsiaTheme="minorEastAsia"/>
              </w:rPr>
            </w:pPr>
          </w:p>
          <w:p w:rsidR="00B5799C" w:rsidDel="00C94EC6" w:rsidRDefault="007A18FE">
            <w:pPr>
              <w:rPr>
                <w:del w:id="63" w:author="noel" w:date="2015-07-24T02:12:00Z"/>
                <w:rFonts w:eastAsiaTheme="minorEastAsia"/>
              </w:rPr>
            </w:pPr>
            <w:r>
              <w:rPr>
                <w:rFonts w:eastAsiaTheme="minorEastAsia" w:hint="eastAsia"/>
              </w:rPr>
              <w:t>일본</w:t>
            </w:r>
            <w:r>
              <w:rPr>
                <w:rFonts w:eastAsiaTheme="minorEastAsia" w:hint="eastAsia"/>
              </w:rPr>
              <w:t xml:space="preserve"> </w:t>
            </w:r>
            <w:r>
              <w:rPr>
                <w:rFonts w:eastAsiaTheme="minorEastAsia" w:hint="eastAsia"/>
              </w:rPr>
              <w:t>애니메이션의</w:t>
            </w:r>
            <w:r>
              <w:rPr>
                <w:rFonts w:eastAsiaTheme="minorEastAsia" w:hint="eastAsia"/>
              </w:rPr>
              <w:t xml:space="preserve"> </w:t>
            </w:r>
            <w:r>
              <w:rPr>
                <w:rFonts w:eastAsiaTheme="minorEastAsia" w:hint="eastAsia"/>
              </w:rPr>
              <w:t>대가</w:t>
            </w:r>
            <w:r>
              <w:rPr>
                <w:rFonts w:eastAsiaTheme="minorEastAsia" w:hint="eastAsia"/>
              </w:rPr>
              <w:t xml:space="preserve"> </w:t>
            </w:r>
            <w:r>
              <w:rPr>
                <w:rFonts w:eastAsiaTheme="minorEastAsia" w:hint="eastAsia"/>
              </w:rPr>
              <w:t>미야자키</w:t>
            </w:r>
            <w:r>
              <w:rPr>
                <w:rFonts w:eastAsiaTheme="minorEastAsia" w:hint="eastAsia"/>
              </w:rPr>
              <w:t xml:space="preserve"> </w:t>
            </w:r>
            <w:r>
              <w:rPr>
                <w:rFonts w:eastAsiaTheme="minorEastAsia" w:hint="eastAsia"/>
              </w:rPr>
              <w:t>하야오가</w:t>
            </w:r>
            <w:r>
              <w:rPr>
                <w:rFonts w:eastAsiaTheme="minorEastAsia" w:hint="eastAsia"/>
              </w:rPr>
              <w:t xml:space="preserve"> </w:t>
            </w:r>
            <w:del w:id="64" w:author="noel" w:date="2015-07-23T23:43:00Z">
              <w:r w:rsidDel="00B17462">
                <w:rPr>
                  <w:rFonts w:eastAsiaTheme="minorEastAsia" w:hint="eastAsia"/>
                </w:rPr>
                <w:delText>디자인한</w:delText>
              </w:r>
              <w:r w:rsidDel="00B17462">
                <w:rPr>
                  <w:rFonts w:eastAsiaTheme="minorEastAsia" w:hint="eastAsia"/>
                </w:rPr>
                <w:delText xml:space="preserve"> </w:delText>
              </w:r>
              <w:r w:rsidDel="00B17462">
                <w:rPr>
                  <w:rFonts w:eastAsiaTheme="minorEastAsia" w:hint="eastAsia"/>
                </w:rPr>
                <w:delText>이</w:delText>
              </w:r>
              <w:r w:rsidDel="00B17462">
                <w:rPr>
                  <w:rFonts w:eastAsiaTheme="minorEastAsia" w:hint="eastAsia"/>
                </w:rPr>
                <w:delText xml:space="preserve"> </w:delText>
              </w:r>
              <w:r w:rsidDel="00B17462">
                <w:rPr>
                  <w:rFonts w:eastAsiaTheme="minorEastAsia" w:hint="eastAsia"/>
                </w:rPr>
                <w:delText>미술관에는</w:delText>
              </w:r>
              <w:r w:rsidDel="00B17462">
                <w:rPr>
                  <w:rFonts w:eastAsiaTheme="minorEastAsia" w:hint="eastAsia"/>
                </w:rPr>
                <w:delText xml:space="preserve"> </w:delText>
              </w:r>
            </w:del>
            <w:r>
              <w:rPr>
                <w:rFonts w:eastAsiaTheme="minorEastAsia" w:hint="eastAsia"/>
              </w:rPr>
              <w:t>많은</w:t>
            </w:r>
            <w:r>
              <w:rPr>
                <w:rFonts w:eastAsiaTheme="minorEastAsia" w:hint="eastAsia"/>
              </w:rPr>
              <w:t xml:space="preserve"> </w:t>
            </w:r>
            <w:r>
              <w:rPr>
                <w:rFonts w:eastAsiaTheme="minorEastAsia" w:hint="eastAsia"/>
              </w:rPr>
              <w:t>사랑을</w:t>
            </w:r>
            <w:r>
              <w:rPr>
                <w:rFonts w:eastAsiaTheme="minorEastAsia" w:hint="eastAsia"/>
              </w:rPr>
              <w:t xml:space="preserve"> </w:t>
            </w:r>
            <w:r>
              <w:rPr>
                <w:rFonts w:eastAsiaTheme="minorEastAsia" w:hint="eastAsia"/>
              </w:rPr>
              <w:t>받은</w:t>
            </w:r>
            <w:r>
              <w:rPr>
                <w:rFonts w:eastAsiaTheme="minorEastAsia" w:hint="eastAsia"/>
              </w:rPr>
              <w:t xml:space="preserve"> </w:t>
            </w:r>
            <w:r>
              <w:rPr>
                <w:rFonts w:eastAsiaTheme="minorEastAsia"/>
              </w:rPr>
              <w:t>“</w:t>
            </w:r>
            <w:r>
              <w:rPr>
                <w:rFonts w:eastAsiaTheme="minorEastAsia" w:hint="eastAsia"/>
              </w:rPr>
              <w:t>이웃집</w:t>
            </w:r>
            <w:r>
              <w:rPr>
                <w:rFonts w:eastAsiaTheme="minorEastAsia" w:hint="eastAsia"/>
              </w:rPr>
              <w:t xml:space="preserve"> </w:t>
            </w:r>
            <w:r>
              <w:rPr>
                <w:rFonts w:eastAsiaTheme="minorEastAsia" w:hint="eastAsia"/>
              </w:rPr>
              <w:t>토로로</w:t>
            </w:r>
            <w:r>
              <w:rPr>
                <w:rFonts w:eastAsiaTheme="minorEastAsia"/>
              </w:rPr>
              <w:t>”</w:t>
            </w:r>
            <w:r>
              <w:rPr>
                <w:rFonts w:eastAsiaTheme="minorEastAsia" w:hint="eastAsia"/>
              </w:rPr>
              <w:t xml:space="preserve"> </w:t>
            </w:r>
            <w:del w:id="65" w:author="noel" w:date="2015-07-23T23:41:00Z">
              <w:r w:rsidDel="00B17462">
                <w:rPr>
                  <w:rFonts w:eastAsiaTheme="minorEastAsia" w:hint="eastAsia"/>
                </w:rPr>
                <w:delText>등의</w:delText>
              </w:r>
              <w:r w:rsidDel="00B17462">
                <w:rPr>
                  <w:rFonts w:eastAsiaTheme="minorEastAsia" w:hint="eastAsia"/>
                </w:rPr>
                <w:delText xml:space="preserve"> </w:delText>
              </w:r>
              <w:r w:rsidDel="00B17462">
                <w:rPr>
                  <w:rFonts w:eastAsiaTheme="minorEastAsia" w:hint="eastAsia"/>
                </w:rPr>
                <w:delText>드로잉이</w:delText>
              </w:r>
              <w:r w:rsidDel="00B17462">
                <w:rPr>
                  <w:rFonts w:eastAsiaTheme="minorEastAsia" w:hint="eastAsia"/>
                </w:rPr>
                <w:delText xml:space="preserve"> </w:delText>
              </w:r>
            </w:del>
            <w:del w:id="66" w:author="noel" w:date="2015-07-23T23:43:00Z">
              <w:r w:rsidDel="00B17462">
                <w:rPr>
                  <w:rFonts w:eastAsiaTheme="minorEastAsia" w:hint="eastAsia"/>
                </w:rPr>
                <w:delText>전시되어</w:delText>
              </w:r>
              <w:r w:rsidDel="00B17462">
                <w:rPr>
                  <w:rFonts w:eastAsiaTheme="minorEastAsia" w:hint="eastAsia"/>
                </w:rPr>
                <w:delText xml:space="preserve"> </w:delText>
              </w:r>
              <w:r w:rsidDel="00B17462">
                <w:rPr>
                  <w:rFonts w:eastAsiaTheme="minorEastAsia" w:hint="eastAsia"/>
                </w:rPr>
                <w:delText>잇습니다</w:delText>
              </w:r>
            </w:del>
            <w:ins w:id="67" w:author="noel" w:date="2015-07-23T23:43:00Z">
              <w:r w:rsidR="00B17462">
                <w:rPr>
                  <w:rFonts w:eastAsiaTheme="minorEastAsia" w:hint="eastAsia"/>
                </w:rPr>
                <w:t>등</w:t>
              </w:r>
              <w:r w:rsidR="00B17462">
                <w:rPr>
                  <w:rFonts w:eastAsiaTheme="minorEastAsia" w:hint="eastAsia"/>
                </w:rPr>
                <w:t xml:space="preserve"> </w:t>
              </w:r>
              <w:r w:rsidR="00B17462">
                <w:rPr>
                  <w:rFonts w:eastAsiaTheme="minorEastAsia" w:hint="eastAsia"/>
                </w:rPr>
                <w:t>지브리</w:t>
              </w:r>
              <w:r w:rsidR="00B17462">
                <w:rPr>
                  <w:rFonts w:eastAsiaTheme="minorEastAsia" w:hint="eastAsia"/>
                </w:rPr>
                <w:t xml:space="preserve"> </w:t>
              </w:r>
              <w:r w:rsidR="00B17462">
                <w:rPr>
                  <w:rFonts w:eastAsiaTheme="minorEastAsia" w:hint="eastAsia"/>
                </w:rPr>
                <w:t>스튜디오</w:t>
              </w:r>
            </w:ins>
            <w:ins w:id="68" w:author="noel" w:date="2015-07-23T23:46:00Z">
              <w:r w:rsidR="00A728B4">
                <w:rPr>
                  <w:rFonts w:eastAsiaTheme="minorEastAsia" w:hint="eastAsia"/>
                </w:rPr>
                <w:t>의</w:t>
              </w:r>
              <w:r w:rsidR="00A728B4">
                <w:rPr>
                  <w:rFonts w:eastAsiaTheme="minorEastAsia" w:hint="eastAsia"/>
                </w:rPr>
                <w:t xml:space="preserve"> </w:t>
              </w:r>
              <w:r w:rsidR="00A728B4">
                <w:rPr>
                  <w:rFonts w:eastAsiaTheme="minorEastAsia" w:hint="eastAsia"/>
                </w:rPr>
                <w:t>작품</w:t>
              </w:r>
            </w:ins>
            <w:ins w:id="69" w:author="noel" w:date="2015-07-24T02:11:00Z">
              <w:r w:rsidR="00837A3F">
                <w:rPr>
                  <w:rFonts w:eastAsiaTheme="minorEastAsia" w:hint="eastAsia"/>
                </w:rPr>
                <w:t>들</w:t>
              </w:r>
            </w:ins>
            <w:ins w:id="70" w:author="noel" w:date="2015-07-23T23:46:00Z">
              <w:r w:rsidR="00A728B4">
                <w:rPr>
                  <w:rFonts w:eastAsiaTheme="minorEastAsia" w:hint="eastAsia"/>
                </w:rPr>
                <w:t>을</w:t>
              </w:r>
              <w:r w:rsidR="00A728B4">
                <w:rPr>
                  <w:rFonts w:eastAsiaTheme="minorEastAsia" w:hint="eastAsia"/>
                </w:rPr>
                <w:t xml:space="preserve"> </w:t>
              </w:r>
              <w:r w:rsidR="00A728B4">
                <w:rPr>
                  <w:rFonts w:eastAsiaTheme="minorEastAsia" w:hint="eastAsia"/>
                </w:rPr>
                <w:t>기반으로</w:t>
              </w:r>
            </w:ins>
            <w:ins w:id="71" w:author="noel" w:date="2015-07-23T23:45:00Z">
              <w:r w:rsidR="00B17462">
                <w:rPr>
                  <w:rFonts w:eastAsiaTheme="minorEastAsia" w:hint="eastAsia"/>
                </w:rPr>
                <w:t xml:space="preserve"> </w:t>
              </w:r>
            </w:ins>
            <w:ins w:id="72" w:author="noel" w:date="2015-07-23T23:47:00Z">
              <w:r w:rsidR="00DA7892">
                <w:rPr>
                  <w:rFonts w:eastAsiaTheme="minorEastAsia" w:hint="eastAsia"/>
                </w:rPr>
                <w:t>미술관을</w:t>
              </w:r>
              <w:r w:rsidR="00DA7892">
                <w:rPr>
                  <w:rFonts w:eastAsiaTheme="minorEastAsia" w:hint="eastAsia"/>
                </w:rPr>
                <w:t xml:space="preserve"> </w:t>
              </w:r>
            </w:ins>
            <w:ins w:id="73" w:author="noel" w:date="2015-07-23T23:45:00Z">
              <w:r w:rsidR="00B17462">
                <w:rPr>
                  <w:rFonts w:eastAsiaTheme="minorEastAsia" w:hint="eastAsia"/>
                </w:rPr>
                <w:t>만들었습</w:t>
              </w:r>
            </w:ins>
            <w:ins w:id="74" w:author="noel" w:date="2015-07-23T23:44:00Z">
              <w:r w:rsidR="00B17462">
                <w:rPr>
                  <w:rFonts w:eastAsiaTheme="minorEastAsia" w:hint="eastAsia"/>
                </w:rPr>
                <w:t>니다</w:t>
              </w:r>
            </w:ins>
            <w:r>
              <w:rPr>
                <w:rFonts w:eastAsiaTheme="minorEastAsia" w:hint="eastAsia"/>
              </w:rPr>
              <w:t xml:space="preserve">. </w:t>
            </w:r>
            <w:del w:id="75" w:author="noel" w:date="2015-07-23T23:47:00Z">
              <w:r w:rsidDel="00DA7892">
                <w:rPr>
                  <w:rFonts w:eastAsiaTheme="minorEastAsia" w:hint="eastAsia"/>
                </w:rPr>
                <w:delText>지브리</w:delText>
              </w:r>
              <w:r w:rsidDel="00DA7892">
                <w:rPr>
                  <w:rFonts w:eastAsiaTheme="minorEastAsia" w:hint="eastAsia"/>
                </w:rPr>
                <w:delText xml:space="preserve"> </w:delText>
              </w:r>
              <w:r w:rsidDel="00DA7892">
                <w:rPr>
                  <w:rFonts w:eastAsiaTheme="minorEastAsia" w:hint="eastAsia"/>
                </w:rPr>
                <w:delText>미술관은</w:delText>
              </w:r>
              <w:r w:rsidDel="00DA7892">
                <w:rPr>
                  <w:rFonts w:eastAsiaTheme="minorEastAsia" w:hint="eastAsia"/>
                </w:rPr>
                <w:delText xml:space="preserve"> </w:delText>
              </w:r>
              <w:r w:rsidDel="00DA7892">
                <w:rPr>
                  <w:rFonts w:eastAsiaTheme="minorEastAsia" w:hint="eastAsia"/>
                </w:rPr>
                <w:delText>조</w:delText>
              </w:r>
            </w:del>
            <w:ins w:id="76" w:author="noel" w:date="2015-07-23T23:47:00Z">
              <w:r w:rsidR="00DA7892">
                <w:rPr>
                  <w:rFonts w:eastAsiaTheme="minorEastAsia" w:hint="eastAsia"/>
                </w:rPr>
                <w:t>미술관</w:t>
              </w:r>
              <w:r w:rsidR="00DA7892">
                <w:rPr>
                  <w:rFonts w:eastAsiaTheme="minorEastAsia" w:hint="eastAsia"/>
                </w:rPr>
                <w:t xml:space="preserve"> </w:t>
              </w:r>
              <w:r w:rsidR="00C2678F">
                <w:rPr>
                  <w:rFonts w:eastAsiaTheme="minorEastAsia" w:hint="eastAsia"/>
                </w:rPr>
                <w:t>속</w:t>
              </w:r>
            </w:ins>
            <w:ins w:id="77" w:author="noel" w:date="2015-07-24T02:12:00Z">
              <w:r w:rsidR="00C94EC6">
                <w:rPr>
                  <w:rFonts w:eastAsiaTheme="minorEastAsia" w:hint="eastAsia"/>
                </w:rPr>
                <w:t>의</w:t>
              </w:r>
            </w:ins>
            <w:del w:id="78" w:author="noel" w:date="2015-07-23T23:48:00Z">
              <w:r w:rsidDel="00DA7892">
                <w:rPr>
                  <w:rFonts w:eastAsiaTheme="minorEastAsia" w:hint="eastAsia"/>
                </w:rPr>
                <w:delText>형</w:delText>
              </w:r>
              <w:r w:rsidDel="00DA7892">
                <w:rPr>
                  <w:rFonts w:eastAsiaTheme="minorEastAsia" w:hint="eastAsia"/>
                </w:rPr>
                <w:delText xml:space="preserve"> </w:delText>
              </w:r>
              <w:r w:rsidDel="00DA7892">
                <w:rPr>
                  <w:rFonts w:eastAsiaTheme="minorEastAsia" w:hint="eastAsia"/>
                </w:rPr>
                <w:delText>미술관</w:delText>
              </w:r>
              <w:r w:rsidR="006917C8" w:rsidDel="00DA7892">
                <w:rPr>
                  <w:rFonts w:eastAsiaTheme="minorEastAsia" w:hint="eastAsia"/>
                </w:rPr>
                <w:delText>에</w:delText>
              </w:r>
              <w:r w:rsidR="006917C8" w:rsidDel="00DA7892">
                <w:rPr>
                  <w:rFonts w:eastAsiaTheme="minorEastAsia" w:hint="eastAsia"/>
                </w:rPr>
                <w:delText xml:space="preserve"> </w:delText>
              </w:r>
              <w:r w:rsidR="006917C8" w:rsidDel="00DA7892">
                <w:rPr>
                  <w:rFonts w:eastAsiaTheme="minorEastAsia" w:hint="eastAsia"/>
                </w:rPr>
                <w:delText>자리한</w:delText>
              </w:r>
              <w:r w:rsidDel="00DA7892">
                <w:rPr>
                  <w:rFonts w:eastAsiaTheme="minorEastAsia" w:hint="eastAsia"/>
                </w:rPr>
                <w:delText xml:space="preserve"> </w:delText>
              </w:r>
              <w:r w:rsidR="006917C8" w:rsidDel="00DA7892">
                <w:rPr>
                  <w:rFonts w:eastAsiaTheme="minorEastAsia" w:hint="eastAsia"/>
                </w:rPr>
                <w:delText>재밌</w:delText>
              </w:r>
              <w:r w:rsidDel="00DA7892">
                <w:rPr>
                  <w:rFonts w:eastAsiaTheme="minorEastAsia" w:hint="eastAsia"/>
                </w:rPr>
                <w:delText>는</w:delText>
              </w:r>
            </w:del>
            <w:r>
              <w:rPr>
                <w:rFonts w:eastAsiaTheme="minorEastAsia" w:hint="eastAsia"/>
              </w:rPr>
              <w:t xml:space="preserve"> </w:t>
            </w:r>
            <w:r>
              <w:rPr>
                <w:rFonts w:eastAsiaTheme="minorEastAsia" w:hint="eastAsia"/>
              </w:rPr>
              <w:t>유령의</w:t>
            </w:r>
            <w:r>
              <w:rPr>
                <w:rFonts w:eastAsiaTheme="minorEastAsia" w:hint="eastAsia"/>
              </w:rPr>
              <w:t xml:space="preserve"> </w:t>
            </w:r>
            <w:r>
              <w:rPr>
                <w:rFonts w:eastAsiaTheme="minorEastAsia" w:hint="eastAsia"/>
              </w:rPr>
              <w:t>집</w:t>
            </w:r>
            <w:ins w:id="79" w:author="noel" w:date="2015-07-24T02:13:00Z">
              <w:r w:rsidR="0093305F">
                <w:rPr>
                  <w:rFonts w:eastAsiaTheme="minorEastAsia" w:hint="eastAsia"/>
                </w:rPr>
                <w:t>을</w:t>
              </w:r>
              <w:r w:rsidR="0093305F">
                <w:rPr>
                  <w:rFonts w:eastAsiaTheme="minorEastAsia" w:hint="eastAsia"/>
                </w:rPr>
                <w:t xml:space="preserve"> </w:t>
              </w:r>
              <w:r w:rsidR="0093305F">
                <w:rPr>
                  <w:rFonts w:eastAsiaTheme="minorEastAsia" w:hint="eastAsia"/>
                </w:rPr>
                <w:t>지은</w:t>
              </w:r>
              <w:r w:rsidR="0093305F">
                <w:rPr>
                  <w:rFonts w:eastAsiaTheme="minorEastAsia" w:hint="eastAsia"/>
                </w:rPr>
                <w:t xml:space="preserve"> </w:t>
              </w:r>
              <w:r w:rsidR="0093305F">
                <w:rPr>
                  <w:rFonts w:eastAsiaTheme="minorEastAsia" w:hint="eastAsia"/>
                </w:rPr>
                <w:t>듯</w:t>
              </w:r>
              <w:r w:rsidR="0093305F">
                <w:rPr>
                  <w:rFonts w:eastAsiaTheme="minorEastAsia" w:hint="eastAsia"/>
                </w:rPr>
                <w:t xml:space="preserve"> </w:t>
              </w:r>
              <w:r w:rsidR="0093305F">
                <w:rPr>
                  <w:rFonts w:eastAsiaTheme="minorEastAsia" w:hint="eastAsia"/>
                </w:rPr>
                <w:t>합니다</w:t>
              </w:r>
              <w:r w:rsidR="00C94EC6">
                <w:rPr>
                  <w:rFonts w:eastAsiaTheme="minorEastAsia" w:hint="eastAsia"/>
                </w:rPr>
                <w:t>.</w:t>
              </w:r>
            </w:ins>
            <w:del w:id="80" w:author="noel" w:date="2015-07-24T02:12:00Z">
              <w:r w:rsidDel="00C94EC6">
                <w:rPr>
                  <w:rFonts w:eastAsiaTheme="minorEastAsia" w:hint="eastAsia"/>
                </w:rPr>
                <w:delText xml:space="preserve"> </w:delText>
              </w:r>
              <w:r w:rsidDel="00C94EC6">
                <w:rPr>
                  <w:rFonts w:eastAsiaTheme="minorEastAsia" w:hint="eastAsia"/>
                </w:rPr>
                <w:delText>같은</w:delText>
              </w:r>
              <w:r w:rsidDel="00C94EC6">
                <w:rPr>
                  <w:rFonts w:eastAsiaTheme="minorEastAsia" w:hint="eastAsia"/>
                </w:rPr>
                <w:delText xml:space="preserve"> </w:delText>
              </w:r>
              <w:r w:rsidDel="00C94EC6">
                <w:rPr>
                  <w:rFonts w:eastAsiaTheme="minorEastAsia" w:hint="eastAsia"/>
                </w:rPr>
                <w:delText>느낌을</w:delText>
              </w:r>
              <w:r w:rsidDel="00C94EC6">
                <w:rPr>
                  <w:rFonts w:eastAsiaTheme="minorEastAsia" w:hint="eastAsia"/>
                </w:rPr>
                <w:delText xml:space="preserve"> </w:delText>
              </w:r>
              <w:r w:rsidDel="00C94EC6">
                <w:rPr>
                  <w:rFonts w:eastAsiaTheme="minorEastAsia" w:hint="eastAsia"/>
                </w:rPr>
                <w:delText>줍니다</w:delText>
              </w:r>
              <w:r w:rsidDel="00C94EC6">
                <w:rPr>
                  <w:rFonts w:eastAsiaTheme="minorEastAsia" w:hint="eastAsia"/>
                </w:rPr>
                <w:delText>.</w:delText>
              </w:r>
            </w:del>
          </w:p>
          <w:p w:rsidR="00B5799C" w:rsidRPr="00225BE6" w:rsidRDefault="00B5799C">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B5799C" w:rsidRPr="00225BE6" w:rsidRDefault="00B5799C">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B5799C" w:rsidRDefault="00B5799C">
            <w:pPr>
              <w:rPr>
                <w:rFonts w:eastAsiaTheme="minorEastAsia"/>
                <w:color w:val="0000FF"/>
              </w:rPr>
            </w:pPr>
          </w:p>
          <w:p w:rsidR="00B5799C" w:rsidRPr="00B5799C" w:rsidRDefault="00B5799C">
            <w:pPr>
              <w:rPr>
                <w:rFonts w:eastAsiaTheme="minorEastAsia"/>
              </w:rPr>
            </w:pPr>
            <w:r w:rsidRPr="00225BE6">
              <w:rPr>
                <w:rFonts w:eastAsiaTheme="minorEastAsia"/>
              </w:rPr>
              <w:t>1 Chome-1-83 Shimorenjaku, Mitaka, Tokyo 181-00</w:t>
            </w:r>
            <w:r>
              <w:rPr>
                <w:rFonts w:eastAsiaTheme="minorEastAsia"/>
              </w:rPr>
              <w:t xml:space="preserve">13. </w:t>
            </w:r>
            <w:r>
              <w:rPr>
                <w:rFonts w:eastAsiaTheme="minorEastAsia" w:hint="eastAsia"/>
              </w:rPr>
              <w:t>전화</w:t>
            </w:r>
            <w:r w:rsidRPr="00225BE6">
              <w:rPr>
                <w:rFonts w:eastAsiaTheme="minorEastAsia"/>
              </w:rPr>
              <w:t>: +81 570-055-777</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&lt;a href="http://www.ghibli-museum.jp/en/"target="_blank"&gt;</w:t>
            </w:r>
          </w:p>
          <w:p w:rsidR="00B5799C" w:rsidRDefault="00B5799C">
            <w:pPr>
              <w:rPr>
                <w:rFonts w:eastAsiaTheme="minorEastAsia"/>
                <w:color w:val="0000FF"/>
              </w:rPr>
            </w:pPr>
          </w:p>
          <w:p w:rsidR="00B5799C" w:rsidRPr="00B5799C" w:rsidRDefault="00B5799C">
            <w:pPr>
              <w:rPr>
                <w:rFonts w:eastAsiaTheme="minorEastAsia"/>
              </w:rPr>
            </w:pPr>
            <w:r w:rsidRPr="00B5799C">
              <w:rPr>
                <w:rFonts w:eastAsiaTheme="minorEastAsia" w:hint="eastAsia"/>
              </w:rPr>
              <w:t>지브리</w:t>
            </w:r>
            <w:r w:rsidRPr="00B5799C">
              <w:rPr>
                <w:rFonts w:eastAsiaTheme="minorEastAsia" w:hint="eastAsia"/>
              </w:rPr>
              <w:t xml:space="preserve"> </w:t>
            </w:r>
            <w:del w:id="81" w:author="noel" w:date="2015-07-23T23:48:00Z">
              <w:r w:rsidRPr="00B5799C" w:rsidDel="00DA7892">
                <w:rPr>
                  <w:rFonts w:eastAsiaTheme="minorEastAsia" w:hint="eastAsia"/>
                </w:rPr>
                <w:delText>미술</w:delText>
              </w:r>
            </w:del>
            <w:ins w:id="82" w:author="noel" w:date="2015-07-23T23:48:00Z">
              <w:r w:rsidR="00DA7892">
                <w:rPr>
                  <w:rFonts w:eastAsiaTheme="minorEastAsia" w:hint="eastAsia"/>
                </w:rPr>
                <w:t>박물</w:t>
              </w:r>
            </w:ins>
            <w:r w:rsidRPr="00B5799C">
              <w:rPr>
                <w:rFonts w:eastAsiaTheme="minorEastAsia" w:hint="eastAsia"/>
              </w:rPr>
              <w:t>관</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tc>
      </w:tr>
      <w:tr w:rsidR="00225BE6" w:rsidRPr="00225BE6" w:rsidTr="00225BE6">
        <w:tc>
          <w:tcPr>
            <w:tcW w:w="300" w:type="dxa"/>
          </w:tcPr>
          <w:p w:rsidR="005041C2" w:rsidRPr="00225BE6" w:rsidRDefault="00225BE6">
            <w:pPr>
              <w:rPr>
                <w:rFonts w:eastAsiaTheme="minorEastAsia"/>
              </w:rPr>
            </w:pPr>
            <w:r w:rsidRPr="00225BE6">
              <w:rPr>
                <w:rFonts w:eastAsiaTheme="minorEastAsia"/>
              </w:rPr>
              <w:lastRenderedPageBreak/>
              <w:t>13</w:t>
            </w:r>
          </w:p>
        </w:tc>
        <w:tc>
          <w:tcPr>
            <w:tcW w:w="1050" w:type="dxa"/>
          </w:tcPr>
          <w:p w:rsidR="005041C2" w:rsidRPr="00225BE6" w:rsidRDefault="00225BE6">
            <w:pPr>
              <w:rPr>
                <w:rFonts w:eastAsiaTheme="minorEastAsia"/>
              </w:rPr>
            </w:pPr>
            <w:r w:rsidRPr="00225BE6">
              <w:rPr>
                <w:rFonts w:eastAsiaTheme="minorEastAsia"/>
                <w:b/>
              </w:rPr>
              <w:t>Body 2</w:t>
            </w:r>
          </w:p>
        </w:tc>
        <w:tc>
          <w:tcPr>
            <w:tcW w:w="1060" w:type="dxa"/>
          </w:tcPr>
          <w:p w:rsidR="005041C2" w:rsidRPr="00225BE6" w:rsidRDefault="00225BE6">
            <w:pPr>
              <w:rPr>
                <w:rFonts w:eastAsiaTheme="minorEastAsia"/>
              </w:rPr>
            </w:pPr>
            <w:r w:rsidRPr="00225BE6">
              <w:rPr>
                <w:rFonts w:eastAsiaTheme="minorEastAsia"/>
                <w:b/>
                <w:color w:val="00EC00"/>
              </w:rPr>
              <w:t>Localise</w:t>
            </w:r>
          </w:p>
        </w:tc>
        <w:tc>
          <w:tcPr>
            <w:tcW w:w="6900" w:type="dxa"/>
          </w:tcPr>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lastRenderedPageBreak/>
              <w:t>Odaiba Island</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This man-made entertainment island is accessible by boat, rail, or on foot across the Rainbow Bridge. You can relax on the beach, battle digital zombies at Tokyo Joypolis, and meet ASIMO the robot at Miraikan, also known as the Future Museum.</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1?6?1 Daiba, Minato, Tokyo 135-0091. Tel: +81 3-5500-1801</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 href="http://www.tokyo-joypolis.com/"target="_blank"&gt;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Odaiba Island website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Finding fresh air in Tokyo</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 xml:space="preserve">Neon, glass, and concrete sprawl in all directions, but that doesn't mean there's no space for greenery in Tokyo. Families can stretch their legs and sit for picnics in well-tended parks and gardens from Shinjuku to Kitanomaru. These are lush spots for </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&lt;i&gt;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hanami</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&lt;/i&gt;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(cherry blossom) parties in the spring, when the peace and quiet turns to gentle revelry. In one lesser-known zone of this busy city, you can even get back to relatively untamed nature.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Shirokanedai National Park</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This is a vast reserve of wild wood and marshland. Always hushed and never crowded - visitor numbers are restricted to 300 people per day - it makes a refreshing break from the surrounding city.</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5-21-5 Shirokanedai, Minato-ku, Tokyo 108-0071. Tel: +81 3-3441-7176</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 href="http://www.ins.kahaku.go.jp/english//"target="_blank"&gt;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Shirokanedai National Park website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lastRenderedPageBreak/>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Edo-Tokyo Open Air Architectural Museum</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Time travel seems almost possible as you wander the wooden buildings of a bygone Tokyo, restored and relocated to Koganei Park. After visiting the 17th and 18th centuries, you can return to the present day for an ice cream on the grass.</w:t>
            </w:r>
          </w:p>
          <w:p w:rsidR="005041C2" w:rsidRPr="00225BE6" w:rsidRDefault="005041C2">
            <w:pPr>
              <w:rPr>
                <w:rFonts w:eastAsiaTheme="minorEastAsia"/>
              </w:rPr>
            </w:pPr>
          </w:p>
          <w:p w:rsidR="005041C2" w:rsidRPr="00225BE6" w:rsidRDefault="00225BE6">
            <w:pPr>
              <w:rPr>
                <w:rFonts w:eastAsiaTheme="minorEastAsia"/>
                <w:lang w:val="fr-BE"/>
              </w:rPr>
            </w:pPr>
            <w:r w:rsidRPr="00225BE6">
              <w:rPr>
                <w:rFonts w:eastAsiaTheme="minorEastAsia"/>
                <w:color w:val="0000FF"/>
                <w:lang w:val="fr-BE"/>
              </w:rPr>
              <w:t>&lt;p&gt;</w:t>
            </w:r>
          </w:p>
          <w:p w:rsidR="005041C2" w:rsidRPr="00225BE6" w:rsidRDefault="005041C2">
            <w:pPr>
              <w:rPr>
                <w:rFonts w:eastAsiaTheme="minorEastAsia"/>
                <w:lang w:val="fr-BE"/>
              </w:rPr>
            </w:pPr>
          </w:p>
          <w:p w:rsidR="005041C2" w:rsidRPr="00225BE6" w:rsidRDefault="00225BE6">
            <w:pPr>
              <w:rPr>
                <w:rFonts w:eastAsiaTheme="minorEastAsia"/>
                <w:lang w:val="fr-BE"/>
              </w:rPr>
            </w:pPr>
            <w:r w:rsidRPr="00225BE6">
              <w:rPr>
                <w:rFonts w:eastAsiaTheme="minorEastAsia"/>
                <w:color w:val="0000FF"/>
                <w:lang w:val="fr-BE"/>
              </w:rPr>
              <w:t>&lt;/p&gt;</w:t>
            </w:r>
          </w:p>
          <w:p w:rsidR="005041C2" w:rsidRPr="00225BE6" w:rsidRDefault="005041C2">
            <w:pPr>
              <w:rPr>
                <w:rFonts w:eastAsiaTheme="minorEastAsia"/>
                <w:lang w:val="fr-BE"/>
              </w:rPr>
            </w:pPr>
          </w:p>
          <w:p w:rsidR="005041C2" w:rsidRPr="00225BE6" w:rsidRDefault="00225BE6">
            <w:pPr>
              <w:rPr>
                <w:rFonts w:eastAsiaTheme="minorEastAsia"/>
              </w:rPr>
            </w:pPr>
            <w:r w:rsidRPr="00225BE6">
              <w:rPr>
                <w:rFonts w:eastAsiaTheme="minorEastAsia"/>
                <w:lang w:val="fr-BE"/>
              </w:rPr>
              <w:t xml:space="preserve">3-7-1 Sakuracho, Koganei, Tokyo 184-0005. </w:t>
            </w:r>
            <w:r w:rsidRPr="00225BE6">
              <w:rPr>
                <w:rFonts w:eastAsiaTheme="minorEastAsia"/>
              </w:rPr>
              <w:t>Tel: +81 42-388-3300</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 href="http://www.tatemonoen.jp/english/index.html/"target="_blank"&gt;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Edo-Tokyo Open Air Architectural Museum website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Tokyo wildlife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lastRenderedPageBreak/>
              <w:t xml:space="preserve">The Japanese word </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&lt;i&gt;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kawaii</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&lt;/i&gt;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means "cute," and you'll hear it constantly at Tokyo's zoos, aquariums, and coastal marine parks. From the dolphins and sharks of the adjoining Pacific Ocean to the ever-popular pandas of neighboring China, the city makes room for close encounters with your favorite creatures.</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Ueno Zoo</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Everybody loves Shinshin and Lili, the male and female giant pandas who have lived at Japan's oldest zoo since 2011. You can also meet white rhinos, Sumatran tigers, and western lowland gorillas, with the enclosures linked by a fun monorail.</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9-83 Uenokoen, Taito, Tokyo 110-0007. Tel: +81 3-3828-5171</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 href="http://www.tokyo-zoo.net/zoo/ueno//"target="_blank"&gt;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Ueno Zoo website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Shinagawa Aquarium</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The underwater tunnel tank lets you walk beneath the waves, as luminous marine life circles overhead. And after standing nose-to-nose with the sharp-toothed residents of the Shark Hall, you might need the light relief of the dolphin and sea lion shows.</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3-2-1 Katsushima, Shinagawa, Tokyo 140-0012. Tel: +81 3-3762-3433</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 href="http://www.aquarium.gr.jp/en//"target="_blank"&gt;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rPr>
              <w:t>Shinagawa Aquarium website</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tc>
        <w:tc>
          <w:tcPr>
            <w:tcW w:w="6900" w:type="dxa"/>
          </w:tcPr>
          <w:p w:rsidR="005041C2" w:rsidRDefault="00225BE6">
            <w:pPr>
              <w:rPr>
                <w:rFonts w:eastAsiaTheme="minorEastAsia"/>
                <w:color w:val="0000FF"/>
              </w:rPr>
            </w:pPr>
            <w:r w:rsidRPr="00225BE6">
              <w:rPr>
                <w:rFonts w:eastAsiaTheme="minorEastAsia"/>
                <w:color w:val="0000FF"/>
              </w:rPr>
              <w:lastRenderedPageBreak/>
              <w:t>&lt;em&gt;</w:t>
            </w:r>
          </w:p>
          <w:p w:rsidR="007A18FE" w:rsidRDefault="007A18FE">
            <w:pPr>
              <w:rPr>
                <w:rFonts w:eastAsiaTheme="minorEastAsia"/>
                <w:color w:val="0000FF"/>
              </w:rPr>
            </w:pPr>
          </w:p>
          <w:p w:rsidR="007A18FE" w:rsidRPr="007A18FE" w:rsidRDefault="007A18FE">
            <w:pPr>
              <w:rPr>
                <w:rFonts w:eastAsiaTheme="minorEastAsia"/>
              </w:rPr>
            </w:pPr>
            <w:r w:rsidRPr="007A18FE">
              <w:rPr>
                <w:rFonts w:eastAsiaTheme="minorEastAsia" w:hint="eastAsia"/>
              </w:rPr>
              <w:lastRenderedPageBreak/>
              <w:t>오다이바</w:t>
            </w:r>
            <w:r w:rsidRPr="007A18FE">
              <w:rPr>
                <w:rFonts w:eastAsiaTheme="minorEastAsia" w:hint="eastAsia"/>
              </w:rPr>
              <w:t xml:space="preserve"> </w:t>
            </w:r>
            <w:r w:rsidRPr="007A18FE">
              <w:rPr>
                <w:rFonts w:eastAsiaTheme="minorEastAsia" w:hint="eastAsia"/>
              </w:rPr>
              <w:t>섬</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7A18FE" w:rsidRDefault="007A18FE">
            <w:pPr>
              <w:rPr>
                <w:rFonts w:eastAsiaTheme="minorEastAsia"/>
                <w:color w:val="0000FF"/>
              </w:rPr>
            </w:pPr>
          </w:p>
          <w:p w:rsidR="005041C2" w:rsidRDefault="007A18FE">
            <w:pPr>
              <w:rPr>
                <w:rFonts w:eastAsiaTheme="minorEastAsia"/>
              </w:rPr>
            </w:pPr>
            <w:r>
              <w:rPr>
                <w:rFonts w:eastAsiaTheme="minorEastAsia" w:hint="eastAsia"/>
              </w:rPr>
              <w:t>이</w:t>
            </w:r>
            <w:r>
              <w:rPr>
                <w:rFonts w:eastAsiaTheme="minorEastAsia" w:hint="eastAsia"/>
              </w:rPr>
              <w:t xml:space="preserve"> </w:t>
            </w:r>
            <w:r>
              <w:rPr>
                <w:rFonts w:eastAsiaTheme="minorEastAsia" w:hint="eastAsia"/>
              </w:rPr>
              <w:t>인공</w:t>
            </w:r>
            <w:r>
              <w:rPr>
                <w:rFonts w:eastAsiaTheme="minorEastAsia" w:hint="eastAsia"/>
              </w:rPr>
              <w:t xml:space="preserve"> </w:t>
            </w:r>
            <w:r w:rsidR="004334BF">
              <w:rPr>
                <w:rFonts w:eastAsiaTheme="minorEastAsia" w:hint="eastAsia"/>
              </w:rPr>
              <w:t>엔터테인먼트</w:t>
            </w:r>
            <w:r w:rsidR="004334BF">
              <w:rPr>
                <w:rFonts w:eastAsiaTheme="minorEastAsia" w:hint="eastAsia"/>
              </w:rPr>
              <w:t xml:space="preserve"> </w:t>
            </w:r>
            <w:r w:rsidR="004334BF">
              <w:rPr>
                <w:rFonts w:eastAsiaTheme="minorEastAsia" w:hint="eastAsia"/>
              </w:rPr>
              <w:t>섬은</w:t>
            </w:r>
            <w:r w:rsidR="004334BF">
              <w:rPr>
                <w:rFonts w:eastAsiaTheme="minorEastAsia" w:hint="eastAsia"/>
              </w:rPr>
              <w:t xml:space="preserve"> </w:t>
            </w:r>
            <w:r w:rsidR="004334BF">
              <w:rPr>
                <w:rFonts w:eastAsiaTheme="minorEastAsia" w:hint="eastAsia"/>
              </w:rPr>
              <w:t>보트</w:t>
            </w:r>
            <w:r w:rsidR="004334BF">
              <w:rPr>
                <w:rFonts w:eastAsiaTheme="minorEastAsia" w:hint="eastAsia"/>
              </w:rPr>
              <w:t xml:space="preserve">, </w:t>
            </w:r>
            <w:r w:rsidR="004334BF">
              <w:rPr>
                <w:rFonts w:eastAsiaTheme="minorEastAsia" w:hint="eastAsia"/>
              </w:rPr>
              <w:t>기차</w:t>
            </w:r>
            <w:r w:rsidR="004334BF">
              <w:rPr>
                <w:rFonts w:eastAsiaTheme="minorEastAsia" w:hint="eastAsia"/>
              </w:rPr>
              <w:t xml:space="preserve"> </w:t>
            </w:r>
            <w:r w:rsidR="004334BF">
              <w:rPr>
                <w:rFonts w:eastAsiaTheme="minorEastAsia" w:hint="eastAsia"/>
              </w:rPr>
              <w:t>또는</w:t>
            </w:r>
            <w:r w:rsidR="004334BF">
              <w:rPr>
                <w:rFonts w:eastAsiaTheme="minorEastAsia" w:hint="eastAsia"/>
              </w:rPr>
              <w:t xml:space="preserve"> </w:t>
            </w:r>
            <w:r w:rsidR="004334BF">
              <w:rPr>
                <w:rFonts w:eastAsiaTheme="minorEastAsia" w:hint="eastAsia"/>
              </w:rPr>
              <w:t>레인보우</w:t>
            </w:r>
            <w:r w:rsidR="004334BF">
              <w:rPr>
                <w:rFonts w:eastAsiaTheme="minorEastAsia" w:hint="eastAsia"/>
              </w:rPr>
              <w:t xml:space="preserve"> </w:t>
            </w:r>
            <w:r w:rsidR="004334BF">
              <w:rPr>
                <w:rFonts w:eastAsiaTheme="minorEastAsia" w:hint="eastAsia"/>
              </w:rPr>
              <w:t>브리지에서</w:t>
            </w:r>
            <w:r w:rsidR="004334BF">
              <w:rPr>
                <w:rFonts w:eastAsiaTheme="minorEastAsia" w:hint="eastAsia"/>
              </w:rPr>
              <w:t xml:space="preserve"> </w:t>
            </w:r>
            <w:r w:rsidR="004334BF">
              <w:rPr>
                <w:rFonts w:eastAsiaTheme="minorEastAsia" w:hint="eastAsia"/>
              </w:rPr>
              <w:t>도보로</w:t>
            </w:r>
            <w:r w:rsidR="004334BF">
              <w:rPr>
                <w:rFonts w:eastAsiaTheme="minorEastAsia" w:hint="eastAsia"/>
              </w:rPr>
              <w:t xml:space="preserve"> </w:t>
            </w:r>
            <w:r w:rsidR="004334BF">
              <w:rPr>
                <w:rFonts w:eastAsiaTheme="minorEastAsia" w:hint="eastAsia"/>
              </w:rPr>
              <w:t>접근이</w:t>
            </w:r>
            <w:r w:rsidR="004334BF">
              <w:rPr>
                <w:rFonts w:eastAsiaTheme="minorEastAsia" w:hint="eastAsia"/>
              </w:rPr>
              <w:t xml:space="preserve"> </w:t>
            </w:r>
            <w:r w:rsidR="004334BF">
              <w:rPr>
                <w:rFonts w:eastAsiaTheme="minorEastAsia" w:hint="eastAsia"/>
              </w:rPr>
              <w:t>가능합니다</w:t>
            </w:r>
            <w:r w:rsidR="004334BF">
              <w:rPr>
                <w:rFonts w:eastAsiaTheme="minorEastAsia" w:hint="eastAsia"/>
              </w:rPr>
              <w:t xml:space="preserve">. </w:t>
            </w:r>
            <w:r w:rsidR="004334BF">
              <w:rPr>
                <w:rFonts w:eastAsiaTheme="minorEastAsia" w:hint="eastAsia"/>
              </w:rPr>
              <w:t>해변에서</w:t>
            </w:r>
            <w:r w:rsidR="004334BF">
              <w:rPr>
                <w:rFonts w:eastAsiaTheme="minorEastAsia" w:hint="eastAsia"/>
              </w:rPr>
              <w:t xml:space="preserve"> </w:t>
            </w:r>
            <w:r w:rsidR="004334BF">
              <w:rPr>
                <w:rFonts w:eastAsiaTheme="minorEastAsia" w:hint="eastAsia"/>
              </w:rPr>
              <w:t>휴식을</w:t>
            </w:r>
            <w:r w:rsidR="004334BF">
              <w:rPr>
                <w:rFonts w:eastAsiaTheme="minorEastAsia" w:hint="eastAsia"/>
              </w:rPr>
              <w:t xml:space="preserve"> </w:t>
            </w:r>
            <w:r w:rsidR="004334BF">
              <w:rPr>
                <w:rFonts w:eastAsiaTheme="minorEastAsia" w:hint="eastAsia"/>
              </w:rPr>
              <w:t>취하</w:t>
            </w:r>
            <w:ins w:id="83" w:author="noel" w:date="2015-07-23T23:49:00Z">
              <w:r w:rsidR="00722AF4">
                <w:rPr>
                  <w:rFonts w:eastAsiaTheme="minorEastAsia" w:hint="eastAsia"/>
                </w:rPr>
                <w:t>거</w:t>
              </w:r>
            </w:ins>
            <w:r w:rsidR="004334BF">
              <w:rPr>
                <w:rFonts w:eastAsiaTheme="minorEastAsia" w:hint="eastAsia"/>
              </w:rPr>
              <w:t>고</w:t>
            </w:r>
            <w:r w:rsidR="004334BF">
              <w:rPr>
                <w:rFonts w:eastAsiaTheme="minorEastAsia" w:hint="eastAsia"/>
              </w:rPr>
              <w:t xml:space="preserve">, </w:t>
            </w:r>
            <w:r w:rsidR="004334BF">
              <w:rPr>
                <w:rFonts w:eastAsiaTheme="minorEastAsia" w:hint="eastAsia"/>
              </w:rPr>
              <w:t>도쿄</w:t>
            </w:r>
            <w:r w:rsidR="004334BF">
              <w:rPr>
                <w:rFonts w:eastAsiaTheme="minorEastAsia" w:hint="eastAsia"/>
              </w:rPr>
              <w:t xml:space="preserve"> </w:t>
            </w:r>
            <w:r w:rsidR="004334BF">
              <w:rPr>
                <w:rFonts w:eastAsiaTheme="minorEastAsia" w:hint="eastAsia"/>
              </w:rPr>
              <w:t>조이폴리스에서</w:t>
            </w:r>
            <w:r w:rsidR="004334BF">
              <w:rPr>
                <w:rFonts w:eastAsiaTheme="minorEastAsia" w:hint="eastAsia"/>
              </w:rPr>
              <w:t xml:space="preserve"> </w:t>
            </w:r>
            <w:r w:rsidR="004334BF">
              <w:rPr>
                <w:rFonts w:eastAsiaTheme="minorEastAsia" w:hint="eastAsia"/>
              </w:rPr>
              <w:t>디지털</w:t>
            </w:r>
            <w:r w:rsidR="004334BF">
              <w:rPr>
                <w:rFonts w:eastAsiaTheme="minorEastAsia" w:hint="eastAsia"/>
              </w:rPr>
              <w:t xml:space="preserve"> </w:t>
            </w:r>
            <w:r w:rsidR="004334BF">
              <w:rPr>
                <w:rFonts w:eastAsiaTheme="minorEastAsia" w:hint="eastAsia"/>
              </w:rPr>
              <w:t>좀비들과</w:t>
            </w:r>
            <w:r w:rsidR="004334BF">
              <w:rPr>
                <w:rFonts w:eastAsiaTheme="minorEastAsia" w:hint="eastAsia"/>
              </w:rPr>
              <w:t xml:space="preserve"> </w:t>
            </w:r>
            <w:del w:id="84" w:author="noel" w:date="2015-07-23T23:49:00Z">
              <w:r w:rsidR="004334BF" w:rsidDel="00722AF4">
                <w:rPr>
                  <w:rFonts w:eastAsiaTheme="minorEastAsia" w:hint="eastAsia"/>
                </w:rPr>
                <w:delText>게임을</w:delText>
              </w:r>
              <w:r w:rsidR="004334BF" w:rsidDel="00722AF4">
                <w:rPr>
                  <w:rFonts w:eastAsiaTheme="minorEastAsia" w:hint="eastAsia"/>
                </w:rPr>
                <w:delText xml:space="preserve"> </w:delText>
              </w:r>
              <w:r w:rsidR="004334BF" w:rsidDel="00722AF4">
                <w:rPr>
                  <w:rFonts w:eastAsiaTheme="minorEastAsia" w:hint="eastAsia"/>
                </w:rPr>
                <w:delText>하</w:delText>
              </w:r>
            </w:del>
            <w:ins w:id="85" w:author="noel" w:date="2015-07-23T23:49:00Z">
              <w:r w:rsidR="00722AF4">
                <w:rPr>
                  <w:rFonts w:eastAsiaTheme="minorEastAsia" w:hint="eastAsia"/>
                </w:rPr>
                <w:t>겨루</w:t>
              </w:r>
            </w:ins>
            <w:r w:rsidR="004334BF">
              <w:rPr>
                <w:rFonts w:eastAsiaTheme="minorEastAsia" w:hint="eastAsia"/>
              </w:rPr>
              <w:t>고</w:t>
            </w:r>
            <w:r w:rsidR="004334BF">
              <w:rPr>
                <w:rFonts w:eastAsiaTheme="minorEastAsia" w:hint="eastAsia"/>
              </w:rPr>
              <w:t xml:space="preserve">, </w:t>
            </w:r>
            <w:r w:rsidR="004334BF">
              <w:rPr>
                <w:rFonts w:eastAsiaTheme="minorEastAsia" w:hint="eastAsia"/>
              </w:rPr>
              <w:t>일본과학미래관으로</w:t>
            </w:r>
            <w:r w:rsidR="004334BF">
              <w:rPr>
                <w:rFonts w:eastAsiaTheme="minorEastAsia" w:hint="eastAsia"/>
              </w:rPr>
              <w:t xml:space="preserve"> </w:t>
            </w:r>
            <w:r w:rsidR="004334BF">
              <w:rPr>
                <w:rFonts w:eastAsiaTheme="minorEastAsia" w:hint="eastAsia"/>
              </w:rPr>
              <w:t>알려진</w:t>
            </w:r>
            <w:r w:rsidR="004334BF">
              <w:rPr>
                <w:rFonts w:eastAsiaTheme="minorEastAsia" w:hint="eastAsia"/>
              </w:rPr>
              <w:t xml:space="preserve"> </w:t>
            </w:r>
            <w:r w:rsidR="004334BF">
              <w:rPr>
                <w:rFonts w:eastAsiaTheme="minorEastAsia" w:hint="eastAsia"/>
              </w:rPr>
              <w:t>미라이칸에서</w:t>
            </w:r>
            <w:r w:rsidR="004334BF">
              <w:rPr>
                <w:rFonts w:eastAsiaTheme="minorEastAsia" w:hint="eastAsia"/>
              </w:rPr>
              <w:t xml:space="preserve"> </w:t>
            </w:r>
            <w:r w:rsidR="004334BF">
              <w:rPr>
                <w:rFonts w:eastAsiaTheme="minorEastAsia" w:hint="eastAsia"/>
              </w:rPr>
              <w:t>아시모</w:t>
            </w:r>
            <w:r w:rsidR="004334BF">
              <w:rPr>
                <w:rFonts w:eastAsiaTheme="minorEastAsia" w:hint="eastAsia"/>
              </w:rPr>
              <w:t>(ASIMO)</w:t>
            </w:r>
            <w:r w:rsidR="004334BF">
              <w:rPr>
                <w:rFonts w:eastAsiaTheme="minorEastAsia" w:hint="eastAsia"/>
              </w:rPr>
              <w:t>도</w:t>
            </w:r>
            <w:r w:rsidR="004334BF">
              <w:rPr>
                <w:rFonts w:eastAsiaTheme="minorEastAsia" w:hint="eastAsia"/>
              </w:rPr>
              <w:t xml:space="preserve"> </w:t>
            </w:r>
            <w:r w:rsidR="004334BF">
              <w:rPr>
                <w:rFonts w:eastAsiaTheme="minorEastAsia" w:hint="eastAsia"/>
              </w:rPr>
              <w:t>만나실</w:t>
            </w:r>
            <w:r w:rsidR="004334BF">
              <w:rPr>
                <w:rFonts w:eastAsiaTheme="minorEastAsia" w:hint="eastAsia"/>
              </w:rPr>
              <w:t xml:space="preserve"> </w:t>
            </w:r>
            <w:r w:rsidR="004334BF">
              <w:rPr>
                <w:rFonts w:eastAsiaTheme="minorEastAsia" w:hint="eastAsia"/>
              </w:rPr>
              <w:t>수</w:t>
            </w:r>
            <w:r w:rsidR="004334BF">
              <w:rPr>
                <w:rFonts w:eastAsiaTheme="minorEastAsia" w:hint="eastAsia"/>
              </w:rPr>
              <w:t xml:space="preserve"> </w:t>
            </w:r>
            <w:r w:rsidR="004334BF">
              <w:rPr>
                <w:rFonts w:eastAsiaTheme="minorEastAsia" w:hint="eastAsia"/>
              </w:rPr>
              <w:t>있습니다</w:t>
            </w:r>
            <w:r w:rsidR="004334BF">
              <w:rPr>
                <w:rFonts w:eastAsiaTheme="minorEastAsia" w:hint="eastAsia"/>
              </w:rPr>
              <w:t>.</w:t>
            </w:r>
          </w:p>
          <w:p w:rsidR="004334BF" w:rsidRPr="00225BE6" w:rsidRDefault="004334BF">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7A18FE" w:rsidRDefault="007A18FE">
            <w:pPr>
              <w:rPr>
                <w:rFonts w:eastAsiaTheme="minorEastAsia"/>
                <w:color w:val="0000FF"/>
              </w:rPr>
            </w:pPr>
          </w:p>
          <w:p w:rsidR="007A18FE" w:rsidRPr="00225BE6" w:rsidRDefault="007A18FE">
            <w:pPr>
              <w:rPr>
                <w:rFonts w:eastAsiaTheme="minorEastAsia"/>
              </w:rPr>
            </w:pPr>
            <w:r w:rsidRPr="00225BE6">
              <w:rPr>
                <w:rFonts w:eastAsiaTheme="minorEastAsia"/>
              </w:rPr>
              <w:t>1?6?1 D</w:t>
            </w:r>
            <w:r>
              <w:rPr>
                <w:rFonts w:eastAsiaTheme="minorEastAsia"/>
              </w:rPr>
              <w:t xml:space="preserve">aiba, Minato, Tokyo 135-0091. </w:t>
            </w:r>
            <w:r>
              <w:rPr>
                <w:rFonts w:eastAsiaTheme="minorEastAsia" w:hint="eastAsia"/>
              </w:rPr>
              <w:t>전화</w:t>
            </w:r>
            <w:r w:rsidRPr="00225BE6">
              <w:rPr>
                <w:rFonts w:eastAsiaTheme="minorEastAsia"/>
              </w:rPr>
              <w:t>: +81 3-5500-1801</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&lt;a href="http://www.tokyo-joypolis.com/"target="_blank"&gt;</w:t>
            </w:r>
          </w:p>
          <w:p w:rsidR="007A18FE" w:rsidRDefault="007A18FE">
            <w:pPr>
              <w:rPr>
                <w:rFonts w:eastAsiaTheme="minorEastAsia"/>
                <w:color w:val="0000FF"/>
              </w:rPr>
            </w:pPr>
          </w:p>
          <w:p w:rsidR="007A18FE" w:rsidRPr="007A18FE" w:rsidRDefault="007A18FE">
            <w:pPr>
              <w:rPr>
                <w:rFonts w:eastAsiaTheme="minorEastAsia"/>
              </w:rPr>
            </w:pPr>
            <w:r w:rsidRPr="007A18FE">
              <w:rPr>
                <w:rFonts w:eastAsiaTheme="minorEastAsia" w:hint="eastAsia"/>
              </w:rPr>
              <w:t>오다이바</w:t>
            </w:r>
            <w:r w:rsidRPr="007A18FE">
              <w:rPr>
                <w:rFonts w:eastAsiaTheme="minorEastAsia" w:hint="eastAsia"/>
              </w:rPr>
              <w:t xml:space="preserve"> </w:t>
            </w:r>
            <w:r w:rsidRPr="007A18FE">
              <w:rPr>
                <w:rFonts w:eastAsiaTheme="minorEastAsia" w:hint="eastAsia"/>
              </w:rPr>
              <w:t>섬</w:t>
            </w:r>
            <w:r w:rsidRPr="007A18FE">
              <w:rPr>
                <w:rFonts w:eastAsiaTheme="minorEastAsia" w:hint="eastAsia"/>
              </w:rPr>
              <w:t xml:space="preserve"> </w:t>
            </w:r>
            <w:r w:rsidRPr="007A18FE">
              <w:rPr>
                <w:rFonts w:eastAsiaTheme="minorEastAsia" w:hint="eastAsia"/>
              </w:rPr>
              <w:t>웹사이트</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&lt;h3&gt;</w:t>
            </w:r>
          </w:p>
          <w:p w:rsidR="005041C2" w:rsidRDefault="005041C2">
            <w:pPr>
              <w:rPr>
                <w:rFonts w:eastAsiaTheme="minorEastAsia"/>
              </w:rPr>
            </w:pPr>
          </w:p>
          <w:p w:rsidR="007A18FE" w:rsidRDefault="007A18FE">
            <w:pPr>
              <w:rPr>
                <w:rFonts w:eastAsiaTheme="minorEastAsia"/>
              </w:rPr>
            </w:pPr>
            <w:r>
              <w:rPr>
                <w:rFonts w:eastAsiaTheme="minorEastAsia" w:hint="eastAsia"/>
              </w:rPr>
              <w:t>도쿄</w:t>
            </w:r>
            <w:r w:rsidR="004334BF">
              <w:rPr>
                <w:rFonts w:eastAsiaTheme="minorEastAsia" w:hint="eastAsia"/>
              </w:rPr>
              <w:t>에서</w:t>
            </w:r>
            <w:r w:rsidR="004334BF">
              <w:rPr>
                <w:rFonts w:eastAsiaTheme="minorEastAsia" w:hint="eastAsia"/>
              </w:rPr>
              <w:t xml:space="preserve"> </w:t>
            </w:r>
            <w:r w:rsidR="004334BF">
              <w:rPr>
                <w:rFonts w:eastAsiaTheme="minorEastAsia" w:hint="eastAsia"/>
              </w:rPr>
              <w:t>느끼는</w:t>
            </w:r>
            <w:r w:rsidR="004334BF">
              <w:rPr>
                <w:rFonts w:eastAsiaTheme="minorEastAsia" w:hint="eastAsia"/>
              </w:rPr>
              <w:t xml:space="preserve"> </w:t>
            </w:r>
            <w:r w:rsidR="004334BF">
              <w:rPr>
                <w:rFonts w:eastAsiaTheme="minorEastAsia" w:hint="eastAsia"/>
              </w:rPr>
              <w:t>신선한</w:t>
            </w:r>
            <w:r w:rsidR="004334BF">
              <w:rPr>
                <w:rFonts w:eastAsiaTheme="minorEastAsia" w:hint="eastAsia"/>
              </w:rPr>
              <w:t xml:space="preserve"> </w:t>
            </w:r>
            <w:r w:rsidR="004334BF">
              <w:rPr>
                <w:rFonts w:eastAsiaTheme="minorEastAsia" w:hint="eastAsia"/>
              </w:rPr>
              <w:t>공기</w:t>
            </w:r>
          </w:p>
          <w:p w:rsidR="007A18FE" w:rsidRPr="00225BE6" w:rsidRDefault="007A18FE">
            <w:pPr>
              <w:rPr>
                <w:rFonts w:eastAsiaTheme="minorEastAsia"/>
              </w:rPr>
            </w:pPr>
          </w:p>
          <w:p w:rsidR="005041C2" w:rsidRPr="00225BE6" w:rsidRDefault="00225BE6">
            <w:pPr>
              <w:rPr>
                <w:rFonts w:eastAsiaTheme="minorEastAsia"/>
              </w:rPr>
            </w:pPr>
            <w:r w:rsidRPr="00225BE6">
              <w:rPr>
                <w:rFonts w:eastAsiaTheme="minorEastAsia"/>
                <w:color w:val="0000FF"/>
              </w:rPr>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Default="005041C2">
            <w:pPr>
              <w:rPr>
                <w:rFonts w:eastAsiaTheme="minorEastAsia"/>
              </w:rPr>
            </w:pPr>
          </w:p>
          <w:p w:rsidR="004334BF" w:rsidRDefault="00C40A02">
            <w:pPr>
              <w:rPr>
                <w:rFonts w:eastAsiaTheme="minorEastAsia"/>
              </w:rPr>
            </w:pPr>
            <w:del w:id="86" w:author="noel" w:date="2015-07-23T23:50:00Z">
              <w:r w:rsidDel="00595975">
                <w:rPr>
                  <w:rFonts w:eastAsiaTheme="minorEastAsia" w:hint="eastAsia"/>
                </w:rPr>
                <w:lastRenderedPageBreak/>
                <w:delText>모든</w:delText>
              </w:r>
              <w:r w:rsidDel="00595975">
                <w:rPr>
                  <w:rFonts w:eastAsiaTheme="minorEastAsia" w:hint="eastAsia"/>
                </w:rPr>
                <w:delText xml:space="preserve"> </w:delText>
              </w:r>
              <w:r w:rsidDel="00595975">
                <w:rPr>
                  <w:rFonts w:eastAsiaTheme="minorEastAsia" w:hint="eastAsia"/>
                </w:rPr>
                <w:delText>방향에</w:delText>
              </w:r>
              <w:r w:rsidDel="00595975">
                <w:rPr>
                  <w:rFonts w:eastAsiaTheme="minorEastAsia" w:hint="eastAsia"/>
                </w:rPr>
                <w:delText xml:space="preserve"> </w:delText>
              </w:r>
            </w:del>
            <w:ins w:id="87" w:author="noel" w:date="2015-07-23T23:50:00Z">
              <w:r w:rsidR="00595975">
                <w:rPr>
                  <w:rFonts w:eastAsiaTheme="minorEastAsia" w:hint="eastAsia"/>
                </w:rPr>
                <w:t>사방에</w:t>
              </w:r>
              <w:r w:rsidR="00595975">
                <w:rPr>
                  <w:rFonts w:eastAsiaTheme="minorEastAsia" w:hint="eastAsia"/>
                </w:rPr>
                <w:t xml:space="preserve"> </w:t>
              </w:r>
            </w:ins>
            <w:r w:rsidR="004334BF">
              <w:rPr>
                <w:rFonts w:eastAsiaTheme="minorEastAsia" w:hint="eastAsia"/>
              </w:rPr>
              <w:t>네온</w:t>
            </w:r>
            <w:r w:rsidR="004334BF">
              <w:rPr>
                <w:rFonts w:eastAsiaTheme="minorEastAsia" w:hint="eastAsia"/>
              </w:rPr>
              <w:t xml:space="preserve">, </w:t>
            </w:r>
            <w:r w:rsidR="004334BF">
              <w:rPr>
                <w:rFonts w:eastAsiaTheme="minorEastAsia" w:hint="eastAsia"/>
              </w:rPr>
              <w:t>유리와</w:t>
            </w:r>
            <w:r w:rsidR="004334BF">
              <w:rPr>
                <w:rFonts w:eastAsiaTheme="minorEastAsia" w:hint="eastAsia"/>
              </w:rPr>
              <w:t xml:space="preserve"> </w:t>
            </w:r>
            <w:r>
              <w:rPr>
                <w:rFonts w:eastAsiaTheme="minorEastAsia" w:hint="eastAsia"/>
              </w:rPr>
              <w:t>콘크리트가</w:t>
            </w:r>
            <w:r>
              <w:rPr>
                <w:rFonts w:eastAsiaTheme="minorEastAsia" w:hint="eastAsia"/>
              </w:rPr>
              <w:t xml:space="preserve"> </w:t>
            </w:r>
            <w:r>
              <w:rPr>
                <w:rFonts w:eastAsiaTheme="minorEastAsia" w:hint="eastAsia"/>
              </w:rPr>
              <w:t>펼쳐져</w:t>
            </w:r>
            <w:r>
              <w:rPr>
                <w:rFonts w:eastAsiaTheme="minorEastAsia" w:hint="eastAsia"/>
              </w:rPr>
              <w:t xml:space="preserve"> </w:t>
            </w:r>
            <w:r>
              <w:rPr>
                <w:rFonts w:eastAsiaTheme="minorEastAsia" w:hint="eastAsia"/>
              </w:rPr>
              <w:t>있지만</w:t>
            </w:r>
            <w:r>
              <w:rPr>
                <w:rFonts w:eastAsiaTheme="minorEastAsia" w:hint="eastAsia"/>
              </w:rPr>
              <w:t xml:space="preserve"> </w:t>
            </w:r>
            <w:r>
              <w:rPr>
                <w:rFonts w:eastAsiaTheme="minorEastAsia" w:hint="eastAsia"/>
              </w:rPr>
              <w:t>도쿄에</w:t>
            </w:r>
            <w:r>
              <w:rPr>
                <w:rFonts w:eastAsiaTheme="minorEastAsia" w:hint="eastAsia"/>
              </w:rPr>
              <w:t xml:space="preserve"> </w:t>
            </w:r>
            <w:del w:id="88" w:author="noel" w:date="2015-07-24T02:33:00Z">
              <w:r w:rsidDel="006C5800">
                <w:rPr>
                  <w:rFonts w:eastAsiaTheme="minorEastAsia" w:hint="eastAsia"/>
                </w:rPr>
                <w:delText>전혀</w:delText>
              </w:r>
              <w:r w:rsidDel="006C5800">
                <w:rPr>
                  <w:rFonts w:eastAsiaTheme="minorEastAsia" w:hint="eastAsia"/>
                </w:rPr>
                <w:delText xml:space="preserve"> </w:delText>
              </w:r>
            </w:del>
            <w:r w:rsidR="008F589A">
              <w:rPr>
                <w:rFonts w:eastAsiaTheme="minorEastAsia" w:hint="eastAsia"/>
              </w:rPr>
              <w:t>녹지대가</w:t>
            </w:r>
            <w:ins w:id="89" w:author="noel" w:date="2015-07-24T02:33:00Z">
              <w:r w:rsidR="006C5800">
                <w:rPr>
                  <w:rFonts w:eastAsiaTheme="minorEastAsia" w:hint="eastAsia"/>
                </w:rPr>
                <w:t xml:space="preserve"> </w:t>
              </w:r>
              <w:r w:rsidR="006C5800">
                <w:rPr>
                  <w:rFonts w:eastAsiaTheme="minorEastAsia" w:hint="eastAsia"/>
                </w:rPr>
                <w:t>전혀</w:t>
              </w:r>
            </w:ins>
            <w:r w:rsidR="008F589A">
              <w:rPr>
                <w:rFonts w:eastAsiaTheme="minorEastAsia" w:hint="eastAsia"/>
              </w:rPr>
              <w:t xml:space="preserve"> </w:t>
            </w:r>
            <w:ins w:id="90" w:author="noel" w:date="2015-07-23T23:50:00Z">
              <w:r w:rsidR="00595975">
                <w:rPr>
                  <w:rFonts w:eastAsiaTheme="minorEastAsia" w:hint="eastAsia"/>
                </w:rPr>
                <w:t>없는</w:t>
              </w:r>
              <w:r w:rsidR="00595975">
                <w:rPr>
                  <w:rFonts w:eastAsiaTheme="minorEastAsia" w:hint="eastAsia"/>
                </w:rPr>
                <w:t xml:space="preserve"> </w:t>
              </w:r>
              <w:r w:rsidR="00595975">
                <w:rPr>
                  <w:rFonts w:eastAsiaTheme="minorEastAsia" w:hint="eastAsia"/>
                </w:rPr>
                <w:t>것은</w:t>
              </w:r>
            </w:ins>
            <w:ins w:id="91" w:author="noel" w:date="2015-07-23T23:51:00Z">
              <w:r w:rsidR="00595975">
                <w:rPr>
                  <w:rFonts w:eastAsiaTheme="minorEastAsia" w:hint="eastAsia"/>
                </w:rPr>
                <w:t xml:space="preserve"> </w:t>
              </w:r>
            </w:ins>
            <w:del w:id="92" w:author="noel" w:date="2015-07-23T23:50:00Z">
              <w:r w:rsidR="008F589A" w:rsidDel="00595975">
                <w:rPr>
                  <w:rFonts w:eastAsiaTheme="minorEastAsia" w:hint="eastAsia"/>
                </w:rPr>
                <w:delText>없다는</w:delText>
              </w:r>
              <w:r w:rsidDel="00595975">
                <w:rPr>
                  <w:rFonts w:eastAsiaTheme="minorEastAsia" w:hint="eastAsia"/>
                </w:rPr>
                <w:delText xml:space="preserve"> </w:delText>
              </w:r>
              <w:r w:rsidDel="00595975">
                <w:rPr>
                  <w:rFonts w:eastAsiaTheme="minorEastAsia" w:hint="eastAsia"/>
                </w:rPr>
                <w:delText>뜻은</w:delText>
              </w:r>
              <w:r w:rsidDel="00595975">
                <w:rPr>
                  <w:rFonts w:eastAsiaTheme="minorEastAsia" w:hint="eastAsia"/>
                </w:rPr>
                <w:delText xml:space="preserve"> </w:delText>
              </w:r>
            </w:del>
            <w:r>
              <w:rPr>
                <w:rFonts w:eastAsiaTheme="minorEastAsia" w:hint="eastAsia"/>
              </w:rPr>
              <w:t>아닙니다</w:t>
            </w:r>
            <w:r>
              <w:rPr>
                <w:rFonts w:eastAsiaTheme="minorEastAsia" w:hint="eastAsia"/>
              </w:rPr>
              <w:t xml:space="preserve">. </w:t>
            </w:r>
            <w:r>
              <w:rPr>
                <w:rFonts w:eastAsiaTheme="minorEastAsia" w:hint="eastAsia"/>
              </w:rPr>
              <w:t>가족들</w:t>
            </w:r>
            <w:del w:id="93" w:author="noel" w:date="2015-07-23T23:52:00Z">
              <w:r w:rsidDel="00EA6379">
                <w:rPr>
                  <w:rFonts w:eastAsiaTheme="minorEastAsia" w:hint="eastAsia"/>
                </w:rPr>
                <w:delText>은</w:delText>
              </w:r>
            </w:del>
            <w:ins w:id="94" w:author="noel" w:date="2015-07-23T23:52:00Z">
              <w:r w:rsidR="00EA6379">
                <w:rPr>
                  <w:rFonts w:eastAsiaTheme="minorEastAsia" w:hint="eastAsia"/>
                </w:rPr>
                <w:t>과</w:t>
              </w:r>
            </w:ins>
            <w:r>
              <w:rPr>
                <w:rFonts w:eastAsiaTheme="minorEastAsia" w:hint="eastAsia"/>
              </w:rPr>
              <w:t xml:space="preserve"> </w:t>
            </w:r>
            <w:r>
              <w:rPr>
                <w:rFonts w:eastAsiaTheme="minorEastAsia" w:hint="eastAsia"/>
              </w:rPr>
              <w:t>신주쿠에서</w:t>
            </w:r>
            <w:r>
              <w:rPr>
                <w:rFonts w:eastAsiaTheme="minorEastAsia" w:hint="eastAsia"/>
              </w:rPr>
              <w:t xml:space="preserve"> </w:t>
            </w:r>
            <w:r>
              <w:rPr>
                <w:rFonts w:eastAsiaTheme="minorEastAsia" w:hint="eastAsia"/>
              </w:rPr>
              <w:t>키타노마루</w:t>
            </w:r>
            <w:r>
              <w:rPr>
                <w:rFonts w:eastAsiaTheme="minorEastAsia" w:hint="eastAsia"/>
              </w:rPr>
              <w:t xml:space="preserve"> </w:t>
            </w:r>
            <w:r>
              <w:rPr>
                <w:rFonts w:eastAsiaTheme="minorEastAsia" w:hint="eastAsia"/>
              </w:rPr>
              <w:t>공원까지</w:t>
            </w:r>
            <w:r>
              <w:rPr>
                <w:rFonts w:eastAsiaTheme="minorEastAsia" w:hint="eastAsia"/>
              </w:rPr>
              <w:t xml:space="preserve"> </w:t>
            </w:r>
            <w:r>
              <w:rPr>
                <w:rFonts w:eastAsiaTheme="minorEastAsia" w:hint="eastAsia"/>
              </w:rPr>
              <w:t>아름답게</w:t>
            </w:r>
            <w:r>
              <w:rPr>
                <w:rFonts w:eastAsiaTheme="minorEastAsia" w:hint="eastAsia"/>
              </w:rPr>
              <w:t xml:space="preserve"> </w:t>
            </w:r>
            <w:r>
              <w:rPr>
                <w:rFonts w:eastAsiaTheme="minorEastAsia" w:hint="eastAsia"/>
              </w:rPr>
              <w:t>조경된</w:t>
            </w:r>
            <w:r>
              <w:rPr>
                <w:rFonts w:eastAsiaTheme="minorEastAsia" w:hint="eastAsia"/>
              </w:rPr>
              <w:t xml:space="preserve"> </w:t>
            </w:r>
            <w:r w:rsidR="00891FFE">
              <w:rPr>
                <w:rFonts w:eastAsiaTheme="minorEastAsia" w:hint="eastAsia"/>
              </w:rPr>
              <w:t>공원</w:t>
            </w:r>
            <w:ins w:id="95" w:author="noel" w:date="2015-07-23T23:51:00Z">
              <w:r w:rsidR="00540E9E">
                <w:rPr>
                  <w:rFonts w:eastAsiaTheme="minorEastAsia" w:hint="eastAsia"/>
                </w:rPr>
                <w:t>이나</w:t>
              </w:r>
            </w:ins>
            <w:del w:id="96" w:author="noel" w:date="2015-07-23T23:51:00Z">
              <w:r w:rsidR="00891FFE" w:rsidDel="00540E9E">
                <w:rPr>
                  <w:rFonts w:eastAsiaTheme="minorEastAsia" w:hint="eastAsia"/>
                </w:rPr>
                <w:delText>의</w:delText>
              </w:r>
            </w:del>
            <w:r>
              <w:rPr>
                <w:rFonts w:eastAsiaTheme="minorEastAsia" w:hint="eastAsia"/>
              </w:rPr>
              <w:t xml:space="preserve"> </w:t>
            </w:r>
            <w:r>
              <w:rPr>
                <w:rFonts w:eastAsiaTheme="minorEastAsia" w:hint="eastAsia"/>
              </w:rPr>
              <w:t>정원에</w:t>
            </w:r>
            <w:r>
              <w:rPr>
                <w:rFonts w:eastAsiaTheme="minorEastAsia" w:hint="eastAsia"/>
              </w:rPr>
              <w:t xml:space="preserve"> </w:t>
            </w:r>
            <w:ins w:id="97" w:author="noel" w:date="2015-07-23T23:51:00Z">
              <w:r w:rsidR="00540E9E">
                <w:rPr>
                  <w:rFonts w:eastAsiaTheme="minorEastAsia" w:hint="eastAsia"/>
                </w:rPr>
                <w:t>둘러</w:t>
              </w:r>
            </w:ins>
            <w:r>
              <w:rPr>
                <w:rFonts w:eastAsiaTheme="minorEastAsia" w:hint="eastAsia"/>
              </w:rPr>
              <w:t>앉아</w:t>
            </w:r>
            <w:r>
              <w:rPr>
                <w:rFonts w:eastAsiaTheme="minorEastAsia" w:hint="eastAsia"/>
              </w:rPr>
              <w:t xml:space="preserve"> </w:t>
            </w:r>
            <w:r>
              <w:rPr>
                <w:rFonts w:eastAsiaTheme="minorEastAsia" w:hint="eastAsia"/>
              </w:rPr>
              <w:t>피크닉을</w:t>
            </w:r>
            <w:r>
              <w:rPr>
                <w:rFonts w:eastAsiaTheme="minorEastAsia" w:hint="eastAsia"/>
              </w:rPr>
              <w:t xml:space="preserve"> </w:t>
            </w:r>
            <w:r>
              <w:rPr>
                <w:rFonts w:eastAsiaTheme="minorEastAsia" w:hint="eastAsia"/>
              </w:rPr>
              <w:t>즐길</w:t>
            </w:r>
            <w:r>
              <w:rPr>
                <w:rFonts w:eastAsiaTheme="minorEastAsia" w:hint="eastAsia"/>
              </w:rPr>
              <w:t xml:space="preserve"> </w:t>
            </w:r>
            <w:r>
              <w:rPr>
                <w:rFonts w:eastAsiaTheme="minorEastAsia" w:hint="eastAsia"/>
              </w:rPr>
              <w:t>수</w:t>
            </w:r>
            <w:r>
              <w:rPr>
                <w:rFonts w:eastAsiaTheme="minorEastAsia" w:hint="eastAsia"/>
              </w:rPr>
              <w:t xml:space="preserve"> </w:t>
            </w:r>
            <w:r>
              <w:rPr>
                <w:rFonts w:eastAsiaTheme="minorEastAsia" w:hint="eastAsia"/>
              </w:rPr>
              <w:t>있습니다</w:t>
            </w:r>
            <w:r>
              <w:rPr>
                <w:rFonts w:eastAsiaTheme="minorEastAsia" w:hint="eastAsia"/>
              </w:rPr>
              <w:t xml:space="preserve">. </w:t>
            </w:r>
            <w:r>
              <w:rPr>
                <w:rFonts w:eastAsiaTheme="minorEastAsia" w:hint="eastAsia"/>
              </w:rPr>
              <w:t>이</w:t>
            </w:r>
            <w:r>
              <w:rPr>
                <w:rFonts w:eastAsiaTheme="minorEastAsia" w:hint="eastAsia"/>
              </w:rPr>
              <w:t xml:space="preserve"> </w:t>
            </w:r>
            <w:r>
              <w:rPr>
                <w:rFonts w:eastAsiaTheme="minorEastAsia" w:hint="eastAsia"/>
              </w:rPr>
              <w:t>공원은</w:t>
            </w:r>
            <w:r>
              <w:rPr>
                <w:rFonts w:eastAsiaTheme="minorEastAsia" w:hint="eastAsia"/>
              </w:rPr>
              <w:t xml:space="preserve"> </w:t>
            </w:r>
            <w:r w:rsidR="00786A2F">
              <w:rPr>
                <w:rFonts w:eastAsiaTheme="minorEastAsia" w:hint="eastAsia"/>
              </w:rPr>
              <w:t>봄에</w:t>
            </w:r>
          </w:p>
          <w:p w:rsidR="004334BF" w:rsidRPr="00540E9E" w:rsidRDefault="004334BF">
            <w:pPr>
              <w:rPr>
                <w:rFonts w:eastAsiaTheme="minorEastAsia"/>
              </w:rPr>
            </w:pPr>
          </w:p>
          <w:p w:rsidR="005041C2" w:rsidRPr="00225BE6" w:rsidRDefault="00225BE6">
            <w:pPr>
              <w:rPr>
                <w:rFonts w:eastAsiaTheme="minorEastAsia"/>
              </w:rPr>
            </w:pPr>
            <w:r w:rsidRPr="00225BE6">
              <w:rPr>
                <w:rFonts w:eastAsiaTheme="minorEastAsia"/>
                <w:color w:val="0000FF"/>
              </w:rPr>
              <w:t>&lt;i&gt;</w:t>
            </w:r>
          </w:p>
          <w:p w:rsidR="005041C2" w:rsidRDefault="005041C2">
            <w:pPr>
              <w:rPr>
                <w:rFonts w:eastAsiaTheme="minorEastAsia"/>
              </w:rPr>
            </w:pPr>
          </w:p>
          <w:p w:rsidR="00C40A02" w:rsidRDefault="00786A2F">
            <w:pPr>
              <w:rPr>
                <w:rFonts w:eastAsiaTheme="minorEastAsia"/>
              </w:rPr>
            </w:pPr>
            <w:r>
              <w:rPr>
                <w:rFonts w:eastAsiaTheme="minorEastAsia" w:hint="eastAsia"/>
              </w:rPr>
              <w:t>하나미</w:t>
            </w:r>
          </w:p>
          <w:p w:rsidR="00C40A02" w:rsidRPr="00225BE6" w:rsidRDefault="00C40A02">
            <w:pPr>
              <w:rPr>
                <w:rFonts w:eastAsiaTheme="minorEastAsia"/>
              </w:rPr>
            </w:pPr>
          </w:p>
          <w:p w:rsidR="005041C2" w:rsidRDefault="00225BE6">
            <w:pPr>
              <w:rPr>
                <w:rFonts w:eastAsiaTheme="minorEastAsia"/>
                <w:color w:val="0000FF"/>
              </w:rPr>
            </w:pPr>
            <w:r w:rsidRPr="00225BE6">
              <w:rPr>
                <w:rFonts w:eastAsiaTheme="minorEastAsia"/>
                <w:color w:val="0000FF"/>
              </w:rPr>
              <w:t>&lt;/i&gt;</w:t>
            </w:r>
          </w:p>
          <w:p w:rsidR="00786A2F" w:rsidRDefault="00786A2F">
            <w:pPr>
              <w:rPr>
                <w:rFonts w:eastAsiaTheme="minorEastAsia"/>
                <w:color w:val="0000FF"/>
              </w:rPr>
            </w:pPr>
          </w:p>
          <w:p w:rsidR="00786A2F" w:rsidRPr="0041654D" w:rsidRDefault="00786A2F">
            <w:pPr>
              <w:rPr>
                <w:rFonts w:eastAsiaTheme="minorEastAsia"/>
              </w:rPr>
            </w:pPr>
            <w:r w:rsidRPr="0041654D">
              <w:rPr>
                <w:rFonts w:eastAsiaTheme="minorEastAsia" w:hint="eastAsia"/>
              </w:rPr>
              <w:t>(</w:t>
            </w:r>
            <w:r w:rsidRPr="0041654D">
              <w:rPr>
                <w:rFonts w:eastAsiaTheme="minorEastAsia" w:hint="eastAsia"/>
              </w:rPr>
              <w:t>벚꽃</w:t>
            </w:r>
            <w:r w:rsidRPr="0041654D">
              <w:rPr>
                <w:rFonts w:eastAsiaTheme="minorEastAsia" w:hint="eastAsia"/>
              </w:rPr>
              <w:t xml:space="preserve">) </w:t>
            </w:r>
            <w:r w:rsidRPr="0041654D">
              <w:rPr>
                <w:rFonts w:eastAsiaTheme="minorEastAsia" w:hint="eastAsia"/>
              </w:rPr>
              <w:t>파티로도</w:t>
            </w:r>
            <w:r w:rsidRPr="0041654D">
              <w:rPr>
                <w:rFonts w:eastAsiaTheme="minorEastAsia" w:hint="eastAsia"/>
              </w:rPr>
              <w:t xml:space="preserve"> </w:t>
            </w:r>
            <w:r w:rsidRPr="0041654D">
              <w:rPr>
                <w:rFonts w:eastAsiaTheme="minorEastAsia" w:hint="eastAsia"/>
              </w:rPr>
              <w:t>유명하며</w:t>
            </w:r>
            <w:r w:rsidRPr="0041654D">
              <w:rPr>
                <w:rFonts w:eastAsiaTheme="minorEastAsia" w:hint="eastAsia"/>
              </w:rPr>
              <w:t xml:space="preserve">, </w:t>
            </w:r>
            <w:r w:rsidRPr="0041654D">
              <w:rPr>
                <w:rFonts w:eastAsiaTheme="minorEastAsia" w:hint="eastAsia"/>
              </w:rPr>
              <w:t>이</w:t>
            </w:r>
            <w:r w:rsidRPr="0041654D">
              <w:rPr>
                <w:rFonts w:eastAsiaTheme="minorEastAsia" w:hint="eastAsia"/>
              </w:rPr>
              <w:t xml:space="preserve"> </w:t>
            </w:r>
            <w:r w:rsidRPr="0041654D">
              <w:rPr>
                <w:rFonts w:eastAsiaTheme="minorEastAsia" w:hint="eastAsia"/>
              </w:rPr>
              <w:t>시기에는</w:t>
            </w:r>
            <w:r w:rsidRPr="0041654D">
              <w:rPr>
                <w:rFonts w:eastAsiaTheme="minorEastAsia" w:hint="eastAsia"/>
              </w:rPr>
              <w:t xml:space="preserve"> </w:t>
            </w:r>
            <w:r w:rsidRPr="0041654D">
              <w:rPr>
                <w:rFonts w:eastAsiaTheme="minorEastAsia" w:hint="eastAsia"/>
              </w:rPr>
              <w:t>평화롭고</w:t>
            </w:r>
            <w:r w:rsidRPr="0041654D">
              <w:rPr>
                <w:rFonts w:eastAsiaTheme="minorEastAsia" w:hint="eastAsia"/>
              </w:rPr>
              <w:t xml:space="preserve"> </w:t>
            </w:r>
            <w:r w:rsidRPr="0041654D">
              <w:rPr>
                <w:rFonts w:eastAsiaTheme="minorEastAsia" w:hint="eastAsia"/>
              </w:rPr>
              <w:t>조용했던</w:t>
            </w:r>
            <w:r w:rsidRPr="0041654D">
              <w:rPr>
                <w:rFonts w:eastAsiaTheme="minorEastAsia" w:hint="eastAsia"/>
              </w:rPr>
              <w:t xml:space="preserve"> </w:t>
            </w:r>
            <w:r w:rsidRPr="0041654D">
              <w:rPr>
                <w:rFonts w:eastAsiaTheme="minorEastAsia" w:hint="eastAsia"/>
              </w:rPr>
              <w:t>공원이</w:t>
            </w:r>
            <w:r w:rsidRPr="0041654D">
              <w:rPr>
                <w:rFonts w:eastAsiaTheme="minorEastAsia" w:hint="eastAsia"/>
              </w:rPr>
              <w:t xml:space="preserve"> </w:t>
            </w:r>
            <w:r w:rsidRPr="0041654D">
              <w:rPr>
                <w:rFonts w:eastAsiaTheme="minorEastAsia" w:hint="eastAsia"/>
              </w:rPr>
              <w:t>활기찬</w:t>
            </w:r>
            <w:r w:rsidRPr="0041654D">
              <w:rPr>
                <w:rFonts w:eastAsiaTheme="minorEastAsia" w:hint="eastAsia"/>
              </w:rPr>
              <w:t xml:space="preserve"> </w:t>
            </w:r>
            <w:r w:rsidRPr="0041654D">
              <w:rPr>
                <w:rFonts w:eastAsiaTheme="minorEastAsia" w:hint="eastAsia"/>
              </w:rPr>
              <w:t>파티</w:t>
            </w:r>
            <w:r w:rsidRPr="0041654D">
              <w:rPr>
                <w:rFonts w:eastAsiaTheme="minorEastAsia" w:hint="eastAsia"/>
              </w:rPr>
              <w:t xml:space="preserve"> </w:t>
            </w:r>
            <w:r w:rsidRPr="0041654D">
              <w:rPr>
                <w:rFonts w:eastAsiaTheme="minorEastAsia" w:hint="eastAsia"/>
              </w:rPr>
              <w:t>분위기로</w:t>
            </w:r>
            <w:r w:rsidRPr="0041654D">
              <w:rPr>
                <w:rFonts w:eastAsiaTheme="minorEastAsia" w:hint="eastAsia"/>
              </w:rPr>
              <w:t xml:space="preserve"> </w:t>
            </w:r>
            <w:r w:rsidRPr="0041654D">
              <w:rPr>
                <w:rFonts w:eastAsiaTheme="minorEastAsia" w:hint="eastAsia"/>
              </w:rPr>
              <w:t>바뀝니다</w:t>
            </w:r>
            <w:r w:rsidRPr="0041654D">
              <w:rPr>
                <w:rFonts w:eastAsiaTheme="minorEastAsia" w:hint="eastAsia"/>
              </w:rPr>
              <w:t xml:space="preserve">. </w:t>
            </w:r>
            <w:del w:id="98" w:author="noel" w:date="2015-07-23T23:53:00Z">
              <w:r w:rsidR="00891FFE" w:rsidDel="00EA6379">
                <w:rPr>
                  <w:rFonts w:eastAsiaTheme="minorEastAsia" w:hint="eastAsia"/>
                </w:rPr>
                <w:delText>이</w:delText>
              </w:r>
              <w:r w:rsidR="00891FFE" w:rsidDel="00EA6379">
                <w:rPr>
                  <w:rFonts w:eastAsiaTheme="minorEastAsia" w:hint="eastAsia"/>
                </w:rPr>
                <w:delText xml:space="preserve"> </w:delText>
              </w:r>
            </w:del>
            <w:r w:rsidRPr="0041654D">
              <w:rPr>
                <w:rFonts w:eastAsiaTheme="minorEastAsia" w:hint="eastAsia"/>
              </w:rPr>
              <w:t>번화한</w:t>
            </w:r>
            <w:r w:rsidRPr="0041654D">
              <w:rPr>
                <w:rFonts w:eastAsiaTheme="minorEastAsia" w:hint="eastAsia"/>
              </w:rPr>
              <w:t xml:space="preserve"> </w:t>
            </w:r>
            <w:del w:id="99" w:author="noel" w:date="2015-07-23T23:53:00Z">
              <w:r w:rsidRPr="0041654D" w:rsidDel="00EA6379">
                <w:rPr>
                  <w:rFonts w:eastAsiaTheme="minorEastAsia" w:hint="eastAsia"/>
                </w:rPr>
                <w:delText>도시에서</w:delText>
              </w:r>
            </w:del>
            <w:ins w:id="100" w:author="noel" w:date="2015-07-23T23:53:00Z">
              <w:r w:rsidR="00EA6379">
                <w:rPr>
                  <w:rFonts w:eastAsiaTheme="minorEastAsia" w:hint="eastAsia"/>
                </w:rPr>
                <w:t>도쿄에서</w:t>
              </w:r>
              <w:r w:rsidR="00EA6379">
                <w:rPr>
                  <w:rFonts w:eastAsiaTheme="minorEastAsia" w:hint="eastAsia"/>
                </w:rPr>
                <w:t xml:space="preserve"> </w:t>
              </w:r>
            </w:ins>
            <w:ins w:id="101" w:author="noel" w:date="2015-07-23T23:54:00Z">
              <w:r w:rsidR="00EA6379">
                <w:rPr>
                  <w:rFonts w:eastAsiaTheme="minorEastAsia" w:hint="eastAsia"/>
                </w:rPr>
                <w:t>잘</w:t>
              </w:r>
              <w:r w:rsidR="00EA6379">
                <w:rPr>
                  <w:rFonts w:eastAsiaTheme="minorEastAsia" w:hint="eastAsia"/>
                </w:rPr>
                <w:t xml:space="preserve"> </w:t>
              </w:r>
              <w:r w:rsidR="00EA6379">
                <w:rPr>
                  <w:rFonts w:eastAsiaTheme="minorEastAsia" w:hint="eastAsia"/>
                </w:rPr>
                <w:t>알려지지</w:t>
              </w:r>
              <w:r w:rsidR="00EA6379">
                <w:rPr>
                  <w:rFonts w:eastAsiaTheme="minorEastAsia" w:hint="eastAsia"/>
                </w:rPr>
                <w:t xml:space="preserve"> </w:t>
              </w:r>
              <w:r w:rsidR="00EA6379">
                <w:rPr>
                  <w:rFonts w:eastAsiaTheme="minorEastAsia" w:hint="eastAsia"/>
                </w:rPr>
                <w:t>않은</w:t>
              </w:r>
              <w:r w:rsidR="00EA6379">
                <w:rPr>
                  <w:rFonts w:eastAsiaTheme="minorEastAsia" w:hint="eastAsia"/>
                </w:rPr>
                <w:t xml:space="preserve"> </w:t>
              </w:r>
              <w:r w:rsidR="00EA6379">
                <w:rPr>
                  <w:rFonts w:eastAsiaTheme="minorEastAsia" w:hint="eastAsia"/>
                </w:rPr>
                <w:t>곳이라</w:t>
              </w:r>
            </w:ins>
            <w:ins w:id="102" w:author="noel" w:date="2015-07-24T02:33:00Z">
              <w:r w:rsidR="00B24AF5">
                <w:rPr>
                  <w:rFonts w:eastAsiaTheme="minorEastAsia" w:hint="eastAsia"/>
                </w:rPr>
                <w:t xml:space="preserve"> </w:t>
              </w:r>
            </w:ins>
            <w:del w:id="103" w:author="noel" w:date="2015-07-23T23:53:00Z">
              <w:r w:rsidR="00891FFE" w:rsidDel="00EA6379">
                <w:rPr>
                  <w:rFonts w:eastAsiaTheme="minorEastAsia" w:hint="eastAsia"/>
                </w:rPr>
                <w:delText xml:space="preserve"> </w:delText>
              </w:r>
              <w:r w:rsidRPr="0041654D" w:rsidDel="00EA6379">
                <w:rPr>
                  <w:rFonts w:eastAsiaTheme="minorEastAsia" w:hint="eastAsia"/>
                </w:rPr>
                <w:delText>덜</w:delText>
              </w:r>
              <w:r w:rsidRPr="0041654D" w:rsidDel="00EA6379">
                <w:rPr>
                  <w:rFonts w:eastAsiaTheme="minorEastAsia" w:hint="eastAsia"/>
                </w:rPr>
                <w:delText xml:space="preserve"> </w:delText>
              </w:r>
              <w:r w:rsidRPr="0041654D" w:rsidDel="00EA6379">
                <w:rPr>
                  <w:rFonts w:eastAsiaTheme="minorEastAsia" w:hint="eastAsia"/>
                </w:rPr>
                <w:delText>알려진</w:delText>
              </w:r>
              <w:r w:rsidRPr="0041654D" w:rsidDel="00EA6379">
                <w:rPr>
                  <w:rFonts w:eastAsiaTheme="minorEastAsia" w:hint="eastAsia"/>
                </w:rPr>
                <w:delText xml:space="preserve"> </w:delText>
              </w:r>
            </w:del>
            <w:del w:id="104" w:author="noel" w:date="2015-07-23T23:54:00Z">
              <w:r w:rsidRPr="0041654D" w:rsidDel="00EA6379">
                <w:rPr>
                  <w:rFonts w:eastAsiaTheme="minorEastAsia" w:hint="eastAsia"/>
                </w:rPr>
                <w:delText>녹지대에서</w:delText>
              </w:r>
              <w:r w:rsidRPr="0041654D" w:rsidDel="00EA6379">
                <w:rPr>
                  <w:rFonts w:eastAsiaTheme="minorEastAsia" w:hint="eastAsia"/>
                </w:rPr>
                <w:delText xml:space="preserve"> </w:delText>
              </w:r>
              <w:r w:rsidRPr="0041654D" w:rsidDel="00EA6379">
                <w:rPr>
                  <w:rFonts w:eastAsiaTheme="minorEastAsia" w:hint="eastAsia"/>
                </w:rPr>
                <w:delText>상대적으로</w:delText>
              </w:r>
              <w:r w:rsidRPr="0041654D" w:rsidDel="00EA6379">
                <w:rPr>
                  <w:rFonts w:eastAsiaTheme="minorEastAsia" w:hint="eastAsia"/>
                </w:rPr>
                <w:delText xml:space="preserve"> </w:delText>
              </w:r>
            </w:del>
            <w:ins w:id="105" w:author="noel" w:date="2015-07-24T02:33:00Z">
              <w:r w:rsidR="00B24AF5">
                <w:rPr>
                  <w:rFonts w:eastAsiaTheme="minorEastAsia" w:hint="eastAsia"/>
                </w:rPr>
                <w:t>사람의</w:t>
              </w:r>
              <w:r w:rsidR="00B24AF5">
                <w:rPr>
                  <w:rFonts w:eastAsiaTheme="minorEastAsia" w:hint="eastAsia"/>
                </w:rPr>
                <w:t xml:space="preserve"> </w:t>
              </w:r>
              <w:r w:rsidR="00B24AF5">
                <w:rPr>
                  <w:rFonts w:eastAsiaTheme="minorEastAsia" w:hint="eastAsia"/>
                </w:rPr>
                <w:t>손이</w:t>
              </w:r>
              <w:r w:rsidR="00B24AF5">
                <w:rPr>
                  <w:rFonts w:eastAsiaTheme="minorEastAsia" w:hint="eastAsia"/>
                </w:rPr>
                <w:t xml:space="preserve"> </w:t>
              </w:r>
              <w:r w:rsidR="007A0436">
                <w:rPr>
                  <w:rFonts w:eastAsiaTheme="minorEastAsia" w:hint="eastAsia"/>
                </w:rPr>
                <w:t>타기</w:t>
              </w:r>
              <w:r w:rsidR="007A0436">
                <w:rPr>
                  <w:rFonts w:eastAsiaTheme="minorEastAsia" w:hint="eastAsia"/>
                </w:rPr>
                <w:t xml:space="preserve"> </w:t>
              </w:r>
              <w:r w:rsidR="007A0436">
                <w:rPr>
                  <w:rFonts w:eastAsiaTheme="minorEastAsia" w:hint="eastAsia"/>
                </w:rPr>
                <w:t>이전</w:t>
              </w:r>
            </w:ins>
            <w:del w:id="106" w:author="noel" w:date="2015-07-24T02:33:00Z">
              <w:r w:rsidRPr="0041654D" w:rsidDel="00B24AF5">
                <w:rPr>
                  <w:rFonts w:eastAsiaTheme="minorEastAsia" w:hint="eastAsia"/>
                </w:rPr>
                <w:delText>훼손되</w:delText>
              </w:r>
            </w:del>
            <w:ins w:id="107" w:author="noel" w:date="2015-07-23T23:53:00Z">
              <w:r w:rsidR="00EA6379">
                <w:rPr>
                  <w:rFonts w:eastAsiaTheme="minorEastAsia" w:hint="eastAsia"/>
                </w:rPr>
                <w:t xml:space="preserve"> </w:t>
              </w:r>
            </w:ins>
            <w:del w:id="108" w:author="noel" w:date="2015-07-23T23:53:00Z">
              <w:r w:rsidRPr="0041654D" w:rsidDel="00EA6379">
                <w:rPr>
                  <w:rFonts w:eastAsiaTheme="minorEastAsia" w:hint="eastAsia"/>
                </w:rPr>
                <w:delText>지</w:delText>
              </w:r>
              <w:r w:rsidRPr="0041654D" w:rsidDel="00EA6379">
                <w:rPr>
                  <w:rFonts w:eastAsiaTheme="minorEastAsia" w:hint="eastAsia"/>
                </w:rPr>
                <w:delText xml:space="preserve"> </w:delText>
              </w:r>
              <w:r w:rsidRPr="0041654D" w:rsidDel="00EA6379">
                <w:rPr>
                  <w:rFonts w:eastAsiaTheme="minorEastAsia" w:hint="eastAsia"/>
                </w:rPr>
                <w:delText>않은</w:delText>
              </w:r>
            </w:del>
            <w:r w:rsidRPr="0041654D">
              <w:rPr>
                <w:rFonts w:eastAsiaTheme="minorEastAsia" w:hint="eastAsia"/>
              </w:rPr>
              <w:t xml:space="preserve"> </w:t>
            </w:r>
            <w:r w:rsidRPr="0041654D">
              <w:rPr>
                <w:rFonts w:eastAsiaTheme="minorEastAsia" w:hint="eastAsia"/>
              </w:rPr>
              <w:t>야생의</w:t>
            </w:r>
            <w:r w:rsidRPr="0041654D">
              <w:rPr>
                <w:rFonts w:eastAsiaTheme="minorEastAsia" w:hint="eastAsia"/>
              </w:rPr>
              <w:t xml:space="preserve"> </w:t>
            </w:r>
            <w:r w:rsidRPr="0041654D">
              <w:rPr>
                <w:rFonts w:eastAsiaTheme="minorEastAsia" w:hint="eastAsia"/>
              </w:rPr>
              <w:t>자연</w:t>
            </w:r>
            <w:ins w:id="109" w:author="noel" w:date="2015-07-23T23:53:00Z">
              <w:r w:rsidR="00EA6379">
                <w:rPr>
                  <w:rFonts w:eastAsiaTheme="minorEastAsia" w:hint="eastAsia"/>
                </w:rPr>
                <w:t>으로</w:t>
              </w:r>
              <w:r w:rsidR="00EA6379">
                <w:rPr>
                  <w:rFonts w:eastAsiaTheme="minorEastAsia" w:hint="eastAsia"/>
                </w:rPr>
                <w:t xml:space="preserve"> </w:t>
              </w:r>
              <w:r w:rsidR="00EA6379">
                <w:rPr>
                  <w:rFonts w:eastAsiaTheme="minorEastAsia" w:hint="eastAsia"/>
                </w:rPr>
                <w:t>돌아가는</w:t>
              </w:r>
              <w:r w:rsidR="00EA6379">
                <w:rPr>
                  <w:rFonts w:eastAsiaTheme="minorEastAsia" w:hint="eastAsia"/>
                </w:rPr>
                <w:t xml:space="preserve"> </w:t>
              </w:r>
              <w:r w:rsidR="00EA6379">
                <w:rPr>
                  <w:rFonts w:eastAsiaTheme="minorEastAsia" w:hint="eastAsia"/>
                </w:rPr>
                <w:t>체험도</w:t>
              </w:r>
              <w:r w:rsidR="00EA6379">
                <w:rPr>
                  <w:rFonts w:eastAsiaTheme="minorEastAsia" w:hint="eastAsia"/>
                </w:rPr>
                <w:t xml:space="preserve"> </w:t>
              </w:r>
              <w:r w:rsidR="00EA6379">
                <w:rPr>
                  <w:rFonts w:eastAsiaTheme="minorEastAsia" w:hint="eastAsia"/>
                </w:rPr>
                <w:t>할</w:t>
              </w:r>
              <w:r w:rsidR="00EA6379">
                <w:rPr>
                  <w:rFonts w:eastAsiaTheme="minorEastAsia" w:hint="eastAsia"/>
                </w:rPr>
                <w:t xml:space="preserve"> </w:t>
              </w:r>
              <w:r w:rsidR="00EA6379">
                <w:rPr>
                  <w:rFonts w:eastAsiaTheme="minorEastAsia" w:hint="eastAsia"/>
                </w:rPr>
                <w:t>수</w:t>
              </w:r>
              <w:r w:rsidR="00EA6379">
                <w:rPr>
                  <w:rFonts w:eastAsiaTheme="minorEastAsia" w:hint="eastAsia"/>
                </w:rPr>
                <w:t xml:space="preserve"> </w:t>
              </w:r>
              <w:r w:rsidR="00EA6379">
                <w:rPr>
                  <w:rFonts w:eastAsiaTheme="minorEastAsia" w:hint="eastAsia"/>
                </w:rPr>
                <w:t>있습니다</w:t>
              </w:r>
              <w:r w:rsidR="00EA6379">
                <w:rPr>
                  <w:rFonts w:eastAsiaTheme="minorEastAsia" w:hint="eastAsia"/>
                </w:rPr>
                <w:t>.</w:t>
              </w:r>
            </w:ins>
            <w:del w:id="110" w:author="noel" w:date="2015-07-23T23:53:00Z">
              <w:r w:rsidRPr="0041654D" w:rsidDel="00EA6379">
                <w:rPr>
                  <w:rFonts w:eastAsiaTheme="minorEastAsia" w:hint="eastAsia"/>
                </w:rPr>
                <w:delText>도</w:delText>
              </w:r>
              <w:r w:rsidRPr="0041654D" w:rsidDel="00EA6379">
                <w:rPr>
                  <w:rFonts w:eastAsiaTheme="minorEastAsia" w:hint="eastAsia"/>
                </w:rPr>
                <w:delText xml:space="preserve"> </w:delText>
              </w:r>
              <w:r w:rsidR="0041654D" w:rsidRPr="0041654D" w:rsidDel="00EA6379">
                <w:rPr>
                  <w:rFonts w:eastAsiaTheme="minorEastAsia" w:hint="eastAsia"/>
                </w:rPr>
                <w:delText>보실</w:delText>
              </w:r>
              <w:r w:rsidR="0041654D" w:rsidRPr="0041654D" w:rsidDel="00EA6379">
                <w:rPr>
                  <w:rFonts w:eastAsiaTheme="minorEastAsia" w:hint="eastAsia"/>
                </w:rPr>
                <w:delText xml:space="preserve"> </w:delText>
              </w:r>
              <w:r w:rsidR="0041654D" w:rsidRPr="0041654D" w:rsidDel="00EA6379">
                <w:rPr>
                  <w:rFonts w:eastAsiaTheme="minorEastAsia" w:hint="eastAsia"/>
                </w:rPr>
                <w:delText>수</w:delText>
              </w:r>
              <w:r w:rsidR="0041654D" w:rsidRPr="0041654D" w:rsidDel="00EA6379">
                <w:rPr>
                  <w:rFonts w:eastAsiaTheme="minorEastAsia" w:hint="eastAsia"/>
                </w:rPr>
                <w:delText xml:space="preserve"> </w:delText>
              </w:r>
              <w:r w:rsidR="0041654D" w:rsidRPr="0041654D" w:rsidDel="00EA6379">
                <w:rPr>
                  <w:rFonts w:eastAsiaTheme="minorEastAsia" w:hint="eastAsia"/>
                </w:rPr>
                <w:delText>있습니다</w:delText>
              </w:r>
              <w:r w:rsidR="0041654D" w:rsidRPr="0041654D" w:rsidDel="00EA6379">
                <w:rPr>
                  <w:rFonts w:eastAsiaTheme="minorEastAsia" w:hint="eastAsia"/>
                </w:rPr>
                <w:delText>.</w:delText>
              </w:r>
            </w:del>
          </w:p>
          <w:p w:rsidR="005041C2" w:rsidRPr="00891FFE"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Default="005041C2">
            <w:pPr>
              <w:rPr>
                <w:rFonts w:eastAsiaTheme="minorEastAsia"/>
              </w:rPr>
            </w:pPr>
          </w:p>
          <w:p w:rsidR="0041654D" w:rsidRDefault="00891FFE">
            <w:pPr>
              <w:rPr>
                <w:rFonts w:eastAsiaTheme="minorEastAsia"/>
              </w:rPr>
            </w:pPr>
            <w:r>
              <w:rPr>
                <w:rFonts w:eastAsiaTheme="minorEastAsia" w:hint="eastAsia"/>
              </w:rPr>
              <w:t>시로카</w:t>
            </w:r>
            <w:r w:rsidR="0041654D">
              <w:rPr>
                <w:rFonts w:eastAsiaTheme="minorEastAsia" w:hint="eastAsia"/>
              </w:rPr>
              <w:t>네다이</w:t>
            </w:r>
            <w:r w:rsidR="0041654D">
              <w:rPr>
                <w:rFonts w:eastAsiaTheme="minorEastAsia" w:hint="eastAsia"/>
              </w:rPr>
              <w:t xml:space="preserve"> </w:t>
            </w:r>
            <w:r w:rsidR="0041654D">
              <w:rPr>
                <w:rFonts w:eastAsiaTheme="minorEastAsia" w:hint="eastAsia"/>
              </w:rPr>
              <w:t>국립공원</w:t>
            </w:r>
          </w:p>
          <w:p w:rsidR="0041654D" w:rsidRPr="00225BE6" w:rsidRDefault="0041654D">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41654D" w:rsidRDefault="0041654D">
            <w:pPr>
              <w:rPr>
                <w:rFonts w:eastAsiaTheme="minorEastAsia"/>
                <w:color w:val="0000FF"/>
              </w:rPr>
            </w:pPr>
          </w:p>
          <w:p w:rsidR="0041654D" w:rsidRPr="00225BE6" w:rsidRDefault="0041654D">
            <w:pPr>
              <w:rPr>
                <w:rFonts w:eastAsiaTheme="minorEastAsia"/>
              </w:rPr>
            </w:pPr>
            <w:r>
              <w:rPr>
                <w:rFonts w:eastAsiaTheme="minorEastAsia" w:hint="eastAsia"/>
              </w:rPr>
              <w:t>이</w:t>
            </w:r>
            <w:r>
              <w:rPr>
                <w:rFonts w:eastAsiaTheme="minorEastAsia" w:hint="eastAsia"/>
              </w:rPr>
              <w:t xml:space="preserve"> </w:t>
            </w:r>
            <w:r>
              <w:rPr>
                <w:rFonts w:eastAsiaTheme="minorEastAsia" w:hint="eastAsia"/>
              </w:rPr>
              <w:t>공원은</w:t>
            </w:r>
            <w:r>
              <w:rPr>
                <w:rFonts w:eastAsiaTheme="minorEastAsia" w:hint="eastAsia"/>
              </w:rPr>
              <w:t xml:space="preserve"> </w:t>
            </w:r>
            <w:r>
              <w:rPr>
                <w:rFonts w:eastAsiaTheme="minorEastAsia" w:hint="eastAsia"/>
              </w:rPr>
              <w:t>야생</w:t>
            </w:r>
            <w:r>
              <w:rPr>
                <w:rFonts w:eastAsiaTheme="minorEastAsia" w:hint="eastAsia"/>
              </w:rPr>
              <w:t xml:space="preserve"> </w:t>
            </w:r>
            <w:r>
              <w:rPr>
                <w:rFonts w:eastAsiaTheme="minorEastAsia" w:hint="eastAsia"/>
              </w:rPr>
              <w:t>나무와</w:t>
            </w:r>
            <w:r>
              <w:rPr>
                <w:rFonts w:eastAsiaTheme="minorEastAsia" w:hint="eastAsia"/>
              </w:rPr>
              <w:t xml:space="preserve"> </w:t>
            </w:r>
            <w:r>
              <w:rPr>
                <w:rFonts w:eastAsiaTheme="minorEastAsia" w:hint="eastAsia"/>
              </w:rPr>
              <w:t>습지대가</w:t>
            </w:r>
            <w:r>
              <w:rPr>
                <w:rFonts w:eastAsiaTheme="minorEastAsia" w:hint="eastAsia"/>
              </w:rPr>
              <w:t xml:space="preserve"> </w:t>
            </w:r>
            <w:r>
              <w:rPr>
                <w:rFonts w:eastAsiaTheme="minorEastAsia" w:hint="eastAsia"/>
              </w:rPr>
              <w:t>있는</w:t>
            </w:r>
            <w:r>
              <w:rPr>
                <w:rFonts w:eastAsiaTheme="minorEastAsia" w:hint="eastAsia"/>
              </w:rPr>
              <w:t xml:space="preserve"> </w:t>
            </w:r>
            <w:r>
              <w:rPr>
                <w:rFonts w:eastAsiaTheme="minorEastAsia" w:hint="eastAsia"/>
              </w:rPr>
              <w:t>대</w:t>
            </w:r>
            <w:ins w:id="111" w:author="noel" w:date="2015-07-23T23:55:00Z">
              <w:r w:rsidR="000F5472">
                <w:rPr>
                  <w:rFonts w:eastAsiaTheme="minorEastAsia" w:hint="eastAsia"/>
                </w:rPr>
                <w:t>규모</w:t>
              </w:r>
            </w:ins>
            <w:del w:id="112" w:author="noel" w:date="2015-07-23T23:55:00Z">
              <w:r w:rsidDel="000F5472">
                <w:rPr>
                  <w:rFonts w:eastAsiaTheme="minorEastAsia" w:hint="eastAsia"/>
                </w:rPr>
                <w:delText>형</w:delText>
              </w:r>
            </w:del>
            <w:r>
              <w:rPr>
                <w:rFonts w:eastAsiaTheme="minorEastAsia" w:hint="eastAsia"/>
              </w:rPr>
              <w:t xml:space="preserve"> </w:t>
            </w:r>
            <w:r>
              <w:rPr>
                <w:rFonts w:eastAsiaTheme="minorEastAsia" w:hint="eastAsia"/>
              </w:rPr>
              <w:t>자연</w:t>
            </w:r>
            <w:r>
              <w:rPr>
                <w:rFonts w:eastAsiaTheme="minorEastAsia" w:hint="eastAsia"/>
              </w:rPr>
              <w:t xml:space="preserve"> </w:t>
            </w:r>
            <w:r>
              <w:rPr>
                <w:rFonts w:eastAsiaTheme="minorEastAsia" w:hint="eastAsia"/>
              </w:rPr>
              <w:t>보호구역입니다</w:t>
            </w:r>
            <w:r>
              <w:rPr>
                <w:rFonts w:eastAsiaTheme="minorEastAsia" w:hint="eastAsia"/>
              </w:rPr>
              <w:t xml:space="preserve">. </w:t>
            </w:r>
            <w:del w:id="113" w:author="noel" w:date="2015-07-23T23:55:00Z">
              <w:r w:rsidDel="000F5472">
                <w:rPr>
                  <w:rFonts w:eastAsiaTheme="minorEastAsia" w:hint="eastAsia"/>
                </w:rPr>
                <w:delText>항상</w:delText>
              </w:r>
              <w:r w:rsidDel="000F5472">
                <w:rPr>
                  <w:rFonts w:eastAsiaTheme="minorEastAsia" w:hint="eastAsia"/>
                </w:rPr>
                <w:delText xml:space="preserve"> </w:delText>
              </w:r>
              <w:r w:rsidDel="000F5472">
                <w:rPr>
                  <w:rFonts w:eastAsiaTheme="minorEastAsia" w:hint="eastAsia"/>
                </w:rPr>
                <w:delText>방문객들이</w:delText>
              </w:r>
              <w:r w:rsidDel="000F5472">
                <w:rPr>
                  <w:rFonts w:eastAsiaTheme="minorEastAsia" w:hint="eastAsia"/>
                </w:rPr>
                <w:delText xml:space="preserve"> </w:delText>
              </w:r>
              <w:r w:rsidDel="000F5472">
                <w:rPr>
                  <w:rFonts w:eastAsiaTheme="minorEastAsia" w:hint="eastAsia"/>
                </w:rPr>
                <w:delText>있으나</w:delText>
              </w:r>
              <w:r w:rsidDel="000F5472">
                <w:rPr>
                  <w:rFonts w:eastAsiaTheme="minorEastAsia" w:hint="eastAsia"/>
                </w:rPr>
                <w:delText xml:space="preserve"> </w:delText>
              </w:r>
            </w:del>
            <w:r>
              <w:rPr>
                <w:rFonts w:eastAsiaTheme="minorEastAsia" w:hint="eastAsia"/>
              </w:rPr>
              <w:t>하루</w:t>
            </w:r>
            <w:r>
              <w:rPr>
                <w:rFonts w:eastAsiaTheme="minorEastAsia" w:hint="eastAsia"/>
              </w:rPr>
              <w:t xml:space="preserve"> </w:t>
            </w:r>
            <w:r>
              <w:rPr>
                <w:rFonts w:eastAsiaTheme="minorEastAsia" w:hint="eastAsia"/>
              </w:rPr>
              <w:t>최대</w:t>
            </w:r>
            <w:r>
              <w:rPr>
                <w:rFonts w:eastAsiaTheme="minorEastAsia" w:hint="eastAsia"/>
              </w:rPr>
              <w:t xml:space="preserve"> </w:t>
            </w:r>
            <w:r>
              <w:rPr>
                <w:rFonts w:eastAsiaTheme="minorEastAsia" w:hint="eastAsia"/>
              </w:rPr>
              <w:t>방문객이</w:t>
            </w:r>
            <w:r>
              <w:rPr>
                <w:rFonts w:eastAsiaTheme="minorEastAsia" w:hint="eastAsia"/>
              </w:rPr>
              <w:t xml:space="preserve"> 300</w:t>
            </w:r>
            <w:r>
              <w:rPr>
                <w:rFonts w:eastAsiaTheme="minorEastAsia" w:hint="eastAsia"/>
              </w:rPr>
              <w:t>명으로</w:t>
            </w:r>
            <w:r>
              <w:rPr>
                <w:rFonts w:eastAsiaTheme="minorEastAsia" w:hint="eastAsia"/>
              </w:rPr>
              <w:t xml:space="preserve"> </w:t>
            </w:r>
            <w:r>
              <w:rPr>
                <w:rFonts w:eastAsiaTheme="minorEastAsia" w:hint="eastAsia"/>
              </w:rPr>
              <w:t>제한되어</w:t>
            </w:r>
            <w:r>
              <w:rPr>
                <w:rFonts w:eastAsiaTheme="minorEastAsia" w:hint="eastAsia"/>
              </w:rPr>
              <w:t xml:space="preserve"> </w:t>
            </w:r>
            <w:del w:id="114" w:author="noel" w:date="2015-07-23T23:55:00Z">
              <w:r w:rsidDel="000F5472">
                <w:rPr>
                  <w:rFonts w:eastAsiaTheme="minorEastAsia" w:hint="eastAsia"/>
                </w:rPr>
                <w:delText>절대</w:delText>
              </w:r>
              <w:r w:rsidDel="000F5472">
                <w:rPr>
                  <w:rFonts w:eastAsiaTheme="minorEastAsia" w:hint="eastAsia"/>
                </w:rPr>
                <w:delText xml:space="preserve"> </w:delText>
              </w:r>
              <w:r w:rsidDel="000F5472">
                <w:rPr>
                  <w:rFonts w:eastAsiaTheme="minorEastAsia" w:hint="eastAsia"/>
                </w:rPr>
                <w:delText>복잡하지</w:delText>
              </w:r>
              <w:r w:rsidDel="000F5472">
                <w:rPr>
                  <w:rFonts w:eastAsiaTheme="minorEastAsia" w:hint="eastAsia"/>
                </w:rPr>
                <w:delText xml:space="preserve"> </w:delText>
              </w:r>
              <w:r w:rsidDel="000F5472">
                <w:rPr>
                  <w:rFonts w:eastAsiaTheme="minorEastAsia" w:hint="eastAsia"/>
                </w:rPr>
                <w:delText>않습니다</w:delText>
              </w:r>
            </w:del>
            <w:ins w:id="115" w:author="noel" w:date="2015-07-23T23:56:00Z">
              <w:r w:rsidR="000F5472">
                <w:rPr>
                  <w:rFonts w:eastAsiaTheme="minorEastAsia" w:hint="eastAsia"/>
                </w:rPr>
                <w:t>늘</w:t>
              </w:r>
              <w:r w:rsidR="000F5472">
                <w:rPr>
                  <w:rFonts w:eastAsiaTheme="minorEastAsia" w:hint="eastAsia"/>
                </w:rPr>
                <w:t xml:space="preserve"> </w:t>
              </w:r>
              <w:r w:rsidR="000F5472">
                <w:rPr>
                  <w:rFonts w:eastAsiaTheme="minorEastAsia" w:hint="eastAsia"/>
                </w:rPr>
                <w:t>조용하고</w:t>
              </w:r>
              <w:r w:rsidR="000F5472">
                <w:rPr>
                  <w:rFonts w:eastAsiaTheme="minorEastAsia" w:hint="eastAsia"/>
                </w:rPr>
                <w:t xml:space="preserve"> </w:t>
              </w:r>
              <w:r w:rsidR="000F5472">
                <w:rPr>
                  <w:rFonts w:eastAsiaTheme="minorEastAsia" w:hint="eastAsia"/>
                </w:rPr>
                <w:t>사람에</w:t>
              </w:r>
              <w:r w:rsidR="000F5472">
                <w:rPr>
                  <w:rFonts w:eastAsiaTheme="minorEastAsia" w:hint="eastAsia"/>
                </w:rPr>
                <w:t xml:space="preserve"> </w:t>
              </w:r>
              <w:r w:rsidR="000F5472">
                <w:rPr>
                  <w:rFonts w:eastAsiaTheme="minorEastAsia" w:hint="eastAsia"/>
                </w:rPr>
                <w:t>치이는</w:t>
              </w:r>
              <w:r w:rsidR="000F5472">
                <w:rPr>
                  <w:rFonts w:eastAsiaTheme="minorEastAsia" w:hint="eastAsia"/>
                </w:rPr>
                <w:t xml:space="preserve"> </w:t>
              </w:r>
              <w:r w:rsidR="000F5472">
                <w:rPr>
                  <w:rFonts w:eastAsiaTheme="minorEastAsia" w:hint="eastAsia"/>
                </w:rPr>
                <w:t>법이</w:t>
              </w:r>
              <w:r w:rsidR="000F5472">
                <w:rPr>
                  <w:rFonts w:eastAsiaTheme="minorEastAsia" w:hint="eastAsia"/>
                </w:rPr>
                <w:t xml:space="preserve"> </w:t>
              </w:r>
              <w:r w:rsidR="000F5472">
                <w:rPr>
                  <w:rFonts w:eastAsiaTheme="minorEastAsia" w:hint="eastAsia"/>
                </w:rPr>
                <w:t>없습니다</w:t>
              </w:r>
            </w:ins>
            <w:r>
              <w:rPr>
                <w:rFonts w:eastAsiaTheme="minorEastAsia" w:hint="eastAsia"/>
              </w:rPr>
              <w:t xml:space="preserve">. </w:t>
            </w:r>
            <w:r>
              <w:rPr>
                <w:rFonts w:eastAsiaTheme="minorEastAsia" w:hint="eastAsia"/>
              </w:rPr>
              <w:t>도심</w:t>
            </w:r>
            <w:r>
              <w:rPr>
                <w:rFonts w:eastAsiaTheme="minorEastAsia" w:hint="eastAsia"/>
              </w:rPr>
              <w:t xml:space="preserve"> </w:t>
            </w:r>
            <w:r>
              <w:rPr>
                <w:rFonts w:eastAsiaTheme="minorEastAsia" w:hint="eastAsia"/>
              </w:rPr>
              <w:t>속에서</w:t>
            </w:r>
            <w:r>
              <w:rPr>
                <w:rFonts w:eastAsiaTheme="minorEastAsia" w:hint="eastAsia"/>
              </w:rPr>
              <w:t xml:space="preserve"> </w:t>
            </w:r>
            <w:r>
              <w:rPr>
                <w:rFonts w:eastAsiaTheme="minorEastAsia" w:hint="eastAsia"/>
              </w:rPr>
              <w:t>잠시</w:t>
            </w:r>
            <w:r>
              <w:rPr>
                <w:rFonts w:eastAsiaTheme="minorEastAsia" w:hint="eastAsia"/>
              </w:rPr>
              <w:t xml:space="preserve"> </w:t>
            </w:r>
            <w:del w:id="116" w:author="noel" w:date="2015-07-23T23:56:00Z">
              <w:r w:rsidDel="000F5472">
                <w:rPr>
                  <w:rFonts w:eastAsiaTheme="minorEastAsia" w:hint="eastAsia"/>
                </w:rPr>
                <w:delText>시원하게</w:delText>
              </w:r>
              <w:r w:rsidDel="000F5472">
                <w:rPr>
                  <w:rFonts w:eastAsiaTheme="minorEastAsia" w:hint="eastAsia"/>
                </w:rPr>
                <w:delText xml:space="preserve"> </w:delText>
              </w:r>
              <w:r w:rsidDel="000F5472">
                <w:rPr>
                  <w:rFonts w:eastAsiaTheme="minorEastAsia" w:hint="eastAsia"/>
                </w:rPr>
                <w:delText>휴식을</w:delText>
              </w:r>
              <w:r w:rsidDel="000F5472">
                <w:rPr>
                  <w:rFonts w:eastAsiaTheme="minorEastAsia" w:hint="eastAsia"/>
                </w:rPr>
                <w:delText xml:space="preserve"> </w:delText>
              </w:r>
            </w:del>
            <w:ins w:id="117" w:author="noel" w:date="2015-07-23T23:56:00Z">
              <w:r w:rsidR="000F5472">
                <w:rPr>
                  <w:rFonts w:eastAsiaTheme="minorEastAsia" w:hint="eastAsia"/>
                </w:rPr>
                <w:t>숨을</w:t>
              </w:r>
              <w:r w:rsidR="000F5472">
                <w:rPr>
                  <w:rFonts w:eastAsiaTheme="minorEastAsia" w:hint="eastAsia"/>
                </w:rPr>
                <w:t xml:space="preserve"> </w:t>
              </w:r>
              <w:r w:rsidR="000F5472">
                <w:rPr>
                  <w:rFonts w:eastAsiaTheme="minorEastAsia" w:hint="eastAsia"/>
                </w:rPr>
                <w:t>돌릴</w:t>
              </w:r>
              <w:r w:rsidR="000F5472">
                <w:rPr>
                  <w:rFonts w:eastAsiaTheme="minorEastAsia" w:hint="eastAsia"/>
                </w:rPr>
                <w:t xml:space="preserve"> </w:t>
              </w:r>
              <w:r w:rsidR="000F5472">
                <w:rPr>
                  <w:rFonts w:eastAsiaTheme="minorEastAsia" w:hint="eastAsia"/>
                </w:rPr>
                <w:t>수</w:t>
              </w:r>
              <w:r w:rsidR="000F5472">
                <w:rPr>
                  <w:rFonts w:eastAsiaTheme="minorEastAsia" w:hint="eastAsia"/>
                </w:rPr>
                <w:t xml:space="preserve"> </w:t>
              </w:r>
              <w:r w:rsidR="000F5472">
                <w:rPr>
                  <w:rFonts w:eastAsiaTheme="minorEastAsia" w:hint="eastAsia"/>
                </w:rPr>
                <w:t>있는</w:t>
              </w:r>
            </w:ins>
            <w:del w:id="118" w:author="noel" w:date="2015-07-23T23:56:00Z">
              <w:r w:rsidDel="000F5472">
                <w:rPr>
                  <w:rFonts w:eastAsiaTheme="minorEastAsia" w:hint="eastAsia"/>
                </w:rPr>
                <w:delText>취하실</w:delText>
              </w:r>
              <w:r w:rsidDel="000F5472">
                <w:rPr>
                  <w:rFonts w:eastAsiaTheme="minorEastAsia" w:hint="eastAsia"/>
                </w:rPr>
                <w:delText xml:space="preserve"> </w:delText>
              </w:r>
              <w:r w:rsidDel="000F5472">
                <w:rPr>
                  <w:rFonts w:eastAsiaTheme="minorEastAsia" w:hint="eastAsia"/>
                </w:rPr>
                <w:delText>수</w:delText>
              </w:r>
              <w:r w:rsidDel="000F5472">
                <w:rPr>
                  <w:rFonts w:eastAsiaTheme="minorEastAsia" w:hint="eastAsia"/>
                </w:rPr>
                <w:delText xml:space="preserve"> </w:delText>
              </w:r>
              <w:r w:rsidDel="000F5472">
                <w:rPr>
                  <w:rFonts w:eastAsiaTheme="minorEastAsia" w:hint="eastAsia"/>
                </w:rPr>
                <w:delText>있는</w:delText>
              </w:r>
            </w:del>
            <w:r>
              <w:rPr>
                <w:rFonts w:eastAsiaTheme="minorEastAsia" w:hint="eastAsia"/>
              </w:rPr>
              <w:t xml:space="preserve"> </w:t>
            </w:r>
            <w:r>
              <w:rPr>
                <w:rFonts w:eastAsiaTheme="minorEastAsia" w:hint="eastAsia"/>
              </w:rPr>
              <w:t>공간입니다</w:t>
            </w:r>
            <w:r>
              <w:rPr>
                <w:rFonts w:eastAsiaTheme="minorEastAsia" w:hint="eastAsia"/>
              </w:rPr>
              <w: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Default="005041C2">
            <w:pPr>
              <w:rPr>
                <w:rFonts w:eastAsiaTheme="minorEastAsia"/>
              </w:rPr>
            </w:pPr>
          </w:p>
          <w:p w:rsidR="0041654D" w:rsidRPr="00225BE6" w:rsidRDefault="0041654D" w:rsidP="0041654D">
            <w:pPr>
              <w:rPr>
                <w:rFonts w:eastAsiaTheme="minorEastAsia"/>
              </w:rPr>
            </w:pPr>
            <w:r w:rsidRPr="00225BE6">
              <w:rPr>
                <w:rFonts w:eastAsiaTheme="minorEastAsia"/>
              </w:rPr>
              <w:t>5-21-5 Shirokaneda</w:t>
            </w:r>
            <w:r>
              <w:rPr>
                <w:rFonts w:eastAsiaTheme="minorEastAsia"/>
              </w:rPr>
              <w:t xml:space="preserve">i, Minato-ku, Tokyo 108-0071. </w:t>
            </w:r>
            <w:r>
              <w:rPr>
                <w:rFonts w:eastAsiaTheme="minorEastAsia" w:hint="eastAsia"/>
              </w:rPr>
              <w:t>전화</w:t>
            </w:r>
            <w:r w:rsidRPr="00225BE6">
              <w:rPr>
                <w:rFonts w:eastAsiaTheme="minorEastAsia"/>
              </w:rPr>
              <w:t>: +81 3-3441-7176</w:t>
            </w:r>
          </w:p>
          <w:p w:rsidR="0041654D" w:rsidRPr="0041654D" w:rsidRDefault="0041654D">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&lt;a href="http://www.ins.kahaku.go.jp/english//"target="_blank"&gt;</w:t>
            </w:r>
          </w:p>
          <w:p w:rsidR="0041654D" w:rsidRDefault="0041654D">
            <w:pPr>
              <w:rPr>
                <w:rFonts w:eastAsiaTheme="minorEastAsia"/>
                <w:color w:val="0000FF"/>
              </w:rPr>
            </w:pPr>
          </w:p>
          <w:p w:rsidR="0041654D" w:rsidRPr="0041654D" w:rsidRDefault="00891FFE">
            <w:pPr>
              <w:rPr>
                <w:rFonts w:eastAsiaTheme="minorEastAsia"/>
              </w:rPr>
            </w:pPr>
            <w:r>
              <w:rPr>
                <w:rFonts w:eastAsiaTheme="minorEastAsia" w:hint="eastAsia"/>
              </w:rPr>
              <w:t>시로카</w:t>
            </w:r>
            <w:r w:rsidR="0041654D" w:rsidRPr="0041654D">
              <w:rPr>
                <w:rFonts w:eastAsiaTheme="minorEastAsia" w:hint="eastAsia"/>
              </w:rPr>
              <w:t>네다이</w:t>
            </w:r>
            <w:r w:rsidR="0041654D" w:rsidRPr="0041654D">
              <w:rPr>
                <w:rFonts w:eastAsiaTheme="minorEastAsia" w:hint="eastAsia"/>
              </w:rPr>
              <w:t xml:space="preserve"> </w:t>
            </w:r>
            <w:r w:rsidR="0041654D" w:rsidRPr="0041654D">
              <w:rPr>
                <w:rFonts w:eastAsiaTheme="minorEastAsia" w:hint="eastAsia"/>
              </w:rPr>
              <w:t>국립공원</w:t>
            </w:r>
            <w:r w:rsidR="0041654D" w:rsidRPr="0041654D">
              <w:rPr>
                <w:rFonts w:eastAsiaTheme="minorEastAsia" w:hint="eastAsia"/>
              </w:rPr>
              <w:t xml:space="preserve"> </w:t>
            </w:r>
            <w:r w:rsidR="0041654D" w:rsidRPr="0041654D">
              <w:rPr>
                <w:rFonts w:eastAsiaTheme="minorEastAsia" w:hint="eastAsia"/>
              </w:rPr>
              <w:t>웹사이트</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&lt;em&gt;</w:t>
            </w:r>
          </w:p>
          <w:p w:rsidR="0041654D" w:rsidRDefault="0041654D">
            <w:pPr>
              <w:rPr>
                <w:rFonts w:eastAsiaTheme="minorEastAsia"/>
                <w:color w:val="0000FF"/>
              </w:rPr>
            </w:pPr>
          </w:p>
          <w:p w:rsidR="0041654D" w:rsidRPr="00225BE6" w:rsidRDefault="0041654D">
            <w:pPr>
              <w:rPr>
                <w:rFonts w:eastAsiaTheme="minorEastAsia"/>
              </w:rPr>
            </w:pPr>
            <w:r>
              <w:rPr>
                <w:rFonts w:eastAsiaTheme="minorEastAsia" w:hint="eastAsia"/>
              </w:rPr>
              <w:t>에도</w:t>
            </w:r>
            <w:r>
              <w:rPr>
                <w:rFonts w:eastAsiaTheme="minorEastAsia" w:hint="eastAsia"/>
              </w:rPr>
              <w:t xml:space="preserve"> </w:t>
            </w:r>
            <w:r>
              <w:rPr>
                <w:rFonts w:eastAsiaTheme="minorEastAsia" w:hint="eastAsia"/>
              </w:rPr>
              <w:t>도쿄</w:t>
            </w:r>
            <w:r>
              <w:rPr>
                <w:rFonts w:eastAsiaTheme="minorEastAsia" w:hint="eastAsia"/>
              </w:rPr>
              <w:t xml:space="preserve"> </w:t>
            </w:r>
            <w:r>
              <w:rPr>
                <w:rFonts w:eastAsiaTheme="minorEastAsia" w:hint="eastAsia"/>
              </w:rPr>
              <w:t>야외</w:t>
            </w:r>
            <w:r>
              <w:rPr>
                <w:rFonts w:eastAsiaTheme="minorEastAsia" w:hint="eastAsia"/>
              </w:rPr>
              <w:t xml:space="preserve"> </w:t>
            </w:r>
            <w:r>
              <w:rPr>
                <w:rFonts w:eastAsiaTheme="minorEastAsia" w:hint="eastAsia"/>
              </w:rPr>
              <w:t>건축</w:t>
            </w:r>
            <w:r>
              <w:rPr>
                <w:rFonts w:eastAsiaTheme="minorEastAsia" w:hint="eastAsia"/>
              </w:rPr>
              <w:t xml:space="preserve"> </w:t>
            </w:r>
            <w:r>
              <w:rPr>
                <w:rFonts w:eastAsiaTheme="minorEastAsia" w:hint="eastAsia"/>
              </w:rPr>
              <w:t>박물관</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41654D" w:rsidRDefault="0041654D">
            <w:pPr>
              <w:rPr>
                <w:rFonts w:eastAsiaTheme="minorEastAsia"/>
                <w:color w:val="0000FF"/>
              </w:rPr>
            </w:pPr>
          </w:p>
          <w:p w:rsidR="00D63685" w:rsidRDefault="00AC38F6" w:rsidP="00891FFE">
            <w:pPr>
              <w:ind w:left="22" w:hangingChars="11" w:hanging="22"/>
              <w:rPr>
                <w:ins w:id="119" w:author="noel" w:date="2015-07-24T02:33:00Z"/>
                <w:rFonts w:eastAsiaTheme="minorEastAsia" w:hint="eastAsia"/>
              </w:rPr>
            </w:pPr>
            <w:r>
              <w:rPr>
                <w:rFonts w:eastAsiaTheme="minorEastAsia" w:hint="eastAsia"/>
              </w:rPr>
              <w:t>코가네이</w:t>
            </w:r>
            <w:r>
              <w:rPr>
                <w:rFonts w:eastAsiaTheme="minorEastAsia" w:hint="eastAsia"/>
              </w:rPr>
              <w:t xml:space="preserve"> </w:t>
            </w:r>
            <w:r>
              <w:rPr>
                <w:rFonts w:eastAsiaTheme="minorEastAsia" w:hint="eastAsia"/>
              </w:rPr>
              <w:t>공원</w:t>
            </w:r>
            <w:r w:rsidR="00891FFE">
              <w:rPr>
                <w:rFonts w:eastAsiaTheme="minorEastAsia" w:hint="eastAsia"/>
              </w:rPr>
              <w:t>으로</w:t>
            </w:r>
            <w:r w:rsidR="00891FFE">
              <w:rPr>
                <w:rFonts w:eastAsiaTheme="minorEastAsia" w:hint="eastAsia"/>
              </w:rPr>
              <w:t xml:space="preserve"> </w:t>
            </w:r>
            <w:r w:rsidR="00891FFE">
              <w:rPr>
                <w:rFonts w:eastAsiaTheme="minorEastAsia" w:hint="eastAsia"/>
              </w:rPr>
              <w:t>자리를</w:t>
            </w:r>
            <w:r w:rsidR="00891FFE">
              <w:rPr>
                <w:rFonts w:eastAsiaTheme="minorEastAsia" w:hint="eastAsia"/>
              </w:rPr>
              <w:t xml:space="preserve"> </w:t>
            </w:r>
            <w:r w:rsidR="00891FFE">
              <w:rPr>
                <w:rFonts w:eastAsiaTheme="minorEastAsia" w:hint="eastAsia"/>
              </w:rPr>
              <w:t>옮겨</w:t>
            </w:r>
            <w:r w:rsidR="00891FFE">
              <w:rPr>
                <w:rFonts w:eastAsiaTheme="minorEastAsia" w:hint="eastAsia"/>
              </w:rPr>
              <w:t xml:space="preserve"> </w:t>
            </w:r>
            <w:r w:rsidR="00891FFE">
              <w:rPr>
                <w:rFonts w:eastAsiaTheme="minorEastAsia" w:hint="eastAsia"/>
              </w:rPr>
              <w:t>복원된</w:t>
            </w:r>
            <w:r w:rsidR="00891FFE">
              <w:rPr>
                <w:rFonts w:eastAsiaTheme="minorEastAsia" w:hint="eastAsia"/>
              </w:rPr>
              <w:t xml:space="preserve"> </w:t>
            </w:r>
            <w:r>
              <w:rPr>
                <w:rFonts w:eastAsiaTheme="minorEastAsia" w:hint="eastAsia"/>
              </w:rPr>
              <w:t>목재</w:t>
            </w:r>
            <w:r>
              <w:rPr>
                <w:rFonts w:eastAsiaTheme="minorEastAsia" w:hint="eastAsia"/>
              </w:rPr>
              <w:t xml:space="preserve"> </w:t>
            </w:r>
            <w:r>
              <w:rPr>
                <w:rFonts w:eastAsiaTheme="minorEastAsia" w:hint="eastAsia"/>
              </w:rPr>
              <w:t>건물</w:t>
            </w:r>
            <w:r>
              <w:rPr>
                <w:rFonts w:eastAsiaTheme="minorEastAsia" w:hint="eastAsia"/>
              </w:rPr>
              <w:t xml:space="preserve"> </w:t>
            </w:r>
            <w:r>
              <w:rPr>
                <w:rFonts w:eastAsiaTheme="minorEastAsia" w:hint="eastAsia"/>
              </w:rPr>
              <w:t>사이를</w:t>
            </w:r>
            <w:r>
              <w:rPr>
                <w:rFonts w:eastAsiaTheme="minorEastAsia" w:hint="eastAsia"/>
              </w:rPr>
              <w:t xml:space="preserve"> </w:t>
            </w:r>
            <w:r w:rsidR="008F589A">
              <w:rPr>
                <w:rFonts w:eastAsiaTheme="minorEastAsia" w:hint="eastAsia"/>
              </w:rPr>
              <w:t>산책하다</w:t>
            </w:r>
            <w:r w:rsidR="008F589A">
              <w:rPr>
                <w:rFonts w:eastAsiaTheme="minorEastAsia" w:hint="eastAsia"/>
              </w:rPr>
              <w:t xml:space="preserve"> </w:t>
            </w:r>
            <w:r w:rsidR="008F589A">
              <w:rPr>
                <w:rFonts w:eastAsiaTheme="minorEastAsia" w:hint="eastAsia"/>
              </w:rPr>
              <w:t>보면</w:t>
            </w:r>
            <w:r w:rsidR="00891FFE">
              <w:rPr>
                <w:rFonts w:eastAsiaTheme="minorEastAsia" w:hint="eastAsia"/>
              </w:rPr>
              <w:t xml:space="preserve"> </w:t>
            </w:r>
            <w:r w:rsidR="00891FFE">
              <w:rPr>
                <w:rFonts w:eastAsiaTheme="minorEastAsia" w:hint="eastAsia"/>
              </w:rPr>
              <w:t>옛</w:t>
            </w:r>
          </w:p>
          <w:p w:rsidR="0041654D" w:rsidRPr="00225BE6" w:rsidRDefault="00891FFE" w:rsidP="00891FFE">
            <w:pPr>
              <w:ind w:left="22" w:hangingChars="11" w:hanging="22"/>
              <w:rPr>
                <w:rFonts w:eastAsiaTheme="minorEastAsia"/>
              </w:rPr>
            </w:pPr>
            <w:r>
              <w:rPr>
                <w:rFonts w:eastAsiaTheme="minorEastAsia" w:hint="eastAsia"/>
              </w:rPr>
              <w:t>도쿄로</w:t>
            </w:r>
            <w:r w:rsidR="00AC38F6">
              <w:rPr>
                <w:rFonts w:eastAsiaTheme="minorEastAsia" w:hint="eastAsia"/>
              </w:rPr>
              <w:t xml:space="preserve"> </w:t>
            </w:r>
            <w:r w:rsidR="00AC38F6">
              <w:rPr>
                <w:rFonts w:eastAsiaTheme="minorEastAsia" w:hint="eastAsia"/>
              </w:rPr>
              <w:t>시간을</w:t>
            </w:r>
            <w:r w:rsidR="00AC38F6">
              <w:rPr>
                <w:rFonts w:eastAsiaTheme="minorEastAsia" w:hint="eastAsia"/>
              </w:rPr>
              <w:t xml:space="preserve"> </w:t>
            </w:r>
            <w:r w:rsidR="00AC38F6">
              <w:rPr>
                <w:rFonts w:eastAsiaTheme="minorEastAsia" w:hint="eastAsia"/>
              </w:rPr>
              <w:t>여행을</w:t>
            </w:r>
            <w:r w:rsidR="00AC38F6">
              <w:rPr>
                <w:rFonts w:eastAsiaTheme="minorEastAsia" w:hint="eastAsia"/>
              </w:rPr>
              <w:t xml:space="preserve"> </w:t>
            </w:r>
            <w:r w:rsidR="00AC38F6">
              <w:rPr>
                <w:rFonts w:eastAsiaTheme="minorEastAsia" w:hint="eastAsia"/>
              </w:rPr>
              <w:t>하는</w:t>
            </w:r>
            <w:r w:rsidR="00AC38F6">
              <w:rPr>
                <w:rFonts w:eastAsiaTheme="minorEastAsia" w:hint="eastAsia"/>
              </w:rPr>
              <w:t xml:space="preserve"> </w:t>
            </w:r>
            <w:r w:rsidR="00AC38F6">
              <w:rPr>
                <w:rFonts w:eastAsiaTheme="minorEastAsia" w:hint="eastAsia"/>
              </w:rPr>
              <w:t>것</w:t>
            </w:r>
            <w:r w:rsidR="00AC38F6">
              <w:rPr>
                <w:rFonts w:eastAsiaTheme="minorEastAsia" w:hint="eastAsia"/>
              </w:rPr>
              <w:t xml:space="preserve"> </w:t>
            </w:r>
            <w:r w:rsidR="00AC38F6">
              <w:rPr>
                <w:rFonts w:eastAsiaTheme="minorEastAsia" w:hint="eastAsia"/>
              </w:rPr>
              <w:t>같은</w:t>
            </w:r>
            <w:r w:rsidR="00AC38F6">
              <w:rPr>
                <w:rFonts w:eastAsiaTheme="minorEastAsia" w:hint="eastAsia"/>
              </w:rPr>
              <w:t xml:space="preserve"> </w:t>
            </w:r>
            <w:r w:rsidR="00AC38F6">
              <w:rPr>
                <w:rFonts w:eastAsiaTheme="minorEastAsia" w:hint="eastAsia"/>
              </w:rPr>
              <w:t>느낌이</w:t>
            </w:r>
            <w:r w:rsidR="00AC38F6">
              <w:rPr>
                <w:rFonts w:eastAsiaTheme="minorEastAsia" w:hint="eastAsia"/>
              </w:rPr>
              <w:t xml:space="preserve"> </w:t>
            </w:r>
            <w:r w:rsidR="00AC38F6">
              <w:rPr>
                <w:rFonts w:eastAsiaTheme="minorEastAsia" w:hint="eastAsia"/>
              </w:rPr>
              <w:t>듭니다</w:t>
            </w:r>
            <w:r w:rsidR="00AC38F6">
              <w:rPr>
                <w:rFonts w:eastAsiaTheme="minorEastAsia" w:hint="eastAsia"/>
              </w:rPr>
              <w:t>. 17</w:t>
            </w:r>
            <w:r w:rsidR="00AC38F6">
              <w:rPr>
                <w:rFonts w:eastAsiaTheme="minorEastAsia" w:hint="eastAsia"/>
              </w:rPr>
              <w:t>세기와</w:t>
            </w:r>
            <w:r w:rsidR="00AC38F6">
              <w:rPr>
                <w:rFonts w:eastAsiaTheme="minorEastAsia" w:hint="eastAsia"/>
              </w:rPr>
              <w:t xml:space="preserve"> 18</w:t>
            </w:r>
            <w:r w:rsidR="00AC38F6">
              <w:rPr>
                <w:rFonts w:eastAsiaTheme="minorEastAsia" w:hint="eastAsia"/>
              </w:rPr>
              <w:t>세기</w:t>
            </w:r>
            <w:r w:rsidR="00AC38F6">
              <w:rPr>
                <w:rFonts w:eastAsiaTheme="minorEastAsia" w:hint="eastAsia"/>
              </w:rPr>
              <w:t xml:space="preserve"> </w:t>
            </w:r>
            <w:ins w:id="120" w:author="noel" w:date="2015-07-23T23:57:00Z">
              <w:r w:rsidR="00D96B48">
                <w:rPr>
                  <w:rFonts w:eastAsiaTheme="minorEastAsia" w:hint="eastAsia"/>
                </w:rPr>
                <w:t>여행을</w:t>
              </w:r>
              <w:r w:rsidR="00D96B48">
                <w:rPr>
                  <w:rFonts w:eastAsiaTheme="minorEastAsia" w:hint="eastAsia"/>
                </w:rPr>
                <w:t xml:space="preserve"> </w:t>
              </w:r>
              <w:r w:rsidR="00D96B48">
                <w:rPr>
                  <w:rFonts w:eastAsiaTheme="minorEastAsia" w:hint="eastAsia"/>
                </w:rPr>
                <w:t>마친</w:t>
              </w:r>
              <w:r w:rsidR="00D96B48">
                <w:rPr>
                  <w:rFonts w:eastAsiaTheme="minorEastAsia" w:hint="eastAsia"/>
                </w:rPr>
                <w:t xml:space="preserve"> </w:t>
              </w:r>
              <w:r w:rsidR="00D96B48">
                <w:rPr>
                  <w:rFonts w:eastAsiaTheme="minorEastAsia" w:hint="eastAsia"/>
                </w:rPr>
                <w:t>후에는</w:t>
              </w:r>
              <w:r w:rsidR="00D96B48">
                <w:rPr>
                  <w:rFonts w:eastAsiaTheme="minorEastAsia" w:hint="eastAsia"/>
                </w:rPr>
                <w:t xml:space="preserve"> </w:t>
              </w:r>
            </w:ins>
            <w:del w:id="121" w:author="noel" w:date="2015-07-23T23:57:00Z">
              <w:r w:rsidR="00AC38F6" w:rsidDel="00D96B48">
                <w:rPr>
                  <w:rFonts w:eastAsiaTheme="minorEastAsia" w:hint="eastAsia"/>
                </w:rPr>
                <w:delText>건물을</w:delText>
              </w:r>
              <w:r w:rsidR="00AC38F6" w:rsidDel="00D96B48">
                <w:rPr>
                  <w:rFonts w:eastAsiaTheme="minorEastAsia" w:hint="eastAsia"/>
                </w:rPr>
                <w:delText xml:space="preserve"> </w:delText>
              </w:r>
              <w:r w:rsidR="00AC38F6" w:rsidDel="00D96B48">
                <w:rPr>
                  <w:rFonts w:eastAsiaTheme="minorEastAsia" w:hint="eastAsia"/>
                </w:rPr>
                <w:delText>관람한</w:delText>
              </w:r>
              <w:r w:rsidR="00AC38F6" w:rsidDel="00D96B48">
                <w:rPr>
                  <w:rFonts w:eastAsiaTheme="minorEastAsia" w:hint="eastAsia"/>
                </w:rPr>
                <w:delText xml:space="preserve"> </w:delText>
              </w:r>
              <w:r w:rsidR="00AC38F6" w:rsidDel="00D96B48">
                <w:rPr>
                  <w:rFonts w:eastAsiaTheme="minorEastAsia" w:hint="eastAsia"/>
                </w:rPr>
                <w:delText>후에</w:delText>
              </w:r>
            </w:del>
            <w:r w:rsidR="00AC38F6">
              <w:rPr>
                <w:rFonts w:eastAsiaTheme="minorEastAsia" w:hint="eastAsia"/>
              </w:rPr>
              <w:t xml:space="preserve"> </w:t>
            </w:r>
            <w:ins w:id="122" w:author="noel" w:date="2015-07-23T23:58:00Z">
              <w:r w:rsidR="007E43DC">
                <w:rPr>
                  <w:rFonts w:eastAsiaTheme="minorEastAsia" w:hint="eastAsia"/>
                </w:rPr>
                <w:t>현대로</w:t>
              </w:r>
              <w:r w:rsidR="007E43DC">
                <w:rPr>
                  <w:rFonts w:eastAsiaTheme="minorEastAsia" w:hint="eastAsia"/>
                </w:rPr>
                <w:t xml:space="preserve"> </w:t>
              </w:r>
              <w:r w:rsidR="007E43DC">
                <w:rPr>
                  <w:rFonts w:eastAsiaTheme="minorEastAsia" w:hint="eastAsia"/>
                </w:rPr>
                <w:t>돌아와</w:t>
              </w:r>
              <w:r w:rsidR="007E43DC">
                <w:rPr>
                  <w:rFonts w:eastAsiaTheme="minorEastAsia" w:hint="eastAsia"/>
                </w:rPr>
                <w:t xml:space="preserve"> </w:t>
              </w:r>
            </w:ins>
            <w:r w:rsidR="00AC38F6">
              <w:rPr>
                <w:rFonts w:eastAsiaTheme="minorEastAsia" w:hint="eastAsia"/>
              </w:rPr>
              <w:t>잔디밭에서</w:t>
            </w:r>
            <w:r w:rsidR="00AC38F6">
              <w:rPr>
                <w:rFonts w:eastAsiaTheme="minorEastAsia" w:hint="eastAsia"/>
              </w:rPr>
              <w:t xml:space="preserve"> </w:t>
            </w:r>
            <w:r w:rsidR="00AC38F6">
              <w:rPr>
                <w:rFonts w:eastAsiaTheme="minorEastAsia" w:hint="eastAsia"/>
              </w:rPr>
              <w:t>아이스크림을</w:t>
            </w:r>
            <w:r w:rsidR="00AC38F6">
              <w:rPr>
                <w:rFonts w:eastAsiaTheme="minorEastAsia" w:hint="eastAsia"/>
              </w:rPr>
              <w:t xml:space="preserve"> </w:t>
            </w:r>
            <w:ins w:id="123" w:author="noel" w:date="2015-07-23T23:58:00Z">
              <w:r w:rsidR="007E43DC">
                <w:rPr>
                  <w:rFonts w:eastAsiaTheme="minorEastAsia" w:hint="eastAsia"/>
                </w:rPr>
                <w:t>즐길</w:t>
              </w:r>
              <w:r w:rsidR="007E43DC">
                <w:rPr>
                  <w:rFonts w:eastAsiaTheme="minorEastAsia" w:hint="eastAsia"/>
                </w:rPr>
                <w:t xml:space="preserve"> </w:t>
              </w:r>
              <w:r w:rsidR="007E43DC">
                <w:rPr>
                  <w:rFonts w:eastAsiaTheme="minorEastAsia" w:hint="eastAsia"/>
                </w:rPr>
                <w:t>시간이지요</w:t>
              </w:r>
              <w:r w:rsidR="007E43DC">
                <w:rPr>
                  <w:rFonts w:eastAsiaTheme="minorEastAsia" w:hint="eastAsia"/>
                </w:rPr>
                <w:t>.</w:t>
              </w:r>
            </w:ins>
            <w:del w:id="124" w:author="noel" w:date="2015-07-23T23:58:00Z">
              <w:r w:rsidR="00AC38F6" w:rsidDel="007E43DC">
                <w:rPr>
                  <w:rFonts w:eastAsiaTheme="minorEastAsia" w:hint="eastAsia"/>
                </w:rPr>
                <w:delText>먹으며</w:delText>
              </w:r>
              <w:r w:rsidR="008F2D59" w:rsidDel="007E43DC">
                <w:rPr>
                  <w:rFonts w:eastAsiaTheme="minorEastAsia" w:hint="eastAsia"/>
                </w:rPr>
                <w:delText xml:space="preserve"> </w:delText>
              </w:r>
              <w:r w:rsidR="008F2D59" w:rsidDel="007E43DC">
                <w:rPr>
                  <w:rFonts w:eastAsiaTheme="minorEastAsia" w:hint="eastAsia"/>
                </w:rPr>
                <w:delText>시간</w:delText>
              </w:r>
              <w:r w:rsidR="008F2D59" w:rsidDel="007E43DC">
                <w:rPr>
                  <w:rFonts w:eastAsiaTheme="minorEastAsia" w:hint="eastAsia"/>
                </w:rPr>
                <w:delText xml:space="preserve"> </w:delText>
              </w:r>
              <w:r w:rsidR="008F2D59" w:rsidDel="007E43DC">
                <w:rPr>
                  <w:rFonts w:eastAsiaTheme="minorEastAsia" w:hint="eastAsia"/>
                </w:rPr>
                <w:delText>여행을</w:delText>
              </w:r>
              <w:r w:rsidR="008F2D59" w:rsidDel="007E43DC">
                <w:rPr>
                  <w:rFonts w:eastAsiaTheme="minorEastAsia" w:hint="eastAsia"/>
                </w:rPr>
                <w:delText xml:space="preserve"> </w:delText>
              </w:r>
              <w:r w:rsidDel="007E43DC">
                <w:rPr>
                  <w:rFonts w:eastAsiaTheme="minorEastAsia" w:hint="eastAsia"/>
                </w:rPr>
                <w:delText>끝내보시기</w:delText>
              </w:r>
              <w:r w:rsidDel="007E43DC">
                <w:rPr>
                  <w:rFonts w:eastAsiaTheme="minorEastAsia" w:hint="eastAsia"/>
                </w:rPr>
                <w:delText xml:space="preserve"> </w:delText>
              </w:r>
              <w:r w:rsidDel="007E43DC">
                <w:rPr>
                  <w:rFonts w:eastAsiaTheme="minorEastAsia" w:hint="eastAsia"/>
                </w:rPr>
                <w:delText>바랍니다</w:delText>
              </w:r>
              <w:r w:rsidDel="007E43DC">
                <w:rPr>
                  <w:rFonts w:eastAsiaTheme="minorEastAsia" w:hint="eastAsia"/>
                </w:rPr>
                <w:delText>.</w:delText>
              </w:r>
            </w:del>
          </w:p>
          <w:p w:rsidR="005041C2" w:rsidRPr="008F2D59"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Default="005041C2">
            <w:pPr>
              <w:rPr>
                <w:rFonts w:eastAsiaTheme="minorEastAsia"/>
              </w:rPr>
            </w:pPr>
          </w:p>
          <w:p w:rsidR="0041654D" w:rsidRDefault="0041654D">
            <w:pPr>
              <w:rPr>
                <w:rFonts w:eastAsiaTheme="minorEastAsia"/>
              </w:rPr>
            </w:pPr>
            <w:r w:rsidRPr="00225BE6">
              <w:rPr>
                <w:rFonts w:eastAsiaTheme="minorEastAsia"/>
                <w:lang w:val="fr-BE"/>
              </w:rPr>
              <w:t xml:space="preserve">3-7-1 Sakuracho, Koganei, Tokyo 184-0005. </w:t>
            </w:r>
            <w:r>
              <w:rPr>
                <w:rFonts w:eastAsiaTheme="minorEastAsia" w:hint="eastAsia"/>
              </w:rPr>
              <w:t>전화</w:t>
            </w:r>
            <w:r w:rsidRPr="00225BE6">
              <w:rPr>
                <w:rFonts w:eastAsiaTheme="minorEastAsia"/>
              </w:rPr>
              <w:t>: +81 42-388-3300</w:t>
            </w:r>
          </w:p>
          <w:p w:rsidR="0041654D" w:rsidRPr="00225BE6" w:rsidRDefault="0041654D">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 href="http://www.tatemonoen.jp/english/index.html/"target="_blank"&gt;</w:t>
            </w:r>
          </w:p>
          <w:p w:rsidR="005041C2" w:rsidRDefault="005041C2">
            <w:pPr>
              <w:rPr>
                <w:rFonts w:eastAsiaTheme="minorEastAsia"/>
              </w:rPr>
            </w:pPr>
          </w:p>
          <w:p w:rsidR="00AC38F6" w:rsidRPr="00AC38F6" w:rsidRDefault="00AC38F6">
            <w:pPr>
              <w:rPr>
                <w:rFonts w:eastAsiaTheme="minorEastAsia"/>
              </w:rPr>
            </w:pPr>
            <w:r>
              <w:rPr>
                <w:rFonts w:eastAsiaTheme="minorEastAsia" w:hint="eastAsia"/>
              </w:rPr>
              <w:t>에도</w:t>
            </w:r>
            <w:r>
              <w:rPr>
                <w:rFonts w:eastAsiaTheme="minorEastAsia" w:hint="eastAsia"/>
              </w:rPr>
              <w:t xml:space="preserve"> </w:t>
            </w:r>
            <w:r>
              <w:rPr>
                <w:rFonts w:eastAsiaTheme="minorEastAsia" w:hint="eastAsia"/>
              </w:rPr>
              <w:t>도쿄</w:t>
            </w:r>
            <w:r>
              <w:rPr>
                <w:rFonts w:eastAsiaTheme="minorEastAsia" w:hint="eastAsia"/>
              </w:rPr>
              <w:t xml:space="preserve"> </w:t>
            </w:r>
            <w:r>
              <w:rPr>
                <w:rFonts w:eastAsiaTheme="minorEastAsia" w:hint="eastAsia"/>
              </w:rPr>
              <w:t>야외</w:t>
            </w:r>
            <w:r>
              <w:rPr>
                <w:rFonts w:eastAsiaTheme="minorEastAsia" w:hint="eastAsia"/>
              </w:rPr>
              <w:t xml:space="preserve"> </w:t>
            </w:r>
            <w:r>
              <w:rPr>
                <w:rFonts w:eastAsiaTheme="minorEastAsia" w:hint="eastAsia"/>
              </w:rPr>
              <w:t>건축</w:t>
            </w:r>
            <w:r>
              <w:rPr>
                <w:rFonts w:eastAsiaTheme="minorEastAsia" w:hint="eastAsia"/>
              </w:rPr>
              <w:t xml:space="preserve"> </w:t>
            </w:r>
            <w:r>
              <w:rPr>
                <w:rFonts w:eastAsiaTheme="minorEastAsia" w:hint="eastAsia"/>
              </w:rPr>
              <w:t>박물관</w:t>
            </w:r>
            <w:r>
              <w:rPr>
                <w:rFonts w:eastAsiaTheme="minorEastAsia" w:hint="eastAsia"/>
              </w:rPr>
              <w:t xml:space="preserve"> </w:t>
            </w:r>
            <w:r>
              <w:rPr>
                <w:rFonts w:eastAsiaTheme="minorEastAsia" w:hint="eastAsia"/>
              </w:rPr>
              <w:t>웹사이트</w:t>
            </w:r>
          </w:p>
          <w:p w:rsidR="00AC38F6" w:rsidRPr="00225BE6" w:rsidRDefault="00AC38F6">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&lt;h3&gt;</w:t>
            </w:r>
          </w:p>
          <w:p w:rsidR="008F2D59" w:rsidRDefault="008F2D59">
            <w:pPr>
              <w:rPr>
                <w:rFonts w:eastAsiaTheme="minorEastAsia"/>
                <w:color w:val="0000FF"/>
              </w:rPr>
            </w:pPr>
          </w:p>
          <w:p w:rsidR="008F2D59" w:rsidRPr="008F2D59" w:rsidRDefault="008F2D59">
            <w:pPr>
              <w:rPr>
                <w:rFonts w:eastAsiaTheme="minorEastAsia"/>
              </w:rPr>
            </w:pPr>
            <w:r w:rsidRPr="008F2D59">
              <w:rPr>
                <w:rFonts w:eastAsiaTheme="minorEastAsia" w:hint="eastAsia"/>
              </w:rPr>
              <w:t>도쿄의</w:t>
            </w:r>
            <w:r w:rsidRPr="008F2D59">
              <w:rPr>
                <w:rFonts w:eastAsiaTheme="minorEastAsia" w:hint="eastAsia"/>
              </w:rPr>
              <w:t xml:space="preserve"> </w:t>
            </w:r>
            <w:r w:rsidRPr="008F2D59">
              <w:rPr>
                <w:rFonts w:eastAsiaTheme="minorEastAsia" w:hint="eastAsia"/>
              </w:rPr>
              <w:t>야생동물</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&lt;/h3&gt;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8F2D59" w:rsidRDefault="008F2D59">
            <w:pPr>
              <w:rPr>
                <w:rFonts w:eastAsiaTheme="minorEastAsia"/>
                <w:color w:val="0000FF"/>
              </w:rPr>
            </w:pPr>
          </w:p>
          <w:p w:rsidR="008F2D59" w:rsidRPr="008F2D59" w:rsidRDefault="008F2D59">
            <w:pPr>
              <w:rPr>
                <w:rFonts w:eastAsiaTheme="minorEastAsia"/>
              </w:rPr>
            </w:pPr>
            <w:r w:rsidRPr="008F2D59">
              <w:rPr>
                <w:rFonts w:eastAsiaTheme="minorEastAsia" w:hint="eastAsia"/>
              </w:rPr>
              <w:t>일본어로</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&lt;i&gt;</w:t>
            </w:r>
          </w:p>
          <w:p w:rsidR="008F2D59" w:rsidRDefault="008F2D59">
            <w:pPr>
              <w:rPr>
                <w:rFonts w:eastAsiaTheme="minorEastAsia"/>
                <w:color w:val="0000FF"/>
              </w:rPr>
            </w:pPr>
          </w:p>
          <w:p w:rsidR="008F2D59" w:rsidRPr="008F2D59" w:rsidRDefault="008F2D59">
            <w:pPr>
              <w:rPr>
                <w:rFonts w:eastAsiaTheme="minorEastAsia"/>
              </w:rPr>
            </w:pPr>
            <w:r w:rsidRPr="008F2D59">
              <w:rPr>
                <w:rFonts w:eastAsiaTheme="minorEastAsia" w:hint="eastAsia"/>
              </w:rPr>
              <w:t>가와이란</w:t>
            </w:r>
            <w:r w:rsidRPr="008F2D59">
              <w:rPr>
                <w:rFonts w:eastAsiaTheme="minorEastAsia" w:hint="eastAsia"/>
              </w:rPr>
              <w:t xml:space="preserve"> </w:t>
            </w:r>
            <w:r w:rsidRPr="008F2D59">
              <w:rPr>
                <w:rFonts w:eastAsiaTheme="minorEastAsia" w:hint="eastAsia"/>
              </w:rPr>
              <w:t>말은</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&lt;/i&gt;</w:t>
            </w:r>
          </w:p>
          <w:p w:rsidR="005041C2" w:rsidRDefault="005041C2">
            <w:pPr>
              <w:rPr>
                <w:rFonts w:eastAsiaTheme="minorEastAsia"/>
              </w:rPr>
            </w:pPr>
          </w:p>
          <w:p w:rsidR="008F2D59" w:rsidRDefault="008F2D59">
            <w:pPr>
              <w:rPr>
                <w:rFonts w:eastAsiaTheme="minorEastAsia"/>
              </w:rPr>
            </w:pPr>
            <w:r>
              <w:rPr>
                <w:rFonts w:eastAsiaTheme="minorEastAsia"/>
              </w:rPr>
              <w:t>“</w:t>
            </w:r>
            <w:r>
              <w:rPr>
                <w:rFonts w:eastAsiaTheme="minorEastAsia" w:hint="eastAsia"/>
              </w:rPr>
              <w:t>귀엽다</w:t>
            </w:r>
            <w:r>
              <w:rPr>
                <w:rFonts w:eastAsiaTheme="minorEastAsia"/>
              </w:rPr>
              <w:t>”</w:t>
            </w:r>
            <w:r>
              <w:rPr>
                <w:rFonts w:eastAsiaTheme="minorEastAsia" w:hint="eastAsia"/>
              </w:rPr>
              <w:t>라는</w:t>
            </w:r>
            <w:r>
              <w:rPr>
                <w:rFonts w:eastAsiaTheme="minorEastAsia" w:hint="eastAsia"/>
              </w:rPr>
              <w:t xml:space="preserve"> </w:t>
            </w:r>
            <w:r>
              <w:rPr>
                <w:rFonts w:eastAsiaTheme="minorEastAsia" w:hint="eastAsia"/>
              </w:rPr>
              <w:t>뜻</w:t>
            </w:r>
            <w:ins w:id="125" w:author="noel" w:date="2015-07-23T23:59:00Z">
              <w:r w:rsidR="00B0734E">
                <w:rPr>
                  <w:rFonts w:eastAsiaTheme="minorEastAsia" w:hint="eastAsia"/>
                </w:rPr>
                <w:t>인데</w:t>
              </w:r>
            </w:ins>
            <w:del w:id="126" w:author="noel" w:date="2015-07-23T23:59:00Z">
              <w:r w:rsidDel="00B0734E">
                <w:rPr>
                  <w:rFonts w:eastAsiaTheme="minorEastAsia" w:hint="eastAsia"/>
                </w:rPr>
                <w:delText>이며</w:delText>
              </w:r>
            </w:del>
            <w:r>
              <w:rPr>
                <w:rFonts w:eastAsiaTheme="minorEastAsia" w:hint="eastAsia"/>
              </w:rPr>
              <w:t xml:space="preserve">, </w:t>
            </w:r>
            <w:r>
              <w:rPr>
                <w:rFonts w:eastAsiaTheme="minorEastAsia" w:hint="eastAsia"/>
              </w:rPr>
              <w:t>도쿄의</w:t>
            </w:r>
            <w:r>
              <w:rPr>
                <w:rFonts w:eastAsiaTheme="minorEastAsia" w:hint="eastAsia"/>
              </w:rPr>
              <w:t xml:space="preserve"> </w:t>
            </w:r>
            <w:r>
              <w:rPr>
                <w:rFonts w:eastAsiaTheme="minorEastAsia" w:hint="eastAsia"/>
              </w:rPr>
              <w:t>동물원</w:t>
            </w:r>
            <w:r>
              <w:rPr>
                <w:rFonts w:eastAsiaTheme="minorEastAsia" w:hint="eastAsia"/>
              </w:rPr>
              <w:t xml:space="preserve">, </w:t>
            </w:r>
            <w:r>
              <w:rPr>
                <w:rFonts w:eastAsiaTheme="minorEastAsia" w:hint="eastAsia"/>
              </w:rPr>
              <w:t>아쿠아리움과</w:t>
            </w:r>
            <w:r>
              <w:rPr>
                <w:rFonts w:eastAsiaTheme="minorEastAsia" w:hint="eastAsia"/>
              </w:rPr>
              <w:t xml:space="preserve"> </w:t>
            </w:r>
            <w:r>
              <w:rPr>
                <w:rFonts w:eastAsiaTheme="minorEastAsia" w:hint="eastAsia"/>
              </w:rPr>
              <w:t>해양생물공원에서</w:t>
            </w:r>
            <w:r>
              <w:rPr>
                <w:rFonts w:eastAsiaTheme="minorEastAsia" w:hint="eastAsia"/>
              </w:rPr>
              <w:t xml:space="preserve"> </w:t>
            </w:r>
            <w:r>
              <w:rPr>
                <w:rFonts w:eastAsiaTheme="minorEastAsia" w:hint="eastAsia"/>
              </w:rPr>
              <w:t>가와이란</w:t>
            </w:r>
            <w:r>
              <w:rPr>
                <w:rFonts w:eastAsiaTheme="minorEastAsia" w:hint="eastAsia"/>
              </w:rPr>
              <w:t xml:space="preserve"> </w:t>
            </w:r>
            <w:r>
              <w:rPr>
                <w:rFonts w:eastAsiaTheme="minorEastAsia" w:hint="eastAsia"/>
              </w:rPr>
              <w:t>말을</w:t>
            </w:r>
            <w:r>
              <w:rPr>
                <w:rFonts w:eastAsiaTheme="minorEastAsia" w:hint="eastAsia"/>
              </w:rPr>
              <w:t xml:space="preserve"> </w:t>
            </w:r>
            <w:del w:id="127" w:author="noel" w:date="2015-07-23T23:59:00Z">
              <w:r w:rsidDel="00F66CDB">
                <w:rPr>
                  <w:rFonts w:eastAsiaTheme="minorEastAsia" w:hint="eastAsia"/>
                </w:rPr>
                <w:delText>계속</w:delText>
              </w:r>
            </w:del>
            <w:ins w:id="128" w:author="noel" w:date="2015-07-23T23:59:00Z">
              <w:r w:rsidR="00F66CDB">
                <w:rPr>
                  <w:rFonts w:eastAsiaTheme="minorEastAsia" w:hint="eastAsia"/>
                </w:rPr>
                <w:t>수도</w:t>
              </w:r>
              <w:r w:rsidR="00F66CDB">
                <w:rPr>
                  <w:rFonts w:eastAsiaTheme="minorEastAsia" w:hint="eastAsia"/>
                </w:rPr>
                <w:t xml:space="preserve"> </w:t>
              </w:r>
              <w:r w:rsidR="00F66CDB">
                <w:rPr>
                  <w:rFonts w:eastAsiaTheme="minorEastAsia" w:hint="eastAsia"/>
                </w:rPr>
                <w:t>없이</w:t>
              </w:r>
            </w:ins>
            <w:r>
              <w:rPr>
                <w:rFonts w:eastAsiaTheme="minorEastAsia" w:hint="eastAsia"/>
              </w:rPr>
              <w:t xml:space="preserve"> </w:t>
            </w:r>
            <w:del w:id="129" w:author="noel" w:date="2015-07-23T23:59:00Z">
              <w:r w:rsidDel="00B0734E">
                <w:rPr>
                  <w:rFonts w:eastAsiaTheme="minorEastAsia" w:hint="eastAsia"/>
                </w:rPr>
                <w:delText>들으실</w:delText>
              </w:r>
              <w:r w:rsidDel="00B0734E">
                <w:rPr>
                  <w:rFonts w:eastAsiaTheme="minorEastAsia" w:hint="eastAsia"/>
                </w:rPr>
                <w:delText xml:space="preserve"> </w:delText>
              </w:r>
              <w:r w:rsidDel="00B0734E">
                <w:rPr>
                  <w:rFonts w:eastAsiaTheme="minorEastAsia" w:hint="eastAsia"/>
                </w:rPr>
                <w:delText>수</w:delText>
              </w:r>
              <w:r w:rsidDel="00B0734E">
                <w:rPr>
                  <w:rFonts w:eastAsiaTheme="minorEastAsia" w:hint="eastAsia"/>
                </w:rPr>
                <w:delText xml:space="preserve"> </w:delText>
              </w:r>
              <w:r w:rsidDel="00B0734E">
                <w:rPr>
                  <w:rFonts w:eastAsiaTheme="minorEastAsia" w:hint="eastAsia"/>
                </w:rPr>
                <w:delText>있습니다</w:delText>
              </w:r>
            </w:del>
            <w:ins w:id="130" w:author="noel" w:date="2015-07-23T23:59:00Z">
              <w:r w:rsidR="00B0734E">
                <w:rPr>
                  <w:rFonts w:eastAsiaTheme="minorEastAsia" w:hint="eastAsia"/>
                </w:rPr>
                <w:t>듣게</w:t>
              </w:r>
              <w:r w:rsidR="00B0734E">
                <w:rPr>
                  <w:rFonts w:eastAsiaTheme="minorEastAsia" w:hint="eastAsia"/>
                </w:rPr>
                <w:t xml:space="preserve"> </w:t>
              </w:r>
              <w:r w:rsidR="00B0734E">
                <w:rPr>
                  <w:rFonts w:eastAsiaTheme="minorEastAsia" w:hint="eastAsia"/>
                </w:rPr>
                <w:t>되실</w:t>
              </w:r>
              <w:r w:rsidR="00F66CDB">
                <w:rPr>
                  <w:rFonts w:eastAsiaTheme="minorEastAsia" w:hint="eastAsia"/>
                </w:rPr>
                <w:t xml:space="preserve"> </w:t>
              </w:r>
              <w:r w:rsidR="00B0734E">
                <w:rPr>
                  <w:rFonts w:eastAsiaTheme="minorEastAsia" w:hint="eastAsia"/>
                </w:rPr>
                <w:t>겁니다</w:t>
              </w:r>
            </w:ins>
            <w:r>
              <w:rPr>
                <w:rFonts w:eastAsiaTheme="minorEastAsia" w:hint="eastAsia"/>
              </w:rPr>
              <w:t xml:space="preserve">. </w:t>
            </w:r>
            <w:r w:rsidR="003D2054">
              <w:rPr>
                <w:rFonts w:eastAsiaTheme="minorEastAsia" w:hint="eastAsia"/>
              </w:rPr>
              <w:t>인근</w:t>
            </w:r>
            <w:r w:rsidR="003D2054">
              <w:rPr>
                <w:rFonts w:eastAsiaTheme="minorEastAsia" w:hint="eastAsia"/>
              </w:rPr>
              <w:t xml:space="preserve"> </w:t>
            </w:r>
            <w:r w:rsidR="003D2054">
              <w:rPr>
                <w:rFonts w:eastAsiaTheme="minorEastAsia" w:hint="eastAsia"/>
              </w:rPr>
              <w:t>태평양</w:t>
            </w:r>
            <w:r w:rsidR="003D2054">
              <w:rPr>
                <w:rFonts w:eastAsiaTheme="minorEastAsia" w:hint="eastAsia"/>
              </w:rPr>
              <w:t xml:space="preserve"> </w:t>
            </w:r>
            <w:r w:rsidR="003D2054">
              <w:rPr>
                <w:rFonts w:eastAsiaTheme="minorEastAsia" w:hint="eastAsia"/>
              </w:rPr>
              <w:t>바다에서</w:t>
            </w:r>
            <w:r w:rsidR="003D2054">
              <w:rPr>
                <w:rFonts w:eastAsiaTheme="minorEastAsia" w:hint="eastAsia"/>
              </w:rPr>
              <w:t xml:space="preserve"> </w:t>
            </w:r>
            <w:r w:rsidR="003D2054">
              <w:rPr>
                <w:rFonts w:eastAsiaTheme="minorEastAsia" w:hint="eastAsia"/>
              </w:rPr>
              <w:t>온</w:t>
            </w:r>
            <w:r w:rsidR="003D2054">
              <w:rPr>
                <w:rFonts w:eastAsiaTheme="minorEastAsia" w:hint="eastAsia"/>
              </w:rPr>
              <w:t xml:space="preserve"> </w:t>
            </w:r>
            <w:r w:rsidR="00891FFE">
              <w:rPr>
                <w:rFonts w:eastAsiaTheme="minorEastAsia" w:hint="eastAsia"/>
              </w:rPr>
              <w:t>돌고래와</w:t>
            </w:r>
            <w:r>
              <w:rPr>
                <w:rFonts w:eastAsiaTheme="minorEastAsia" w:hint="eastAsia"/>
              </w:rPr>
              <w:t xml:space="preserve"> </w:t>
            </w:r>
            <w:r w:rsidR="00891FFE">
              <w:rPr>
                <w:rFonts w:eastAsiaTheme="minorEastAsia" w:hint="eastAsia"/>
              </w:rPr>
              <w:t>상어</w:t>
            </w:r>
            <w:r w:rsidR="003D2054">
              <w:rPr>
                <w:rFonts w:eastAsiaTheme="minorEastAsia" w:hint="eastAsia"/>
              </w:rPr>
              <w:t>부터</w:t>
            </w:r>
            <w:r w:rsidR="003D2054">
              <w:rPr>
                <w:rFonts w:eastAsiaTheme="minorEastAsia" w:hint="eastAsia"/>
              </w:rPr>
              <w:t xml:space="preserve"> </w:t>
            </w:r>
            <w:r w:rsidR="003D2054">
              <w:rPr>
                <w:rFonts w:eastAsiaTheme="minorEastAsia" w:hint="eastAsia"/>
              </w:rPr>
              <w:t>이웃나라</w:t>
            </w:r>
            <w:r w:rsidR="003D2054">
              <w:rPr>
                <w:rFonts w:eastAsiaTheme="minorEastAsia" w:hint="eastAsia"/>
              </w:rPr>
              <w:t xml:space="preserve"> </w:t>
            </w:r>
            <w:r w:rsidR="003D2054">
              <w:rPr>
                <w:rFonts w:eastAsiaTheme="minorEastAsia" w:hint="eastAsia"/>
              </w:rPr>
              <w:t>중국</w:t>
            </w:r>
            <w:r w:rsidR="0052546A">
              <w:rPr>
                <w:rFonts w:eastAsiaTheme="minorEastAsia" w:hint="eastAsia"/>
              </w:rPr>
              <w:t>에서</w:t>
            </w:r>
            <w:r w:rsidR="0052546A">
              <w:rPr>
                <w:rFonts w:eastAsiaTheme="minorEastAsia" w:hint="eastAsia"/>
              </w:rPr>
              <w:t xml:space="preserve"> </w:t>
            </w:r>
            <w:r w:rsidR="0052546A">
              <w:rPr>
                <w:rFonts w:eastAsiaTheme="minorEastAsia" w:hint="eastAsia"/>
              </w:rPr>
              <w:t>온</w:t>
            </w:r>
            <w:r w:rsidR="0052546A">
              <w:rPr>
                <w:rFonts w:eastAsiaTheme="minorEastAsia" w:hint="eastAsia"/>
              </w:rPr>
              <w:t xml:space="preserve"> </w:t>
            </w:r>
            <w:r w:rsidR="0052546A">
              <w:rPr>
                <w:rFonts w:eastAsiaTheme="minorEastAsia" w:hint="eastAsia"/>
              </w:rPr>
              <w:t>판다</w:t>
            </w:r>
            <w:r w:rsidR="0052546A">
              <w:rPr>
                <w:rFonts w:eastAsiaTheme="minorEastAsia" w:hint="eastAsia"/>
              </w:rPr>
              <w:t xml:space="preserve"> </w:t>
            </w:r>
            <w:r w:rsidR="0052546A">
              <w:rPr>
                <w:rFonts w:eastAsiaTheme="minorEastAsia" w:hint="eastAsia"/>
              </w:rPr>
              <w:t>등</w:t>
            </w:r>
            <w:r w:rsidR="0052546A">
              <w:rPr>
                <w:rFonts w:eastAsiaTheme="minorEastAsia" w:hint="eastAsia"/>
              </w:rPr>
              <w:t xml:space="preserve"> </w:t>
            </w:r>
            <w:r w:rsidR="00891FFE">
              <w:rPr>
                <w:rFonts w:eastAsiaTheme="minorEastAsia" w:hint="eastAsia"/>
              </w:rPr>
              <w:t>여러분이</w:t>
            </w:r>
            <w:r w:rsidR="00891FFE">
              <w:rPr>
                <w:rFonts w:eastAsiaTheme="minorEastAsia" w:hint="eastAsia"/>
              </w:rPr>
              <w:t xml:space="preserve"> </w:t>
            </w:r>
            <w:r w:rsidR="0052546A">
              <w:rPr>
                <w:rFonts w:eastAsiaTheme="minorEastAsia" w:hint="eastAsia"/>
              </w:rPr>
              <w:t>가장</w:t>
            </w:r>
            <w:r w:rsidR="0052546A">
              <w:rPr>
                <w:rFonts w:eastAsiaTheme="minorEastAsia" w:hint="eastAsia"/>
              </w:rPr>
              <w:t xml:space="preserve"> </w:t>
            </w:r>
            <w:r w:rsidR="0052546A">
              <w:rPr>
                <w:rFonts w:eastAsiaTheme="minorEastAsia" w:hint="eastAsia"/>
              </w:rPr>
              <w:t>좋아하는</w:t>
            </w:r>
            <w:r w:rsidR="0052546A">
              <w:rPr>
                <w:rFonts w:eastAsiaTheme="minorEastAsia" w:hint="eastAsia"/>
              </w:rPr>
              <w:t xml:space="preserve"> </w:t>
            </w:r>
            <w:r w:rsidR="0052546A">
              <w:rPr>
                <w:rFonts w:eastAsiaTheme="minorEastAsia" w:hint="eastAsia"/>
              </w:rPr>
              <w:t>다양한</w:t>
            </w:r>
            <w:r w:rsidR="0052546A">
              <w:rPr>
                <w:rFonts w:eastAsiaTheme="minorEastAsia" w:hint="eastAsia"/>
              </w:rPr>
              <w:t xml:space="preserve"> </w:t>
            </w:r>
            <w:r w:rsidR="0052546A">
              <w:rPr>
                <w:rFonts w:eastAsiaTheme="minorEastAsia" w:hint="eastAsia"/>
              </w:rPr>
              <w:t>동물</w:t>
            </w:r>
            <w:r w:rsidR="00891FFE">
              <w:rPr>
                <w:rFonts w:eastAsiaTheme="minorEastAsia" w:hint="eastAsia"/>
              </w:rPr>
              <w:t>과</w:t>
            </w:r>
            <w:r w:rsidR="00891FFE">
              <w:rPr>
                <w:rFonts w:eastAsiaTheme="minorEastAsia" w:hint="eastAsia"/>
              </w:rPr>
              <w:t xml:space="preserve"> </w:t>
            </w:r>
            <w:r w:rsidR="00891FFE">
              <w:rPr>
                <w:rFonts w:eastAsiaTheme="minorEastAsia" w:hint="eastAsia"/>
              </w:rPr>
              <w:t>해양생물</w:t>
            </w:r>
            <w:r w:rsidR="0052546A">
              <w:rPr>
                <w:rFonts w:eastAsiaTheme="minorEastAsia" w:hint="eastAsia"/>
              </w:rPr>
              <w:t>을</w:t>
            </w:r>
            <w:r w:rsidR="0052546A">
              <w:rPr>
                <w:rFonts w:eastAsiaTheme="minorEastAsia" w:hint="eastAsia"/>
              </w:rPr>
              <w:t xml:space="preserve"> </w:t>
            </w:r>
            <w:del w:id="131" w:author="noel" w:date="2015-07-24T00:00:00Z">
              <w:r w:rsidR="0052546A" w:rsidDel="00F66CDB">
                <w:rPr>
                  <w:rFonts w:eastAsiaTheme="minorEastAsia" w:hint="eastAsia"/>
                </w:rPr>
                <w:delText>보실</w:delText>
              </w:r>
              <w:r w:rsidR="0052546A" w:rsidDel="00F66CDB">
                <w:rPr>
                  <w:rFonts w:eastAsiaTheme="minorEastAsia" w:hint="eastAsia"/>
                </w:rPr>
                <w:delText xml:space="preserve"> </w:delText>
              </w:r>
              <w:r w:rsidR="0052546A" w:rsidDel="00F66CDB">
                <w:rPr>
                  <w:rFonts w:eastAsiaTheme="minorEastAsia" w:hint="eastAsia"/>
                </w:rPr>
                <w:delText>수</w:delText>
              </w:r>
              <w:r w:rsidR="0052546A" w:rsidDel="00F66CDB">
                <w:rPr>
                  <w:rFonts w:eastAsiaTheme="minorEastAsia" w:hint="eastAsia"/>
                </w:rPr>
                <w:delText xml:space="preserve"> </w:delText>
              </w:r>
              <w:r w:rsidR="0052546A" w:rsidDel="00F66CDB">
                <w:rPr>
                  <w:rFonts w:eastAsiaTheme="minorEastAsia" w:hint="eastAsia"/>
                </w:rPr>
                <w:delText>있습니다</w:delText>
              </w:r>
              <w:r w:rsidR="0052546A" w:rsidDel="00F66CDB">
                <w:rPr>
                  <w:rFonts w:eastAsiaTheme="minorEastAsia" w:hint="eastAsia"/>
                </w:rPr>
                <w:delText>.</w:delText>
              </w:r>
            </w:del>
            <w:ins w:id="132" w:author="noel" w:date="2015-07-24T00:00:00Z">
              <w:r w:rsidR="00F66CDB">
                <w:rPr>
                  <w:rFonts w:eastAsiaTheme="minorEastAsia" w:hint="eastAsia"/>
                </w:rPr>
                <w:t>가까이에서</w:t>
              </w:r>
              <w:r w:rsidR="00F66CDB">
                <w:rPr>
                  <w:rFonts w:eastAsiaTheme="minorEastAsia" w:hint="eastAsia"/>
                </w:rPr>
                <w:t xml:space="preserve"> </w:t>
              </w:r>
              <w:r w:rsidR="00F66CDB">
                <w:rPr>
                  <w:rFonts w:eastAsiaTheme="minorEastAsia" w:hint="eastAsia"/>
                </w:rPr>
                <w:t>만나보세요</w:t>
              </w:r>
              <w:r w:rsidR="00F66CDB">
                <w:rPr>
                  <w:rFonts w:eastAsiaTheme="minorEastAsia" w:hint="eastAsia"/>
                </w:rPr>
                <w:t>.</w:t>
              </w:r>
            </w:ins>
          </w:p>
          <w:p w:rsidR="008F2D59" w:rsidRPr="00225BE6" w:rsidRDefault="008F2D59">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&lt;em&gt;</w:t>
            </w:r>
          </w:p>
          <w:p w:rsidR="008F2D59" w:rsidRDefault="008F2D59">
            <w:pPr>
              <w:rPr>
                <w:rFonts w:eastAsiaTheme="minorEastAsia"/>
                <w:color w:val="0000FF"/>
              </w:rPr>
            </w:pPr>
          </w:p>
          <w:p w:rsidR="008F2D59" w:rsidRPr="0052546A" w:rsidRDefault="008F2D59">
            <w:pPr>
              <w:rPr>
                <w:rFonts w:eastAsiaTheme="minorEastAsia"/>
              </w:rPr>
            </w:pPr>
            <w:r w:rsidRPr="0052546A">
              <w:rPr>
                <w:rFonts w:eastAsiaTheme="minorEastAsia" w:hint="eastAsia"/>
              </w:rPr>
              <w:t>우에노</w:t>
            </w:r>
            <w:r w:rsidRPr="0052546A">
              <w:rPr>
                <w:rFonts w:eastAsiaTheme="minorEastAsia" w:hint="eastAsia"/>
              </w:rPr>
              <w:t xml:space="preserve"> </w:t>
            </w:r>
            <w:r w:rsidRPr="0052546A">
              <w:rPr>
                <w:rFonts w:eastAsiaTheme="minorEastAsia" w:hint="eastAsia"/>
              </w:rPr>
              <w:t>동물원</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52546A" w:rsidRDefault="0052546A">
            <w:pPr>
              <w:rPr>
                <w:rFonts w:eastAsiaTheme="minorEastAsia"/>
                <w:color w:val="0000FF"/>
              </w:rPr>
            </w:pPr>
          </w:p>
          <w:p w:rsidR="0052546A" w:rsidRPr="00225BE6" w:rsidRDefault="00891FFE" w:rsidP="00F6576B">
            <w:pPr>
              <w:ind w:left="22" w:hangingChars="11" w:hanging="22"/>
              <w:rPr>
                <w:rFonts w:eastAsiaTheme="minorEastAsia"/>
              </w:rPr>
            </w:pPr>
            <w:del w:id="133" w:author="noel" w:date="2015-07-24T00:02:00Z">
              <w:r w:rsidDel="00C460A1">
                <w:rPr>
                  <w:rFonts w:eastAsiaTheme="minorEastAsia" w:hint="eastAsia"/>
                </w:rPr>
                <w:delText>모두가</w:delText>
              </w:r>
              <w:r w:rsidDel="00C460A1">
                <w:rPr>
                  <w:rFonts w:eastAsiaTheme="minorEastAsia" w:hint="eastAsia"/>
                </w:rPr>
                <w:delText xml:space="preserve"> </w:delText>
              </w:r>
              <w:r w:rsidR="00F6576B" w:rsidDel="00C460A1">
                <w:rPr>
                  <w:rFonts w:eastAsiaTheme="minorEastAsia" w:hint="eastAsia"/>
                </w:rPr>
                <w:delText>대형</w:delText>
              </w:r>
            </w:del>
            <w:ins w:id="134" w:author="noel" w:date="2015-07-24T00:02:00Z">
              <w:r w:rsidR="00C460A1">
                <w:rPr>
                  <w:rFonts w:eastAsiaTheme="minorEastAsia" w:hint="eastAsia"/>
                </w:rPr>
                <w:t>자이언트</w:t>
              </w:r>
            </w:ins>
            <w:r w:rsidR="00F6576B">
              <w:rPr>
                <w:rFonts w:eastAsiaTheme="minorEastAsia" w:hint="eastAsia"/>
              </w:rPr>
              <w:t xml:space="preserve"> </w:t>
            </w:r>
            <w:r w:rsidR="00F6576B">
              <w:rPr>
                <w:rFonts w:eastAsiaTheme="minorEastAsia" w:hint="eastAsia"/>
              </w:rPr>
              <w:t>판다</w:t>
            </w:r>
            <w:r w:rsidR="00F6576B">
              <w:rPr>
                <w:rFonts w:eastAsiaTheme="minorEastAsia" w:hint="eastAsia"/>
              </w:rPr>
              <w:t xml:space="preserve"> </w:t>
            </w:r>
            <w:r w:rsidR="00F6576B">
              <w:rPr>
                <w:rFonts w:eastAsiaTheme="minorEastAsia" w:hint="eastAsia"/>
              </w:rPr>
              <w:t>커플</w:t>
            </w:r>
            <w:del w:id="135" w:author="noel" w:date="2015-07-24T00:02:00Z">
              <w:r w:rsidR="00F6576B" w:rsidDel="00C460A1">
                <w:rPr>
                  <w:rFonts w:eastAsiaTheme="minorEastAsia" w:hint="eastAsia"/>
                </w:rPr>
                <w:delText>인</w:delText>
              </w:r>
            </w:del>
            <w:r w:rsidR="00F6576B">
              <w:rPr>
                <w:rFonts w:eastAsiaTheme="minorEastAsia" w:hint="eastAsia"/>
              </w:rPr>
              <w:t xml:space="preserve"> </w:t>
            </w:r>
            <w:del w:id="136" w:author="noel" w:date="2015-07-24T00:02:00Z">
              <w:r w:rsidR="00F6576B" w:rsidDel="00C460A1">
                <w:rPr>
                  <w:rFonts w:eastAsiaTheme="minorEastAsia" w:hint="eastAsia"/>
                </w:rPr>
                <w:delText>수컷</w:delText>
              </w:r>
              <w:r w:rsidR="00F6576B" w:rsidDel="00C460A1">
                <w:rPr>
                  <w:rFonts w:eastAsiaTheme="minorEastAsia" w:hint="eastAsia"/>
                </w:rPr>
                <w:delText xml:space="preserve"> </w:delText>
              </w:r>
              <w:r w:rsidR="00F6576B" w:rsidDel="00C460A1">
                <w:rPr>
                  <w:rFonts w:eastAsiaTheme="minorEastAsia" w:hint="eastAsia"/>
                </w:rPr>
                <w:delText>판다</w:delText>
              </w:r>
              <w:r w:rsidR="00F6576B" w:rsidDel="00C460A1">
                <w:rPr>
                  <w:rFonts w:eastAsiaTheme="minorEastAsia" w:hint="eastAsia"/>
                </w:rPr>
                <w:delText xml:space="preserve"> </w:delText>
              </w:r>
            </w:del>
            <w:r w:rsidR="00F6576B">
              <w:rPr>
                <w:rFonts w:eastAsiaTheme="minorEastAsia" w:hint="eastAsia"/>
              </w:rPr>
              <w:t>신신과</w:t>
            </w:r>
            <w:r w:rsidR="00F6576B">
              <w:rPr>
                <w:rFonts w:eastAsiaTheme="minorEastAsia" w:hint="eastAsia"/>
              </w:rPr>
              <w:t xml:space="preserve"> </w:t>
            </w:r>
            <w:del w:id="137" w:author="noel" w:date="2015-07-24T00:02:00Z">
              <w:r w:rsidR="00F6576B" w:rsidDel="00C460A1">
                <w:rPr>
                  <w:rFonts w:eastAsiaTheme="minorEastAsia" w:hint="eastAsia"/>
                </w:rPr>
                <w:delText>암컷</w:delText>
              </w:r>
              <w:r w:rsidR="00F6576B" w:rsidDel="00C460A1">
                <w:rPr>
                  <w:rFonts w:eastAsiaTheme="minorEastAsia" w:hint="eastAsia"/>
                </w:rPr>
                <w:delText xml:space="preserve"> </w:delText>
              </w:r>
              <w:r w:rsidR="00F6576B" w:rsidDel="00C460A1">
                <w:rPr>
                  <w:rFonts w:eastAsiaTheme="minorEastAsia" w:hint="eastAsia"/>
                </w:rPr>
                <w:delText>판다</w:delText>
              </w:r>
              <w:r w:rsidR="00F6576B" w:rsidDel="00C460A1">
                <w:rPr>
                  <w:rFonts w:eastAsiaTheme="minorEastAsia" w:hint="eastAsia"/>
                </w:rPr>
                <w:delText xml:space="preserve"> </w:delText>
              </w:r>
            </w:del>
            <w:r w:rsidR="00F6576B">
              <w:rPr>
                <w:rFonts w:eastAsiaTheme="minorEastAsia" w:hint="eastAsia"/>
              </w:rPr>
              <w:t>릴리</w:t>
            </w:r>
            <w:ins w:id="138" w:author="noel" w:date="2015-07-24T00:02:00Z">
              <w:r w:rsidR="00C460A1">
                <w:rPr>
                  <w:rFonts w:eastAsiaTheme="minorEastAsia" w:hint="eastAsia"/>
                </w:rPr>
                <w:t>는</w:t>
              </w:r>
              <w:r w:rsidR="00C460A1">
                <w:rPr>
                  <w:rFonts w:eastAsiaTheme="minorEastAsia" w:hint="eastAsia"/>
                </w:rPr>
                <w:t xml:space="preserve"> </w:t>
              </w:r>
              <w:r w:rsidR="00C460A1">
                <w:rPr>
                  <w:rFonts w:eastAsiaTheme="minorEastAsia" w:hint="eastAsia"/>
                </w:rPr>
                <w:t>모두의</w:t>
              </w:r>
            </w:ins>
            <w:del w:id="139" w:author="noel" w:date="2015-07-24T00:02:00Z">
              <w:r w:rsidR="00F6576B" w:rsidDel="00C460A1">
                <w:rPr>
                  <w:rFonts w:eastAsiaTheme="minorEastAsia" w:hint="eastAsia"/>
                </w:rPr>
                <w:delText>를</w:delText>
              </w:r>
            </w:del>
            <w:r w:rsidR="00F6576B">
              <w:rPr>
                <w:rFonts w:eastAsiaTheme="minorEastAsia" w:hint="eastAsia"/>
              </w:rPr>
              <w:t xml:space="preserve"> </w:t>
            </w:r>
            <w:r w:rsidR="00F6576B">
              <w:rPr>
                <w:rFonts w:eastAsiaTheme="minorEastAsia" w:hint="eastAsia"/>
              </w:rPr>
              <w:t>사랑</w:t>
            </w:r>
            <w:ins w:id="140" w:author="noel" w:date="2015-07-24T00:02:00Z">
              <w:r w:rsidR="00C460A1">
                <w:rPr>
                  <w:rFonts w:eastAsiaTheme="minorEastAsia" w:hint="eastAsia"/>
                </w:rPr>
                <w:t>을</w:t>
              </w:r>
              <w:r w:rsidR="00C460A1">
                <w:rPr>
                  <w:rFonts w:eastAsiaTheme="minorEastAsia" w:hint="eastAsia"/>
                </w:rPr>
                <w:t xml:space="preserve"> </w:t>
              </w:r>
              <w:r w:rsidR="00C460A1">
                <w:rPr>
                  <w:rFonts w:eastAsiaTheme="minorEastAsia" w:hint="eastAsia"/>
                </w:rPr>
                <w:t>받</w:t>
              </w:r>
            </w:ins>
            <w:del w:id="141" w:author="noel" w:date="2015-07-24T00:02:00Z">
              <w:r w:rsidDel="00C460A1">
                <w:rPr>
                  <w:rFonts w:eastAsiaTheme="minorEastAsia" w:hint="eastAsia"/>
                </w:rPr>
                <w:delText>합</w:delText>
              </w:r>
            </w:del>
            <w:ins w:id="142" w:author="noel" w:date="2015-07-24T00:02:00Z">
              <w:r w:rsidR="00C460A1">
                <w:rPr>
                  <w:rFonts w:eastAsiaTheme="minorEastAsia" w:hint="eastAsia"/>
                </w:rPr>
                <w:t>습</w:t>
              </w:r>
            </w:ins>
            <w:r>
              <w:rPr>
                <w:rFonts w:eastAsiaTheme="minorEastAsia" w:hint="eastAsia"/>
              </w:rPr>
              <w:t>니다</w:t>
            </w:r>
            <w:r w:rsidR="00F6576B">
              <w:rPr>
                <w:rFonts w:eastAsiaTheme="minorEastAsia" w:hint="eastAsia"/>
              </w:rPr>
              <w:t>.</w:t>
            </w:r>
            <w:r>
              <w:rPr>
                <w:rFonts w:eastAsiaTheme="minorEastAsia" w:hint="eastAsia"/>
              </w:rPr>
              <w:t xml:space="preserve"> </w:t>
            </w:r>
            <w:r>
              <w:rPr>
                <w:rFonts w:eastAsiaTheme="minorEastAsia" w:hint="eastAsia"/>
              </w:rPr>
              <w:t>이</w:t>
            </w:r>
            <w:r>
              <w:rPr>
                <w:rFonts w:eastAsiaTheme="minorEastAsia" w:hint="eastAsia"/>
              </w:rPr>
              <w:t xml:space="preserve"> </w:t>
            </w:r>
            <w:r>
              <w:rPr>
                <w:rFonts w:eastAsiaTheme="minorEastAsia" w:hint="eastAsia"/>
              </w:rPr>
              <w:t>판다들은</w:t>
            </w:r>
            <w:r>
              <w:rPr>
                <w:rFonts w:eastAsiaTheme="minorEastAsia" w:hint="eastAsia"/>
              </w:rPr>
              <w:t xml:space="preserve"> 2011</w:t>
            </w:r>
            <w:r>
              <w:rPr>
                <w:rFonts w:eastAsiaTheme="minorEastAsia" w:hint="eastAsia"/>
              </w:rPr>
              <w:t>년부터</w:t>
            </w:r>
            <w:r>
              <w:rPr>
                <w:rFonts w:eastAsiaTheme="minorEastAsia" w:hint="eastAsia"/>
              </w:rPr>
              <w:t xml:space="preserve"> </w:t>
            </w:r>
            <w:r>
              <w:rPr>
                <w:rFonts w:eastAsiaTheme="minorEastAsia" w:hint="eastAsia"/>
              </w:rPr>
              <w:t>일본에서</w:t>
            </w:r>
            <w:r>
              <w:rPr>
                <w:rFonts w:eastAsiaTheme="minorEastAsia" w:hint="eastAsia"/>
              </w:rPr>
              <w:t xml:space="preserve"> </w:t>
            </w:r>
            <w:r>
              <w:rPr>
                <w:rFonts w:eastAsiaTheme="minorEastAsia" w:hint="eastAsia"/>
              </w:rPr>
              <w:t>가장</w:t>
            </w:r>
            <w:r>
              <w:rPr>
                <w:rFonts w:eastAsiaTheme="minorEastAsia" w:hint="eastAsia"/>
              </w:rPr>
              <w:t xml:space="preserve"> </w:t>
            </w:r>
            <w:r>
              <w:rPr>
                <w:rFonts w:eastAsiaTheme="minorEastAsia" w:hint="eastAsia"/>
              </w:rPr>
              <w:t>오래된</w:t>
            </w:r>
            <w:r>
              <w:rPr>
                <w:rFonts w:eastAsiaTheme="minorEastAsia" w:hint="eastAsia"/>
              </w:rPr>
              <w:t xml:space="preserve"> </w:t>
            </w:r>
            <w:r>
              <w:rPr>
                <w:rFonts w:eastAsiaTheme="minorEastAsia" w:hint="eastAsia"/>
              </w:rPr>
              <w:t>동물원인</w:t>
            </w:r>
            <w:r>
              <w:rPr>
                <w:rFonts w:eastAsiaTheme="minorEastAsia" w:hint="eastAsia"/>
              </w:rPr>
              <w:t xml:space="preserve"> </w:t>
            </w:r>
            <w:r>
              <w:rPr>
                <w:rFonts w:eastAsiaTheme="minorEastAsia" w:hint="eastAsia"/>
              </w:rPr>
              <w:t>우에노</w:t>
            </w:r>
            <w:r>
              <w:rPr>
                <w:rFonts w:eastAsiaTheme="minorEastAsia" w:hint="eastAsia"/>
              </w:rPr>
              <w:t xml:space="preserve"> </w:t>
            </w:r>
            <w:r>
              <w:rPr>
                <w:rFonts w:eastAsiaTheme="minorEastAsia" w:hint="eastAsia"/>
              </w:rPr>
              <w:t>동물원에서</w:t>
            </w:r>
            <w:r>
              <w:rPr>
                <w:rFonts w:eastAsiaTheme="minorEastAsia" w:hint="eastAsia"/>
              </w:rPr>
              <w:t xml:space="preserve"> </w:t>
            </w:r>
            <w:r>
              <w:rPr>
                <w:rFonts w:eastAsiaTheme="minorEastAsia" w:hint="eastAsia"/>
              </w:rPr>
              <w:t>지내고</w:t>
            </w:r>
            <w:r>
              <w:rPr>
                <w:rFonts w:eastAsiaTheme="minorEastAsia" w:hint="eastAsia"/>
              </w:rPr>
              <w:t xml:space="preserve"> </w:t>
            </w:r>
            <w:r>
              <w:rPr>
                <w:rFonts w:eastAsiaTheme="minorEastAsia" w:hint="eastAsia"/>
              </w:rPr>
              <w:t>있</w:t>
            </w:r>
            <w:r>
              <w:rPr>
                <w:rFonts w:eastAsiaTheme="minorEastAsia" w:hint="eastAsia"/>
              </w:rPr>
              <w:lastRenderedPageBreak/>
              <w:t>습니다</w:t>
            </w:r>
            <w:r>
              <w:rPr>
                <w:rFonts w:eastAsiaTheme="minorEastAsia" w:hint="eastAsia"/>
              </w:rPr>
              <w:t>.</w:t>
            </w:r>
            <w:r w:rsidR="00F6576B">
              <w:rPr>
                <w:rFonts w:eastAsiaTheme="minorEastAsia" w:hint="eastAsia"/>
              </w:rPr>
              <w:t xml:space="preserve"> </w:t>
            </w:r>
            <w:r>
              <w:rPr>
                <w:rFonts w:eastAsiaTheme="minorEastAsia" w:hint="eastAsia"/>
              </w:rPr>
              <w:t>신나</w:t>
            </w:r>
            <w:r w:rsidR="00F6576B">
              <w:rPr>
                <w:rFonts w:eastAsiaTheme="minorEastAsia" w:hint="eastAsia"/>
              </w:rPr>
              <w:t>는</w:t>
            </w:r>
            <w:r w:rsidR="00F6576B">
              <w:rPr>
                <w:rFonts w:eastAsiaTheme="minorEastAsia" w:hint="eastAsia"/>
              </w:rPr>
              <w:t xml:space="preserve"> </w:t>
            </w:r>
            <w:r w:rsidR="00F6576B">
              <w:rPr>
                <w:rFonts w:eastAsiaTheme="minorEastAsia" w:hint="eastAsia"/>
              </w:rPr>
              <w:t>모노레일을</w:t>
            </w:r>
            <w:r w:rsidR="00F6576B">
              <w:rPr>
                <w:rFonts w:eastAsiaTheme="minorEastAsia" w:hint="eastAsia"/>
              </w:rPr>
              <w:t xml:space="preserve"> </w:t>
            </w:r>
            <w:r w:rsidR="00F6576B">
              <w:rPr>
                <w:rFonts w:eastAsiaTheme="minorEastAsia" w:hint="eastAsia"/>
              </w:rPr>
              <w:t>타고</w:t>
            </w:r>
            <w:r w:rsidR="00F6576B">
              <w:rPr>
                <w:rFonts w:eastAsiaTheme="minorEastAsia" w:hint="eastAsia"/>
              </w:rPr>
              <w:t xml:space="preserve"> </w:t>
            </w:r>
            <w:r w:rsidR="00F6576B">
              <w:rPr>
                <w:rFonts w:eastAsiaTheme="minorEastAsia" w:hint="eastAsia"/>
              </w:rPr>
              <w:t>흰색</w:t>
            </w:r>
            <w:r w:rsidR="00F6576B">
              <w:rPr>
                <w:rFonts w:eastAsiaTheme="minorEastAsia" w:hint="eastAsia"/>
              </w:rPr>
              <w:t xml:space="preserve"> </w:t>
            </w:r>
            <w:r w:rsidR="00F6576B">
              <w:rPr>
                <w:rFonts w:eastAsiaTheme="minorEastAsia" w:hint="eastAsia"/>
              </w:rPr>
              <w:t>코뿔소</w:t>
            </w:r>
            <w:r w:rsidR="00F6576B">
              <w:rPr>
                <w:rFonts w:eastAsiaTheme="minorEastAsia" w:hint="eastAsia"/>
              </w:rPr>
              <w:t xml:space="preserve">, </w:t>
            </w:r>
            <w:r w:rsidR="00F6576B">
              <w:rPr>
                <w:rFonts w:eastAsiaTheme="minorEastAsia" w:hint="eastAsia"/>
              </w:rPr>
              <w:t>수마트라</w:t>
            </w:r>
            <w:r w:rsidR="00F6576B">
              <w:rPr>
                <w:rFonts w:eastAsiaTheme="minorEastAsia" w:hint="eastAsia"/>
              </w:rPr>
              <w:t xml:space="preserve"> </w:t>
            </w:r>
            <w:r w:rsidR="00F6576B">
              <w:rPr>
                <w:rFonts w:eastAsiaTheme="minorEastAsia" w:hint="eastAsia"/>
              </w:rPr>
              <w:t>코끼리</w:t>
            </w:r>
            <w:r>
              <w:rPr>
                <w:rFonts w:eastAsiaTheme="minorEastAsia" w:hint="eastAsia"/>
              </w:rPr>
              <w:t>와</w:t>
            </w:r>
            <w:r w:rsidR="00F6576B">
              <w:rPr>
                <w:rFonts w:eastAsiaTheme="minorEastAsia" w:hint="eastAsia"/>
              </w:rPr>
              <w:t xml:space="preserve"> </w:t>
            </w:r>
            <w:r w:rsidR="00F6576B">
              <w:rPr>
                <w:rFonts w:eastAsiaTheme="minorEastAsia" w:hint="eastAsia"/>
              </w:rPr>
              <w:t>서부</w:t>
            </w:r>
            <w:r w:rsidR="00F6576B">
              <w:rPr>
                <w:rFonts w:eastAsiaTheme="minorEastAsia" w:hint="eastAsia"/>
              </w:rPr>
              <w:t xml:space="preserve"> </w:t>
            </w:r>
            <w:r w:rsidR="00F6576B">
              <w:rPr>
                <w:rFonts w:eastAsiaTheme="minorEastAsia" w:hint="eastAsia"/>
              </w:rPr>
              <w:t>로랜드</w:t>
            </w:r>
            <w:r w:rsidR="00F6576B">
              <w:rPr>
                <w:rFonts w:eastAsiaTheme="minorEastAsia" w:hint="eastAsia"/>
              </w:rPr>
              <w:t xml:space="preserve"> </w:t>
            </w:r>
            <w:r w:rsidR="00F6576B">
              <w:rPr>
                <w:rFonts w:eastAsiaTheme="minorEastAsia" w:hint="eastAsia"/>
              </w:rPr>
              <w:t>고릴라</w:t>
            </w:r>
            <w:r w:rsidR="00F6576B">
              <w:rPr>
                <w:rFonts w:eastAsiaTheme="minorEastAsia" w:hint="eastAsia"/>
              </w:rPr>
              <w:t xml:space="preserve"> </w:t>
            </w:r>
            <w:r w:rsidR="00F6576B">
              <w:rPr>
                <w:rFonts w:eastAsiaTheme="minorEastAsia" w:hint="eastAsia"/>
              </w:rPr>
              <w:t>등</w:t>
            </w:r>
            <w:r>
              <w:rPr>
                <w:rFonts w:eastAsiaTheme="minorEastAsia" w:hint="eastAsia"/>
              </w:rPr>
              <w:t>도</w:t>
            </w:r>
            <w:r w:rsidR="00F6576B">
              <w:rPr>
                <w:rFonts w:eastAsiaTheme="minorEastAsia" w:hint="eastAsia"/>
              </w:rPr>
              <w:t xml:space="preserve"> </w:t>
            </w:r>
            <w:r w:rsidR="00F6576B">
              <w:rPr>
                <w:rFonts w:eastAsiaTheme="minorEastAsia" w:hint="eastAsia"/>
              </w:rPr>
              <w:t>만나보시기</w:t>
            </w:r>
            <w:r w:rsidR="00F6576B">
              <w:rPr>
                <w:rFonts w:eastAsiaTheme="minorEastAsia" w:hint="eastAsia"/>
              </w:rPr>
              <w:t xml:space="preserve"> </w:t>
            </w:r>
            <w:r w:rsidR="00F6576B">
              <w:rPr>
                <w:rFonts w:eastAsiaTheme="minorEastAsia" w:hint="eastAsia"/>
              </w:rPr>
              <w:t>바랍니다</w:t>
            </w:r>
            <w:r w:rsidR="00F6576B">
              <w:rPr>
                <w:rFonts w:eastAsiaTheme="minorEastAsia" w:hint="eastAsia"/>
              </w:rPr>
              <w:t>.</w:t>
            </w:r>
          </w:p>
          <w:p w:rsidR="005041C2" w:rsidRPr="00F6576B"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2546A" w:rsidRDefault="0052546A">
            <w:pPr>
              <w:rPr>
                <w:rFonts w:eastAsiaTheme="minorEastAsia"/>
              </w:rPr>
            </w:pPr>
          </w:p>
          <w:p w:rsidR="0052546A" w:rsidRDefault="0052546A">
            <w:pPr>
              <w:rPr>
                <w:rFonts w:eastAsiaTheme="minorEastAsia"/>
              </w:rPr>
            </w:pPr>
            <w:r w:rsidRPr="00225BE6">
              <w:rPr>
                <w:rFonts w:eastAsiaTheme="minorEastAsia"/>
              </w:rPr>
              <w:t xml:space="preserve">9-83 Uenokoen, Taito, Tokyo 110-0007. </w:t>
            </w:r>
            <w:ins w:id="143" w:author="noel" w:date="2015-07-24T00:03:00Z">
              <w:r w:rsidR="00506182">
                <w:rPr>
                  <w:rFonts w:eastAsiaTheme="minorEastAsia" w:hint="eastAsia"/>
                </w:rPr>
                <w:t>전화</w:t>
              </w:r>
            </w:ins>
            <w:del w:id="144" w:author="noel" w:date="2015-07-24T00:03:00Z">
              <w:r w:rsidRPr="00225BE6" w:rsidDel="00506182">
                <w:rPr>
                  <w:rFonts w:eastAsiaTheme="minorEastAsia"/>
                </w:rPr>
                <w:delText>Tel</w:delText>
              </w:r>
            </w:del>
            <w:r w:rsidRPr="00225BE6">
              <w:rPr>
                <w:rFonts w:eastAsiaTheme="minorEastAsia"/>
              </w:rPr>
              <w:t>: +81 3-3828-5171</w:t>
            </w:r>
          </w:p>
          <w:p w:rsidR="0052546A" w:rsidRPr="00225BE6" w:rsidRDefault="0052546A">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&lt;a href="http://www.tokyo-zoo.net/zoo/ueno//"target="_blank"&gt;</w:t>
            </w:r>
          </w:p>
          <w:p w:rsidR="0052546A" w:rsidRDefault="0052546A">
            <w:pPr>
              <w:rPr>
                <w:rFonts w:eastAsiaTheme="minorEastAsia"/>
                <w:color w:val="0000FF"/>
              </w:rPr>
            </w:pPr>
          </w:p>
          <w:p w:rsidR="0052546A" w:rsidRPr="0052546A" w:rsidRDefault="0052546A">
            <w:pPr>
              <w:rPr>
                <w:rFonts w:eastAsiaTheme="minorEastAsia"/>
              </w:rPr>
            </w:pPr>
            <w:r w:rsidRPr="0052546A">
              <w:rPr>
                <w:rFonts w:eastAsiaTheme="minorEastAsia" w:hint="eastAsia"/>
              </w:rPr>
              <w:t>우에노</w:t>
            </w:r>
            <w:r w:rsidRPr="0052546A">
              <w:rPr>
                <w:rFonts w:eastAsiaTheme="minorEastAsia" w:hint="eastAsia"/>
              </w:rPr>
              <w:t xml:space="preserve"> </w:t>
            </w:r>
            <w:r w:rsidRPr="0052546A">
              <w:rPr>
                <w:rFonts w:eastAsiaTheme="minorEastAsia" w:hint="eastAsia"/>
              </w:rPr>
              <w:t>동물원</w:t>
            </w:r>
            <w:r w:rsidRPr="0052546A">
              <w:rPr>
                <w:rFonts w:eastAsiaTheme="minorEastAsia" w:hint="eastAsia"/>
              </w:rPr>
              <w:t xml:space="preserve"> </w:t>
            </w:r>
            <w:r w:rsidRPr="0052546A">
              <w:rPr>
                <w:rFonts w:eastAsiaTheme="minorEastAsia" w:hint="eastAsia"/>
              </w:rPr>
              <w:t>웹사이트</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&lt;em&gt;</w:t>
            </w:r>
          </w:p>
          <w:p w:rsidR="0052546A" w:rsidRDefault="0052546A">
            <w:pPr>
              <w:rPr>
                <w:rFonts w:eastAsiaTheme="minorEastAsia"/>
                <w:color w:val="0000FF"/>
              </w:rPr>
            </w:pPr>
          </w:p>
          <w:p w:rsidR="0052546A" w:rsidRPr="0052546A" w:rsidRDefault="0052546A">
            <w:pPr>
              <w:rPr>
                <w:rFonts w:eastAsiaTheme="minorEastAsia"/>
              </w:rPr>
            </w:pPr>
            <w:r w:rsidRPr="0052546A">
              <w:rPr>
                <w:rFonts w:eastAsiaTheme="minorEastAsia" w:hint="eastAsia"/>
              </w:rPr>
              <w:t>시나가와</w:t>
            </w:r>
            <w:r w:rsidRPr="0052546A">
              <w:rPr>
                <w:rFonts w:eastAsiaTheme="minorEastAsia" w:hint="eastAsia"/>
              </w:rPr>
              <w:t xml:space="preserve"> </w:t>
            </w:r>
            <w:r w:rsidRPr="0052546A">
              <w:rPr>
                <w:rFonts w:eastAsiaTheme="minorEastAsia" w:hint="eastAsia"/>
              </w:rPr>
              <w:t>아쿠아리움</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&lt;/em&gt;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52546A" w:rsidRDefault="0052546A">
            <w:pPr>
              <w:rPr>
                <w:rFonts w:eastAsiaTheme="minorEastAsia"/>
                <w:color w:val="0000FF"/>
              </w:rPr>
            </w:pPr>
          </w:p>
          <w:p w:rsidR="0052546A" w:rsidRPr="00225BE6" w:rsidRDefault="0052546A">
            <w:pPr>
              <w:rPr>
                <w:rFonts w:eastAsiaTheme="minorEastAsia"/>
              </w:rPr>
            </w:pPr>
            <w:r>
              <w:rPr>
                <w:rFonts w:eastAsiaTheme="minorEastAsia" w:hint="eastAsia"/>
              </w:rPr>
              <w:t>수중</w:t>
            </w:r>
            <w:r>
              <w:rPr>
                <w:rFonts w:eastAsiaTheme="minorEastAsia" w:hint="eastAsia"/>
              </w:rPr>
              <w:t xml:space="preserve"> </w:t>
            </w:r>
            <w:r>
              <w:rPr>
                <w:rFonts w:eastAsiaTheme="minorEastAsia" w:hint="eastAsia"/>
              </w:rPr>
              <w:t>터널</w:t>
            </w:r>
            <w:r>
              <w:rPr>
                <w:rFonts w:eastAsiaTheme="minorEastAsia" w:hint="eastAsia"/>
              </w:rPr>
              <w:t xml:space="preserve"> </w:t>
            </w:r>
            <w:r>
              <w:rPr>
                <w:rFonts w:eastAsiaTheme="minorEastAsia" w:hint="eastAsia"/>
              </w:rPr>
              <w:t>탱크</w:t>
            </w:r>
            <w:ins w:id="145" w:author="noel" w:date="2015-07-24T00:05:00Z">
              <w:r w:rsidR="00506182">
                <w:rPr>
                  <w:rFonts w:eastAsiaTheme="minorEastAsia" w:hint="eastAsia"/>
                </w:rPr>
                <w:t>에</w:t>
              </w:r>
            </w:ins>
            <w:ins w:id="146" w:author="noel" w:date="2015-07-24T00:06:00Z">
              <w:r w:rsidR="00506182">
                <w:rPr>
                  <w:rFonts w:eastAsiaTheme="minorEastAsia" w:hint="eastAsia"/>
                </w:rPr>
                <w:t xml:space="preserve"> </w:t>
              </w:r>
              <w:r w:rsidR="00506182">
                <w:rPr>
                  <w:rFonts w:eastAsiaTheme="minorEastAsia" w:hint="eastAsia"/>
                </w:rPr>
                <w:t>들어가</w:t>
              </w:r>
              <w:r w:rsidR="00506182">
                <w:rPr>
                  <w:rFonts w:eastAsiaTheme="minorEastAsia" w:hint="eastAsia"/>
                </w:rPr>
                <w:t xml:space="preserve"> </w:t>
              </w:r>
              <w:r w:rsidR="00506182">
                <w:rPr>
                  <w:rFonts w:eastAsiaTheme="minorEastAsia" w:hint="eastAsia"/>
                </w:rPr>
                <w:t>걸으면</w:t>
              </w:r>
            </w:ins>
            <w:ins w:id="147" w:author="noel" w:date="2015-07-24T00:05:00Z">
              <w:r w:rsidR="00506182">
                <w:rPr>
                  <w:rFonts w:eastAsiaTheme="minorEastAsia" w:hint="eastAsia"/>
                </w:rPr>
                <w:t xml:space="preserve"> </w:t>
              </w:r>
            </w:ins>
            <w:del w:id="148" w:author="noel" w:date="2015-07-24T00:04:00Z">
              <w:r w:rsidDel="00506182">
                <w:rPr>
                  <w:rFonts w:eastAsiaTheme="minorEastAsia" w:hint="eastAsia"/>
                </w:rPr>
                <w:delText>의</w:delText>
              </w:r>
              <w:r w:rsidDel="00506182">
                <w:rPr>
                  <w:rFonts w:eastAsiaTheme="minorEastAsia" w:hint="eastAsia"/>
                </w:rPr>
                <w:delText xml:space="preserve"> </w:delText>
              </w:r>
              <w:r w:rsidR="00891FFE" w:rsidDel="00506182">
                <w:rPr>
                  <w:rFonts w:eastAsiaTheme="minorEastAsia" w:hint="eastAsia"/>
                </w:rPr>
                <w:delText>물결</w:delText>
              </w:r>
              <w:r w:rsidR="00891FFE" w:rsidDel="00506182">
                <w:rPr>
                  <w:rFonts w:eastAsiaTheme="minorEastAsia" w:hint="eastAsia"/>
                </w:rPr>
                <w:delText xml:space="preserve"> </w:delText>
              </w:r>
              <w:r w:rsidDel="00506182">
                <w:rPr>
                  <w:rFonts w:eastAsiaTheme="minorEastAsia" w:hint="eastAsia"/>
                </w:rPr>
                <w:delText>아래</w:delText>
              </w:r>
              <w:r w:rsidR="00891FFE" w:rsidDel="00506182">
                <w:rPr>
                  <w:rFonts w:eastAsiaTheme="minorEastAsia" w:hint="eastAsia"/>
                </w:rPr>
                <w:delText>를</w:delText>
              </w:r>
              <w:r w:rsidDel="00506182">
                <w:rPr>
                  <w:rFonts w:eastAsiaTheme="minorEastAsia" w:hint="eastAsia"/>
                </w:rPr>
                <w:delText xml:space="preserve"> </w:delText>
              </w:r>
              <w:r w:rsidDel="00506182">
                <w:rPr>
                  <w:rFonts w:eastAsiaTheme="minorEastAsia" w:hint="eastAsia"/>
                </w:rPr>
                <w:delText>걸으며</w:delText>
              </w:r>
              <w:r w:rsidDel="00506182">
                <w:rPr>
                  <w:rFonts w:eastAsiaTheme="minorEastAsia" w:hint="eastAsia"/>
                </w:rPr>
                <w:delText xml:space="preserve"> </w:delText>
              </w:r>
            </w:del>
            <w:r>
              <w:rPr>
                <w:rFonts w:eastAsiaTheme="minorEastAsia" w:hint="eastAsia"/>
              </w:rPr>
              <w:t>반짝이는</w:t>
            </w:r>
            <w:r>
              <w:rPr>
                <w:rFonts w:eastAsiaTheme="minorEastAsia" w:hint="eastAsia"/>
              </w:rPr>
              <w:t xml:space="preserve"> </w:t>
            </w:r>
            <w:r>
              <w:rPr>
                <w:rFonts w:eastAsiaTheme="minorEastAsia" w:hint="eastAsia"/>
              </w:rPr>
              <w:t>해양</w:t>
            </w:r>
            <w:r>
              <w:rPr>
                <w:rFonts w:eastAsiaTheme="minorEastAsia" w:hint="eastAsia"/>
              </w:rPr>
              <w:t xml:space="preserve"> </w:t>
            </w:r>
            <w:r>
              <w:rPr>
                <w:rFonts w:eastAsiaTheme="minorEastAsia" w:hint="eastAsia"/>
              </w:rPr>
              <w:t>생태계</w:t>
            </w:r>
            <w:del w:id="149" w:author="noel" w:date="2015-07-24T00:06:00Z">
              <w:r w:rsidDel="00506182">
                <w:rPr>
                  <w:rFonts w:eastAsiaTheme="minorEastAsia" w:hint="eastAsia"/>
                </w:rPr>
                <w:delText>를</w:delText>
              </w:r>
            </w:del>
            <w:ins w:id="150" w:author="noel" w:date="2015-07-24T00:06:00Z">
              <w:r w:rsidR="00506182">
                <w:rPr>
                  <w:rFonts w:eastAsiaTheme="minorEastAsia" w:hint="eastAsia"/>
                </w:rPr>
                <w:t>가</w:t>
              </w:r>
            </w:ins>
            <w:r>
              <w:rPr>
                <w:rFonts w:eastAsiaTheme="minorEastAsia" w:hint="eastAsia"/>
              </w:rPr>
              <w:t xml:space="preserve"> </w:t>
            </w:r>
            <w:r>
              <w:rPr>
                <w:rFonts w:eastAsiaTheme="minorEastAsia" w:hint="eastAsia"/>
              </w:rPr>
              <w:t>머리</w:t>
            </w:r>
            <w:r>
              <w:rPr>
                <w:rFonts w:eastAsiaTheme="minorEastAsia" w:hint="eastAsia"/>
              </w:rPr>
              <w:t xml:space="preserve"> </w:t>
            </w:r>
            <w:r>
              <w:rPr>
                <w:rFonts w:eastAsiaTheme="minorEastAsia" w:hint="eastAsia"/>
              </w:rPr>
              <w:t>위로</w:t>
            </w:r>
            <w:r>
              <w:rPr>
                <w:rFonts w:eastAsiaTheme="minorEastAsia" w:hint="eastAsia"/>
              </w:rPr>
              <w:t xml:space="preserve"> </w:t>
            </w:r>
            <w:del w:id="151" w:author="noel" w:date="2015-07-24T00:06:00Z">
              <w:r w:rsidDel="00506182">
                <w:rPr>
                  <w:rFonts w:eastAsiaTheme="minorEastAsia" w:hint="eastAsia"/>
                </w:rPr>
                <w:delText>보실</w:delText>
              </w:r>
              <w:r w:rsidDel="00506182">
                <w:rPr>
                  <w:rFonts w:eastAsiaTheme="minorEastAsia" w:hint="eastAsia"/>
                </w:rPr>
                <w:delText xml:space="preserve"> </w:delText>
              </w:r>
              <w:r w:rsidDel="00506182">
                <w:rPr>
                  <w:rFonts w:eastAsiaTheme="minorEastAsia" w:hint="eastAsia"/>
                </w:rPr>
                <w:delText>수</w:delText>
              </w:r>
              <w:r w:rsidDel="00506182">
                <w:rPr>
                  <w:rFonts w:eastAsiaTheme="minorEastAsia" w:hint="eastAsia"/>
                </w:rPr>
                <w:delText xml:space="preserve"> </w:delText>
              </w:r>
            </w:del>
            <w:ins w:id="152" w:author="noel" w:date="2015-07-24T00:06:00Z">
              <w:r w:rsidR="00506182">
                <w:rPr>
                  <w:rFonts w:eastAsiaTheme="minorEastAsia" w:hint="eastAsia"/>
                </w:rPr>
                <w:t>펼쳐집</w:t>
              </w:r>
            </w:ins>
            <w:del w:id="153" w:author="noel" w:date="2015-07-24T00:06:00Z">
              <w:r w:rsidDel="00506182">
                <w:rPr>
                  <w:rFonts w:eastAsiaTheme="minorEastAsia" w:hint="eastAsia"/>
                </w:rPr>
                <w:delText>있습</w:delText>
              </w:r>
            </w:del>
            <w:r>
              <w:rPr>
                <w:rFonts w:eastAsiaTheme="minorEastAsia" w:hint="eastAsia"/>
              </w:rPr>
              <w:t>니다</w:t>
            </w:r>
            <w:r>
              <w:rPr>
                <w:rFonts w:eastAsiaTheme="minorEastAsia" w:hint="eastAsia"/>
              </w:rPr>
              <w:t xml:space="preserve">. </w:t>
            </w:r>
            <w:r>
              <w:rPr>
                <w:rFonts w:eastAsiaTheme="minorEastAsia" w:hint="eastAsia"/>
              </w:rPr>
              <w:t>샤크홀</w:t>
            </w:r>
            <w:r w:rsidR="00F6576B">
              <w:rPr>
                <w:rFonts w:eastAsiaTheme="minorEastAsia" w:hint="eastAsia"/>
              </w:rPr>
              <w:t>에서</w:t>
            </w:r>
            <w:r w:rsidR="00F6576B">
              <w:rPr>
                <w:rFonts w:eastAsiaTheme="minorEastAsia" w:hint="eastAsia"/>
              </w:rPr>
              <w:t xml:space="preserve"> </w:t>
            </w:r>
            <w:r w:rsidR="00F6576B">
              <w:rPr>
                <w:rFonts w:eastAsiaTheme="minorEastAsia" w:hint="eastAsia"/>
              </w:rPr>
              <w:t>날카로운</w:t>
            </w:r>
            <w:r w:rsidR="00F6576B">
              <w:rPr>
                <w:rFonts w:eastAsiaTheme="minorEastAsia" w:hint="eastAsia"/>
              </w:rPr>
              <w:t xml:space="preserve"> </w:t>
            </w:r>
            <w:r w:rsidR="00F6576B">
              <w:rPr>
                <w:rFonts w:eastAsiaTheme="minorEastAsia" w:hint="eastAsia"/>
              </w:rPr>
              <w:t>이를</w:t>
            </w:r>
            <w:r w:rsidR="00F6576B">
              <w:rPr>
                <w:rFonts w:eastAsiaTheme="minorEastAsia" w:hint="eastAsia"/>
              </w:rPr>
              <w:t xml:space="preserve"> </w:t>
            </w:r>
            <w:r w:rsidR="00F6576B">
              <w:rPr>
                <w:rFonts w:eastAsiaTheme="minorEastAsia" w:hint="eastAsia"/>
              </w:rPr>
              <w:t>가진</w:t>
            </w:r>
            <w:r w:rsidR="00F6576B">
              <w:rPr>
                <w:rFonts w:eastAsiaTheme="minorEastAsia" w:hint="eastAsia"/>
              </w:rPr>
              <w:t xml:space="preserve"> </w:t>
            </w:r>
            <w:r w:rsidR="00F6576B">
              <w:rPr>
                <w:rFonts w:eastAsiaTheme="minorEastAsia" w:hint="eastAsia"/>
              </w:rPr>
              <w:t>상어</w:t>
            </w:r>
            <w:r w:rsidR="00891FFE">
              <w:rPr>
                <w:rFonts w:eastAsiaTheme="minorEastAsia" w:hint="eastAsia"/>
              </w:rPr>
              <w:t>류를</w:t>
            </w:r>
            <w:r w:rsidR="00F6576B">
              <w:rPr>
                <w:rFonts w:eastAsiaTheme="minorEastAsia" w:hint="eastAsia"/>
              </w:rPr>
              <w:t xml:space="preserve"> </w:t>
            </w:r>
            <w:r w:rsidR="00F6576B">
              <w:rPr>
                <w:rFonts w:eastAsiaTheme="minorEastAsia" w:hint="eastAsia"/>
              </w:rPr>
              <w:t>바로</w:t>
            </w:r>
            <w:r w:rsidR="00F6576B">
              <w:rPr>
                <w:rFonts w:eastAsiaTheme="minorEastAsia" w:hint="eastAsia"/>
              </w:rPr>
              <w:t xml:space="preserve"> </w:t>
            </w:r>
            <w:r w:rsidR="00F6576B">
              <w:rPr>
                <w:rFonts w:eastAsiaTheme="minorEastAsia" w:hint="eastAsia"/>
              </w:rPr>
              <w:t>코</w:t>
            </w:r>
            <w:r w:rsidR="00F6576B">
              <w:rPr>
                <w:rFonts w:eastAsiaTheme="minorEastAsia" w:hint="eastAsia"/>
              </w:rPr>
              <w:t xml:space="preserve"> </w:t>
            </w:r>
            <w:r w:rsidR="00F6576B">
              <w:rPr>
                <w:rFonts w:eastAsiaTheme="minorEastAsia" w:hint="eastAsia"/>
              </w:rPr>
              <w:t>앞에서</w:t>
            </w:r>
            <w:r w:rsidR="00F6576B">
              <w:rPr>
                <w:rFonts w:eastAsiaTheme="minorEastAsia" w:hint="eastAsia"/>
              </w:rPr>
              <w:t xml:space="preserve"> </w:t>
            </w:r>
            <w:ins w:id="154" w:author="noel" w:date="2015-07-24T00:07:00Z">
              <w:r w:rsidR="000247EC">
                <w:rPr>
                  <w:rFonts w:eastAsiaTheme="minorEastAsia" w:hint="eastAsia"/>
                </w:rPr>
                <w:t>마주한</w:t>
              </w:r>
              <w:r w:rsidR="000247EC">
                <w:rPr>
                  <w:rFonts w:eastAsiaTheme="minorEastAsia" w:hint="eastAsia"/>
                </w:rPr>
                <w:t xml:space="preserve"> </w:t>
              </w:r>
              <w:r w:rsidR="000247EC">
                <w:rPr>
                  <w:rFonts w:eastAsiaTheme="minorEastAsia" w:hint="eastAsia"/>
                </w:rPr>
                <w:t>후에</w:t>
              </w:r>
            </w:ins>
            <w:del w:id="155" w:author="noel" w:date="2015-07-24T00:07:00Z">
              <w:r w:rsidR="00F6576B" w:rsidDel="000247EC">
                <w:rPr>
                  <w:rFonts w:eastAsiaTheme="minorEastAsia" w:hint="eastAsia"/>
                </w:rPr>
                <w:delText>본</w:delText>
              </w:r>
              <w:r w:rsidR="00F6576B" w:rsidDel="000247EC">
                <w:rPr>
                  <w:rFonts w:eastAsiaTheme="minorEastAsia" w:hint="eastAsia"/>
                </w:rPr>
                <w:delText xml:space="preserve"> </w:delText>
              </w:r>
              <w:r w:rsidR="00F6576B" w:rsidDel="000247EC">
                <w:rPr>
                  <w:rFonts w:eastAsiaTheme="minorEastAsia" w:hint="eastAsia"/>
                </w:rPr>
                <w:delText>후에</w:delText>
              </w:r>
            </w:del>
            <w:r w:rsidR="00F6576B">
              <w:rPr>
                <w:rFonts w:eastAsiaTheme="minorEastAsia" w:hint="eastAsia"/>
              </w:rPr>
              <w:t xml:space="preserve"> </w:t>
            </w:r>
            <w:r w:rsidR="00F6576B">
              <w:rPr>
                <w:rFonts w:eastAsiaTheme="minorEastAsia" w:hint="eastAsia"/>
              </w:rPr>
              <w:t>돌고래와</w:t>
            </w:r>
            <w:r w:rsidR="00F6576B">
              <w:rPr>
                <w:rFonts w:eastAsiaTheme="minorEastAsia" w:hint="eastAsia"/>
              </w:rPr>
              <w:t xml:space="preserve"> </w:t>
            </w:r>
            <w:r w:rsidR="00F6576B">
              <w:rPr>
                <w:rFonts w:eastAsiaTheme="minorEastAsia" w:hint="eastAsia"/>
              </w:rPr>
              <w:t>바다</w:t>
            </w:r>
            <w:r w:rsidR="00F6576B">
              <w:rPr>
                <w:rFonts w:eastAsiaTheme="minorEastAsia" w:hint="eastAsia"/>
              </w:rPr>
              <w:t xml:space="preserve"> </w:t>
            </w:r>
            <w:r w:rsidR="00F6576B">
              <w:rPr>
                <w:rFonts w:eastAsiaTheme="minorEastAsia" w:hint="eastAsia"/>
              </w:rPr>
              <w:t>사자의</w:t>
            </w:r>
            <w:r w:rsidR="00F6576B">
              <w:rPr>
                <w:rFonts w:eastAsiaTheme="minorEastAsia" w:hint="eastAsia"/>
              </w:rPr>
              <w:t xml:space="preserve"> </w:t>
            </w:r>
            <w:r w:rsidR="00F6576B">
              <w:rPr>
                <w:rFonts w:eastAsiaTheme="minorEastAsia" w:hint="eastAsia"/>
              </w:rPr>
              <w:t>쇼를</w:t>
            </w:r>
            <w:r w:rsidR="00F6576B">
              <w:rPr>
                <w:rFonts w:eastAsiaTheme="minorEastAsia" w:hint="eastAsia"/>
              </w:rPr>
              <w:t xml:space="preserve"> </w:t>
            </w:r>
            <w:r w:rsidR="00F6576B">
              <w:rPr>
                <w:rFonts w:eastAsiaTheme="minorEastAsia" w:hint="eastAsia"/>
              </w:rPr>
              <w:t>보며</w:t>
            </w:r>
            <w:r w:rsidR="00F6576B">
              <w:rPr>
                <w:rFonts w:eastAsiaTheme="minorEastAsia" w:hint="eastAsia"/>
              </w:rPr>
              <w:t xml:space="preserve"> </w:t>
            </w:r>
            <w:r w:rsidR="00F6576B">
              <w:rPr>
                <w:rFonts w:eastAsiaTheme="minorEastAsia" w:hint="eastAsia"/>
              </w:rPr>
              <w:t>긴장을</w:t>
            </w:r>
            <w:r w:rsidR="00F6576B">
              <w:rPr>
                <w:rFonts w:eastAsiaTheme="minorEastAsia" w:hint="eastAsia"/>
              </w:rPr>
              <w:t xml:space="preserve"> </w:t>
            </w:r>
            <w:r w:rsidR="00F6576B">
              <w:rPr>
                <w:rFonts w:eastAsiaTheme="minorEastAsia" w:hint="eastAsia"/>
              </w:rPr>
              <w:t>풀어보시기</w:t>
            </w:r>
            <w:r w:rsidR="00F6576B">
              <w:rPr>
                <w:rFonts w:eastAsiaTheme="minorEastAsia" w:hint="eastAsia"/>
              </w:rPr>
              <w:t xml:space="preserve"> </w:t>
            </w:r>
            <w:r w:rsidR="00F6576B">
              <w:rPr>
                <w:rFonts w:eastAsiaTheme="minorEastAsia" w:hint="eastAsia"/>
              </w:rPr>
              <w:t>바랍니다</w:t>
            </w:r>
            <w:r w:rsidR="00F6576B">
              <w:rPr>
                <w:rFonts w:eastAsiaTheme="minorEastAsia" w:hint="eastAsia"/>
              </w:rPr>
              <w: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&lt;/p&gt;</w:t>
            </w:r>
          </w:p>
          <w:p w:rsidR="0052546A" w:rsidRDefault="0052546A">
            <w:pPr>
              <w:rPr>
                <w:rFonts w:eastAsiaTheme="minorEastAsia"/>
                <w:color w:val="0000FF"/>
              </w:rPr>
            </w:pPr>
          </w:p>
          <w:p w:rsidR="0052546A" w:rsidRPr="00225BE6" w:rsidRDefault="0052546A">
            <w:pPr>
              <w:rPr>
                <w:rFonts w:eastAsiaTheme="minorEastAsia"/>
              </w:rPr>
            </w:pPr>
            <w:r w:rsidRPr="00225BE6">
              <w:rPr>
                <w:rFonts w:eastAsiaTheme="minorEastAsia"/>
              </w:rPr>
              <w:t>3-2-1 Katsushima</w:t>
            </w:r>
            <w:r>
              <w:rPr>
                <w:rFonts w:eastAsiaTheme="minorEastAsia"/>
              </w:rPr>
              <w:t xml:space="preserve">, Shinagawa, Tokyo 140-0012. </w:t>
            </w:r>
            <w:r>
              <w:rPr>
                <w:rFonts w:eastAsiaTheme="minorEastAsia" w:hint="eastAsia"/>
              </w:rPr>
              <w:t>전화</w:t>
            </w:r>
            <w:r w:rsidRPr="00225BE6">
              <w:rPr>
                <w:rFonts w:eastAsiaTheme="minorEastAsia"/>
              </w:rPr>
              <w:t>: +81 3-3762-3433</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&lt;/p&gt;</w:t>
            </w:r>
          </w:p>
          <w:p w:rsidR="005041C2" w:rsidRPr="00225BE6" w:rsidRDefault="005041C2">
            <w:pPr>
              <w:rPr>
                <w:rFonts w:eastAsiaTheme="minorEastAsia"/>
              </w:rPr>
            </w:pPr>
          </w:p>
          <w:p w:rsidR="005041C2" w:rsidRDefault="00225BE6">
            <w:pPr>
              <w:rPr>
                <w:rFonts w:eastAsiaTheme="minorEastAsia"/>
                <w:color w:val="0000FF"/>
              </w:rPr>
            </w:pPr>
            <w:r w:rsidRPr="00225BE6">
              <w:rPr>
                <w:rFonts w:eastAsiaTheme="minorEastAsia"/>
                <w:color w:val="0000FF"/>
              </w:rPr>
              <w:t>&lt;a href="http://www.aquarium.gr.jp/en//"target="_blank"&gt;</w:t>
            </w:r>
          </w:p>
          <w:p w:rsidR="0052546A" w:rsidRDefault="0052546A">
            <w:pPr>
              <w:rPr>
                <w:rFonts w:eastAsiaTheme="minorEastAsia"/>
                <w:color w:val="0000FF"/>
              </w:rPr>
            </w:pPr>
          </w:p>
          <w:p w:rsidR="0052546A" w:rsidRPr="0052546A" w:rsidRDefault="0052546A">
            <w:pPr>
              <w:rPr>
                <w:rFonts w:eastAsiaTheme="minorEastAsia"/>
              </w:rPr>
            </w:pPr>
            <w:r w:rsidRPr="0052546A">
              <w:rPr>
                <w:rFonts w:eastAsiaTheme="minorEastAsia" w:hint="eastAsia"/>
              </w:rPr>
              <w:t>시나가와</w:t>
            </w:r>
            <w:r w:rsidRPr="0052546A">
              <w:rPr>
                <w:rFonts w:eastAsiaTheme="minorEastAsia" w:hint="eastAsia"/>
              </w:rPr>
              <w:t xml:space="preserve"> </w:t>
            </w:r>
            <w:r w:rsidRPr="0052546A">
              <w:rPr>
                <w:rFonts w:eastAsiaTheme="minorEastAsia" w:hint="eastAsia"/>
              </w:rPr>
              <w:t>아쿠아리움</w:t>
            </w:r>
            <w:r w:rsidRPr="0052546A">
              <w:rPr>
                <w:rFonts w:eastAsiaTheme="minorEastAsia" w:hint="eastAsia"/>
              </w:rPr>
              <w:t xml:space="preserve"> </w:t>
            </w:r>
            <w:r w:rsidRPr="0052546A">
              <w:rPr>
                <w:rFonts w:eastAsiaTheme="minorEastAsia" w:hint="eastAsia"/>
              </w:rPr>
              <w:t>웹사이트</w:t>
            </w:r>
          </w:p>
          <w:p w:rsidR="005041C2" w:rsidRPr="00225BE6" w:rsidRDefault="005041C2">
            <w:pPr>
              <w:rPr>
                <w:rFonts w:eastAsiaTheme="minorEastAsia"/>
              </w:rPr>
            </w:pPr>
          </w:p>
          <w:p w:rsidR="005041C2" w:rsidRPr="00225BE6" w:rsidRDefault="00225BE6">
            <w:pPr>
              <w:rPr>
                <w:rFonts w:eastAsiaTheme="minorEastAsia"/>
              </w:rPr>
            </w:pPr>
            <w:r w:rsidRPr="00225BE6">
              <w:rPr>
                <w:rFonts w:eastAsiaTheme="minorEastAsia"/>
                <w:color w:val="0000FF"/>
              </w:rPr>
              <w:t>&lt;/a&gt;</w:t>
            </w:r>
          </w:p>
          <w:p w:rsidR="005041C2" w:rsidRPr="00225BE6" w:rsidRDefault="005041C2">
            <w:pPr>
              <w:rPr>
                <w:rFonts w:eastAsiaTheme="minorEastAsia"/>
              </w:rPr>
            </w:pP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lastRenderedPageBreak/>
              <w:t>14</w:t>
            </w:r>
          </w:p>
        </w:tc>
        <w:tc>
          <w:tcPr>
            <w:tcW w:w="1050" w:type="dxa"/>
            <w:shd w:val="clear" w:color="auto" w:fill="BFBFBF"/>
          </w:tcPr>
          <w:p w:rsidR="005041C2" w:rsidRPr="00225BE6" w:rsidRDefault="00225BE6">
            <w:pPr>
              <w:rPr>
                <w:rFonts w:eastAsiaTheme="minorEastAsia"/>
              </w:rPr>
            </w:pPr>
            <w:r w:rsidRPr="00225BE6">
              <w:rPr>
                <w:rFonts w:eastAsiaTheme="minorEastAsia"/>
                <w:b/>
              </w:rPr>
              <w:t>Similar destinations</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5041C2">
            <w:pPr>
              <w:rPr>
                <w:rFonts w:eastAsiaTheme="minorEastAsia"/>
              </w:rPr>
            </w:pPr>
          </w:p>
        </w:tc>
        <w:tc>
          <w:tcPr>
            <w:tcW w:w="6900" w:type="dxa"/>
            <w:shd w:val="clear" w:color="auto" w:fill="BFBFBF"/>
          </w:tcPr>
          <w:p w:rsidR="005041C2" w:rsidRPr="00225BE6" w:rsidRDefault="005041C2">
            <w:pPr>
              <w:rPr>
                <w:rFonts w:eastAsiaTheme="minorEastAsia"/>
              </w:rPr>
            </w:pPr>
          </w:p>
        </w:tc>
      </w:tr>
      <w:tr w:rsidR="00225BE6" w:rsidRPr="00225BE6" w:rsidTr="00225BE6">
        <w:tc>
          <w:tcPr>
            <w:tcW w:w="300" w:type="dxa"/>
          </w:tcPr>
          <w:p w:rsidR="005041C2" w:rsidRPr="00225BE6" w:rsidRDefault="00225BE6">
            <w:pPr>
              <w:rPr>
                <w:rFonts w:eastAsiaTheme="minorEastAsia"/>
              </w:rPr>
            </w:pPr>
            <w:r w:rsidRPr="00225BE6">
              <w:rPr>
                <w:rFonts w:eastAsiaTheme="minorEastAsia"/>
              </w:rPr>
              <w:t>15</w:t>
            </w:r>
          </w:p>
        </w:tc>
        <w:tc>
          <w:tcPr>
            <w:tcW w:w="1050" w:type="dxa"/>
          </w:tcPr>
          <w:p w:rsidR="005041C2" w:rsidRPr="00225BE6" w:rsidRDefault="00225BE6">
            <w:pPr>
              <w:rPr>
                <w:rFonts w:eastAsiaTheme="minorEastAsia"/>
              </w:rPr>
            </w:pPr>
            <w:r w:rsidRPr="00225BE6">
              <w:rPr>
                <w:rFonts w:eastAsiaTheme="minorEastAsia"/>
                <w:b/>
              </w:rPr>
              <w:t>Meta title</w:t>
            </w:r>
          </w:p>
        </w:tc>
        <w:tc>
          <w:tcPr>
            <w:tcW w:w="1060" w:type="dxa"/>
          </w:tcPr>
          <w:p w:rsidR="005041C2" w:rsidRPr="00225BE6" w:rsidRDefault="00225BE6">
            <w:pPr>
              <w:rPr>
                <w:rFonts w:eastAsiaTheme="minorEastAsia"/>
              </w:rPr>
            </w:pPr>
            <w:r w:rsidRPr="00225BE6">
              <w:rPr>
                <w:rFonts w:eastAsiaTheme="minorEastAsia"/>
                <w:b/>
                <w:color w:val="00EC00"/>
              </w:rPr>
              <w:t>Localise</w:t>
            </w:r>
          </w:p>
        </w:tc>
        <w:tc>
          <w:tcPr>
            <w:tcW w:w="6900" w:type="dxa"/>
          </w:tcPr>
          <w:p w:rsidR="005041C2" w:rsidRPr="00225BE6" w:rsidRDefault="00225BE6">
            <w:pPr>
              <w:rPr>
                <w:rFonts w:eastAsiaTheme="minorEastAsia"/>
              </w:rPr>
            </w:pPr>
            <w:r w:rsidRPr="00225BE6">
              <w:rPr>
                <w:rFonts w:eastAsiaTheme="minorEastAsia"/>
              </w:rPr>
              <w:t>Tokyo: A Playground for Kids of all Ages</w:t>
            </w:r>
          </w:p>
        </w:tc>
        <w:tc>
          <w:tcPr>
            <w:tcW w:w="6900" w:type="dxa"/>
          </w:tcPr>
          <w:p w:rsidR="005041C2" w:rsidRPr="00225BE6" w:rsidRDefault="002A6C8D">
            <w:pPr>
              <w:rPr>
                <w:rFonts w:eastAsiaTheme="minorEastAsia"/>
              </w:rPr>
            </w:pPr>
            <w:r w:rsidRPr="00225BE6">
              <w:rPr>
                <w:rFonts w:eastAsiaTheme="minorEastAsia" w:hint="eastAsia"/>
              </w:rPr>
              <w:t>도쿄</w:t>
            </w:r>
            <w:r w:rsidRPr="00225BE6">
              <w:rPr>
                <w:rFonts w:eastAsiaTheme="minorEastAsia" w:hint="eastAsia"/>
              </w:rPr>
              <w:t xml:space="preserve">: </w:t>
            </w:r>
            <w:r w:rsidRPr="00225BE6">
              <w:rPr>
                <w:rFonts w:eastAsiaTheme="minorEastAsia" w:hint="eastAsia"/>
              </w:rPr>
              <w:t>전</w:t>
            </w:r>
            <w:r w:rsidRPr="00225BE6">
              <w:rPr>
                <w:rFonts w:eastAsiaTheme="minorEastAsia" w:hint="eastAsia"/>
              </w:rPr>
              <w:t xml:space="preserve"> </w:t>
            </w:r>
            <w:r w:rsidRPr="00225BE6">
              <w:rPr>
                <w:rFonts w:eastAsiaTheme="minorEastAsia" w:hint="eastAsia"/>
              </w:rPr>
              <w:t>연령의</w:t>
            </w:r>
            <w:r w:rsidRPr="00225BE6">
              <w:rPr>
                <w:rFonts w:eastAsiaTheme="minorEastAsia" w:hint="eastAsia"/>
              </w:rPr>
              <w:t xml:space="preserve"> </w:t>
            </w:r>
            <w:r w:rsidRPr="00225BE6">
              <w:rPr>
                <w:rFonts w:eastAsiaTheme="minorEastAsia" w:hint="eastAsia"/>
              </w:rPr>
              <w:t>어린이를</w:t>
            </w:r>
            <w:r w:rsidRPr="00225BE6">
              <w:rPr>
                <w:rFonts w:eastAsiaTheme="minorEastAsia" w:hint="eastAsia"/>
              </w:rPr>
              <w:t xml:space="preserve"> </w:t>
            </w:r>
            <w:r w:rsidRPr="00225BE6">
              <w:rPr>
                <w:rFonts w:eastAsiaTheme="minorEastAsia" w:hint="eastAsia"/>
              </w:rPr>
              <w:t>위한</w:t>
            </w:r>
            <w:r w:rsidRPr="00225BE6">
              <w:rPr>
                <w:rFonts w:eastAsiaTheme="minorEastAsia" w:hint="eastAsia"/>
              </w:rPr>
              <w:t xml:space="preserve"> </w:t>
            </w:r>
            <w:r w:rsidRPr="00225BE6">
              <w:rPr>
                <w:rFonts w:eastAsiaTheme="minorEastAsia" w:hint="eastAsia"/>
              </w:rPr>
              <w:t>놀이</w:t>
            </w:r>
            <w:ins w:id="156" w:author="noel" w:date="2015-07-23T23:21:00Z">
              <w:r w:rsidR="00BA081F">
                <w:rPr>
                  <w:rFonts w:eastAsiaTheme="minorEastAsia" w:hint="eastAsia"/>
                </w:rPr>
                <w:t>터</w:t>
              </w:r>
            </w:ins>
            <w:del w:id="157" w:author="noel" w:date="2015-07-23T23:21:00Z">
              <w:r w:rsidRPr="00225BE6" w:rsidDel="00BA081F">
                <w:rPr>
                  <w:rFonts w:eastAsiaTheme="minorEastAsia" w:hint="eastAsia"/>
                </w:rPr>
                <w:delText>시설</w:delText>
              </w:r>
            </w:del>
          </w:p>
        </w:tc>
      </w:tr>
      <w:tr w:rsidR="00225BE6" w:rsidRPr="00225BE6" w:rsidTr="00225BE6">
        <w:tc>
          <w:tcPr>
            <w:tcW w:w="300" w:type="dxa"/>
          </w:tcPr>
          <w:p w:rsidR="005041C2" w:rsidRPr="00225BE6" w:rsidRDefault="00225BE6">
            <w:pPr>
              <w:rPr>
                <w:rFonts w:eastAsiaTheme="minorEastAsia"/>
              </w:rPr>
            </w:pPr>
            <w:r w:rsidRPr="00225BE6">
              <w:rPr>
                <w:rFonts w:eastAsiaTheme="minorEastAsia"/>
              </w:rPr>
              <w:t>16</w:t>
            </w:r>
          </w:p>
        </w:tc>
        <w:tc>
          <w:tcPr>
            <w:tcW w:w="1050" w:type="dxa"/>
          </w:tcPr>
          <w:p w:rsidR="005041C2" w:rsidRPr="00225BE6" w:rsidRDefault="00225BE6">
            <w:pPr>
              <w:rPr>
                <w:rFonts w:eastAsiaTheme="minorEastAsia"/>
              </w:rPr>
            </w:pPr>
            <w:r w:rsidRPr="00225BE6">
              <w:rPr>
                <w:rFonts w:eastAsiaTheme="minorEastAsia"/>
                <w:b/>
              </w:rPr>
              <w:t>Meta description</w:t>
            </w:r>
          </w:p>
        </w:tc>
        <w:tc>
          <w:tcPr>
            <w:tcW w:w="1060" w:type="dxa"/>
          </w:tcPr>
          <w:p w:rsidR="005041C2" w:rsidRPr="00225BE6" w:rsidRDefault="00225BE6">
            <w:pPr>
              <w:rPr>
                <w:rFonts w:eastAsiaTheme="minorEastAsia"/>
              </w:rPr>
            </w:pPr>
            <w:r w:rsidRPr="00225BE6">
              <w:rPr>
                <w:rFonts w:eastAsiaTheme="minorEastAsia"/>
                <w:b/>
                <w:color w:val="00EC00"/>
              </w:rPr>
              <w:t>Localise</w:t>
            </w:r>
          </w:p>
        </w:tc>
        <w:tc>
          <w:tcPr>
            <w:tcW w:w="6900" w:type="dxa"/>
          </w:tcPr>
          <w:p w:rsidR="005041C2" w:rsidRPr="00225BE6" w:rsidRDefault="00225BE6">
            <w:pPr>
              <w:rPr>
                <w:rFonts w:eastAsiaTheme="minorEastAsia"/>
              </w:rPr>
            </w:pPr>
            <w:r w:rsidRPr="00225BE6">
              <w:rPr>
                <w:rFonts w:eastAsiaTheme="minorEastAsia"/>
              </w:rPr>
              <w:t>Tokyo: A Playground for Kids of all Ages</w:t>
            </w:r>
          </w:p>
        </w:tc>
        <w:tc>
          <w:tcPr>
            <w:tcW w:w="6900" w:type="dxa"/>
          </w:tcPr>
          <w:p w:rsidR="005041C2" w:rsidRPr="00225BE6" w:rsidRDefault="002A6C8D">
            <w:pPr>
              <w:rPr>
                <w:rFonts w:eastAsiaTheme="minorEastAsia"/>
              </w:rPr>
            </w:pPr>
            <w:r w:rsidRPr="00225BE6">
              <w:rPr>
                <w:rFonts w:eastAsiaTheme="minorEastAsia" w:hint="eastAsia"/>
              </w:rPr>
              <w:t>도쿄</w:t>
            </w:r>
            <w:r w:rsidRPr="00225BE6">
              <w:rPr>
                <w:rFonts w:eastAsiaTheme="minorEastAsia" w:hint="eastAsia"/>
              </w:rPr>
              <w:t xml:space="preserve">: </w:t>
            </w:r>
            <w:r w:rsidRPr="00225BE6">
              <w:rPr>
                <w:rFonts w:eastAsiaTheme="minorEastAsia" w:hint="eastAsia"/>
              </w:rPr>
              <w:t>전</w:t>
            </w:r>
            <w:r w:rsidRPr="00225BE6">
              <w:rPr>
                <w:rFonts w:eastAsiaTheme="minorEastAsia" w:hint="eastAsia"/>
              </w:rPr>
              <w:t xml:space="preserve"> </w:t>
            </w:r>
            <w:r w:rsidRPr="00225BE6">
              <w:rPr>
                <w:rFonts w:eastAsiaTheme="minorEastAsia" w:hint="eastAsia"/>
              </w:rPr>
              <w:t>연령의</w:t>
            </w:r>
            <w:r w:rsidRPr="00225BE6">
              <w:rPr>
                <w:rFonts w:eastAsiaTheme="minorEastAsia" w:hint="eastAsia"/>
              </w:rPr>
              <w:t xml:space="preserve"> </w:t>
            </w:r>
            <w:r w:rsidRPr="00225BE6">
              <w:rPr>
                <w:rFonts w:eastAsiaTheme="minorEastAsia" w:hint="eastAsia"/>
              </w:rPr>
              <w:t>어린이를</w:t>
            </w:r>
            <w:r w:rsidRPr="00225BE6">
              <w:rPr>
                <w:rFonts w:eastAsiaTheme="minorEastAsia" w:hint="eastAsia"/>
              </w:rPr>
              <w:t xml:space="preserve"> </w:t>
            </w:r>
            <w:r w:rsidRPr="00225BE6">
              <w:rPr>
                <w:rFonts w:eastAsiaTheme="minorEastAsia" w:hint="eastAsia"/>
              </w:rPr>
              <w:t>위한</w:t>
            </w:r>
            <w:r w:rsidRPr="00225BE6">
              <w:rPr>
                <w:rFonts w:eastAsiaTheme="minorEastAsia" w:hint="eastAsia"/>
              </w:rPr>
              <w:t xml:space="preserve"> </w:t>
            </w:r>
            <w:r w:rsidRPr="00225BE6">
              <w:rPr>
                <w:rFonts w:eastAsiaTheme="minorEastAsia" w:hint="eastAsia"/>
              </w:rPr>
              <w:t>놀이</w:t>
            </w:r>
            <w:ins w:id="158" w:author="noel" w:date="2015-07-23T23:21:00Z">
              <w:r w:rsidR="00BA081F">
                <w:rPr>
                  <w:rFonts w:eastAsiaTheme="minorEastAsia" w:hint="eastAsia"/>
                </w:rPr>
                <w:t>터</w:t>
              </w:r>
            </w:ins>
            <w:del w:id="159" w:author="noel" w:date="2015-07-23T23:21:00Z">
              <w:r w:rsidRPr="00225BE6" w:rsidDel="00BA081F">
                <w:rPr>
                  <w:rFonts w:eastAsiaTheme="minorEastAsia" w:hint="eastAsia"/>
                </w:rPr>
                <w:delText>시설</w:delText>
              </w:r>
            </w:del>
          </w:p>
        </w:tc>
      </w:tr>
      <w:tr w:rsidR="00225BE6" w:rsidRPr="00225BE6" w:rsidTr="00225BE6">
        <w:tc>
          <w:tcPr>
            <w:tcW w:w="300" w:type="dxa"/>
          </w:tcPr>
          <w:p w:rsidR="005041C2" w:rsidRPr="00225BE6" w:rsidRDefault="00225BE6">
            <w:pPr>
              <w:rPr>
                <w:rFonts w:eastAsiaTheme="minorEastAsia"/>
              </w:rPr>
            </w:pPr>
            <w:r w:rsidRPr="00225BE6">
              <w:rPr>
                <w:rFonts w:eastAsiaTheme="minorEastAsia"/>
              </w:rPr>
              <w:t>17</w:t>
            </w:r>
          </w:p>
        </w:tc>
        <w:tc>
          <w:tcPr>
            <w:tcW w:w="1050" w:type="dxa"/>
          </w:tcPr>
          <w:p w:rsidR="005041C2" w:rsidRPr="00225BE6" w:rsidRDefault="00225BE6">
            <w:pPr>
              <w:rPr>
                <w:rFonts w:eastAsiaTheme="minorEastAsia"/>
              </w:rPr>
            </w:pPr>
            <w:r w:rsidRPr="00225BE6">
              <w:rPr>
                <w:rFonts w:eastAsiaTheme="minorEastAsia"/>
                <w:b/>
              </w:rPr>
              <w:t>Meta keywords</w:t>
            </w:r>
          </w:p>
        </w:tc>
        <w:tc>
          <w:tcPr>
            <w:tcW w:w="1060" w:type="dxa"/>
          </w:tcPr>
          <w:p w:rsidR="005041C2" w:rsidRPr="00225BE6" w:rsidRDefault="00225BE6">
            <w:pPr>
              <w:rPr>
                <w:rFonts w:eastAsiaTheme="minorEastAsia"/>
              </w:rPr>
            </w:pPr>
            <w:r w:rsidRPr="00225BE6">
              <w:rPr>
                <w:rFonts w:eastAsiaTheme="minorEastAsia"/>
                <w:b/>
                <w:color w:val="00EC00"/>
              </w:rPr>
              <w:t>Localise</w:t>
            </w:r>
          </w:p>
        </w:tc>
        <w:tc>
          <w:tcPr>
            <w:tcW w:w="6900" w:type="dxa"/>
          </w:tcPr>
          <w:p w:rsidR="005041C2" w:rsidRPr="00225BE6" w:rsidRDefault="00225BE6">
            <w:pPr>
              <w:rPr>
                <w:rFonts w:eastAsiaTheme="minorEastAsia"/>
              </w:rPr>
            </w:pPr>
            <w:r w:rsidRPr="00225BE6">
              <w:rPr>
                <w:rFonts w:eastAsiaTheme="minorEastAsia"/>
              </w:rPr>
              <w:t>Family Friendly, Tokyo, Tokyo hotels, Japan</w:t>
            </w:r>
          </w:p>
        </w:tc>
        <w:tc>
          <w:tcPr>
            <w:tcW w:w="6900" w:type="dxa"/>
          </w:tcPr>
          <w:p w:rsidR="005041C2" w:rsidRPr="00225BE6" w:rsidRDefault="002A6C8D">
            <w:pPr>
              <w:rPr>
                <w:rFonts w:eastAsiaTheme="minorEastAsia"/>
              </w:rPr>
            </w:pPr>
            <w:r w:rsidRPr="00225BE6">
              <w:rPr>
                <w:rFonts w:eastAsiaTheme="minorEastAsia" w:hint="eastAsia"/>
              </w:rPr>
              <w:t>가족</w:t>
            </w:r>
            <w:r w:rsidRPr="00225BE6">
              <w:rPr>
                <w:rFonts w:eastAsiaTheme="minorEastAsia" w:hint="eastAsia"/>
              </w:rPr>
              <w:t xml:space="preserve"> </w:t>
            </w:r>
            <w:r w:rsidRPr="00225BE6">
              <w:rPr>
                <w:rFonts w:eastAsiaTheme="minorEastAsia" w:hint="eastAsia"/>
              </w:rPr>
              <w:t>친화적</w:t>
            </w:r>
            <w:ins w:id="160" w:author="noel" w:date="2015-07-23T23:22:00Z">
              <w:r w:rsidR="00BA081F">
                <w:rPr>
                  <w:rFonts w:eastAsiaTheme="minorEastAsia" w:hint="eastAsia"/>
                </w:rPr>
                <w:t xml:space="preserve"> (</w:t>
              </w:r>
              <w:r w:rsidR="00BA081F">
                <w:rPr>
                  <w:rFonts w:eastAsiaTheme="minorEastAsia" w:hint="eastAsia"/>
                </w:rPr>
                <w:t>가족여행</w:t>
              </w:r>
              <w:r w:rsidR="00BA081F">
                <w:rPr>
                  <w:rFonts w:eastAsiaTheme="minorEastAsia" w:hint="eastAsia"/>
                </w:rPr>
                <w:t>)</w:t>
              </w:r>
            </w:ins>
            <w:r w:rsidRPr="00225BE6">
              <w:rPr>
                <w:rFonts w:eastAsiaTheme="minorEastAsia" w:hint="eastAsia"/>
              </w:rPr>
              <w:t xml:space="preserve">, </w:t>
            </w:r>
            <w:r w:rsidRPr="00225BE6">
              <w:rPr>
                <w:rFonts w:eastAsiaTheme="minorEastAsia" w:hint="eastAsia"/>
              </w:rPr>
              <w:t>도쿄</w:t>
            </w:r>
            <w:r w:rsidRPr="00225BE6">
              <w:rPr>
                <w:rFonts w:eastAsiaTheme="minorEastAsia" w:hint="eastAsia"/>
              </w:rPr>
              <w:t xml:space="preserve">, </w:t>
            </w:r>
            <w:r w:rsidRPr="00225BE6">
              <w:rPr>
                <w:rFonts w:eastAsiaTheme="minorEastAsia" w:hint="eastAsia"/>
              </w:rPr>
              <w:t>도쿄</w:t>
            </w:r>
            <w:r w:rsidRPr="00225BE6">
              <w:rPr>
                <w:rFonts w:eastAsiaTheme="minorEastAsia" w:hint="eastAsia"/>
              </w:rPr>
              <w:t xml:space="preserve"> </w:t>
            </w:r>
            <w:r w:rsidRPr="00225BE6">
              <w:rPr>
                <w:rFonts w:eastAsiaTheme="minorEastAsia" w:hint="eastAsia"/>
              </w:rPr>
              <w:t>호텔</w:t>
            </w:r>
            <w:r w:rsidRPr="00225BE6">
              <w:rPr>
                <w:rFonts w:eastAsiaTheme="minorEastAsia" w:hint="eastAsia"/>
              </w:rPr>
              <w:t xml:space="preserve">, </w:t>
            </w:r>
            <w:r w:rsidRPr="00225BE6">
              <w:rPr>
                <w:rFonts w:eastAsiaTheme="minorEastAsia" w:hint="eastAsia"/>
              </w:rPr>
              <w:t>일본</w:t>
            </w: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18</w:t>
            </w:r>
          </w:p>
        </w:tc>
        <w:tc>
          <w:tcPr>
            <w:tcW w:w="1050" w:type="dxa"/>
            <w:shd w:val="clear" w:color="auto" w:fill="BFBFBF"/>
          </w:tcPr>
          <w:p w:rsidR="005041C2" w:rsidRPr="00225BE6" w:rsidRDefault="00225BE6">
            <w:pPr>
              <w:rPr>
                <w:rFonts w:eastAsiaTheme="minorEastAsia"/>
              </w:rPr>
            </w:pPr>
            <w:r w:rsidRPr="00225BE6">
              <w:rPr>
                <w:rFonts w:eastAsiaTheme="minorEastAsia"/>
                <w:b/>
              </w:rPr>
              <w:t>Author name</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5041C2">
            <w:pPr>
              <w:rPr>
                <w:rFonts w:eastAsiaTheme="minorEastAsia"/>
              </w:rPr>
            </w:pPr>
          </w:p>
        </w:tc>
        <w:tc>
          <w:tcPr>
            <w:tcW w:w="6900" w:type="dxa"/>
            <w:shd w:val="clear" w:color="auto" w:fill="BFBFBF"/>
          </w:tcPr>
          <w:p w:rsidR="005041C2" w:rsidRPr="00225BE6" w:rsidRDefault="005041C2">
            <w:pPr>
              <w:rPr>
                <w:rFonts w:eastAsiaTheme="minorEastAsia"/>
              </w:rPr>
            </w:pP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19</w:t>
            </w:r>
          </w:p>
        </w:tc>
        <w:tc>
          <w:tcPr>
            <w:tcW w:w="1050" w:type="dxa"/>
            <w:shd w:val="clear" w:color="auto" w:fill="BFBFBF"/>
          </w:tcPr>
          <w:p w:rsidR="005041C2" w:rsidRPr="00225BE6" w:rsidRDefault="00225BE6">
            <w:pPr>
              <w:rPr>
                <w:rFonts w:eastAsiaTheme="minorEastAsia"/>
              </w:rPr>
            </w:pPr>
            <w:r w:rsidRPr="00225BE6">
              <w:rPr>
                <w:rFonts w:eastAsiaTheme="minorEastAsia"/>
                <w:b/>
              </w:rPr>
              <w:t>Author title</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5041C2">
            <w:pPr>
              <w:rPr>
                <w:rFonts w:eastAsiaTheme="minorEastAsia"/>
              </w:rPr>
            </w:pPr>
          </w:p>
        </w:tc>
        <w:tc>
          <w:tcPr>
            <w:tcW w:w="6900" w:type="dxa"/>
            <w:shd w:val="clear" w:color="auto" w:fill="BFBFBF"/>
          </w:tcPr>
          <w:p w:rsidR="005041C2" w:rsidRPr="00225BE6" w:rsidRDefault="005041C2">
            <w:pPr>
              <w:rPr>
                <w:rFonts w:eastAsiaTheme="minorEastAsia"/>
              </w:rPr>
            </w:pP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20</w:t>
            </w:r>
          </w:p>
        </w:tc>
        <w:tc>
          <w:tcPr>
            <w:tcW w:w="1050" w:type="dxa"/>
            <w:shd w:val="clear" w:color="auto" w:fill="BFBFBF"/>
          </w:tcPr>
          <w:p w:rsidR="005041C2" w:rsidRPr="00225BE6" w:rsidRDefault="00225BE6">
            <w:pPr>
              <w:rPr>
                <w:rFonts w:eastAsiaTheme="minorEastAsia"/>
              </w:rPr>
            </w:pPr>
            <w:r w:rsidRPr="00225BE6">
              <w:rPr>
                <w:rFonts w:eastAsiaTheme="minorEastAsia"/>
                <w:b/>
              </w:rPr>
              <w:t>Author description</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5041C2">
            <w:pPr>
              <w:rPr>
                <w:rFonts w:eastAsiaTheme="minorEastAsia"/>
              </w:rPr>
            </w:pPr>
          </w:p>
        </w:tc>
        <w:tc>
          <w:tcPr>
            <w:tcW w:w="6900" w:type="dxa"/>
            <w:shd w:val="clear" w:color="auto" w:fill="BFBFBF"/>
          </w:tcPr>
          <w:p w:rsidR="005041C2" w:rsidRPr="00225BE6" w:rsidRDefault="005041C2">
            <w:pPr>
              <w:rPr>
                <w:rFonts w:eastAsiaTheme="minorEastAsia"/>
              </w:rPr>
            </w:pP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21</w:t>
            </w:r>
          </w:p>
        </w:tc>
        <w:tc>
          <w:tcPr>
            <w:tcW w:w="1050" w:type="dxa"/>
            <w:shd w:val="clear" w:color="auto" w:fill="BFBFBF"/>
          </w:tcPr>
          <w:p w:rsidR="005041C2" w:rsidRPr="00225BE6" w:rsidRDefault="00225BE6">
            <w:pPr>
              <w:rPr>
                <w:rFonts w:eastAsiaTheme="minorEastAsia"/>
              </w:rPr>
            </w:pPr>
            <w:r w:rsidRPr="00225BE6">
              <w:rPr>
                <w:rFonts w:eastAsiaTheme="minorEastAsia"/>
                <w:b/>
              </w:rPr>
              <w:t>Author image</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5041C2">
            <w:pPr>
              <w:rPr>
                <w:rFonts w:eastAsiaTheme="minorEastAsia"/>
              </w:rPr>
            </w:pPr>
          </w:p>
        </w:tc>
        <w:tc>
          <w:tcPr>
            <w:tcW w:w="6900" w:type="dxa"/>
            <w:shd w:val="clear" w:color="auto" w:fill="BFBFBF"/>
          </w:tcPr>
          <w:p w:rsidR="005041C2" w:rsidRPr="00225BE6" w:rsidRDefault="005041C2">
            <w:pPr>
              <w:rPr>
                <w:rFonts w:eastAsiaTheme="minorEastAsia"/>
              </w:rPr>
            </w:pP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22</w:t>
            </w:r>
          </w:p>
        </w:tc>
        <w:tc>
          <w:tcPr>
            <w:tcW w:w="1050" w:type="dxa"/>
            <w:shd w:val="clear" w:color="auto" w:fill="BFBFBF"/>
          </w:tcPr>
          <w:p w:rsidR="005041C2" w:rsidRPr="00225BE6" w:rsidRDefault="00225BE6">
            <w:pPr>
              <w:rPr>
                <w:rFonts w:eastAsiaTheme="minorEastAsia"/>
              </w:rPr>
            </w:pPr>
            <w:r w:rsidRPr="00225BE6">
              <w:rPr>
                <w:rFonts w:eastAsiaTheme="minorEastAsia"/>
                <w:b/>
              </w:rPr>
              <w:t>Author logo</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5041C2">
            <w:pPr>
              <w:rPr>
                <w:rFonts w:eastAsiaTheme="minorEastAsia"/>
              </w:rPr>
            </w:pPr>
          </w:p>
        </w:tc>
        <w:tc>
          <w:tcPr>
            <w:tcW w:w="6900" w:type="dxa"/>
            <w:shd w:val="clear" w:color="auto" w:fill="BFBFBF"/>
          </w:tcPr>
          <w:p w:rsidR="005041C2" w:rsidRPr="00225BE6" w:rsidRDefault="005041C2">
            <w:pPr>
              <w:rPr>
                <w:rFonts w:eastAsiaTheme="minorEastAsia"/>
              </w:rPr>
            </w:pPr>
          </w:p>
        </w:tc>
      </w:tr>
      <w:tr w:rsidR="00225BE6" w:rsidRPr="00225BE6" w:rsidTr="00225BE6">
        <w:tc>
          <w:tcPr>
            <w:tcW w:w="300" w:type="dxa"/>
            <w:shd w:val="clear" w:color="auto" w:fill="BFBFBF"/>
          </w:tcPr>
          <w:p w:rsidR="005041C2" w:rsidRPr="00225BE6" w:rsidRDefault="00225BE6">
            <w:pPr>
              <w:rPr>
                <w:rFonts w:eastAsiaTheme="minorEastAsia"/>
              </w:rPr>
            </w:pPr>
            <w:r w:rsidRPr="00225BE6">
              <w:rPr>
                <w:rFonts w:eastAsiaTheme="minorEastAsia"/>
              </w:rPr>
              <w:t>23</w:t>
            </w:r>
          </w:p>
        </w:tc>
        <w:tc>
          <w:tcPr>
            <w:tcW w:w="1050" w:type="dxa"/>
            <w:shd w:val="clear" w:color="auto" w:fill="BFBFBF"/>
          </w:tcPr>
          <w:p w:rsidR="005041C2" w:rsidRPr="00225BE6" w:rsidRDefault="00225BE6">
            <w:pPr>
              <w:rPr>
                <w:rFonts w:eastAsiaTheme="minorEastAsia"/>
              </w:rPr>
            </w:pPr>
            <w:r w:rsidRPr="00225BE6">
              <w:rPr>
                <w:rFonts w:eastAsiaTheme="minorEastAsia"/>
                <w:b/>
              </w:rPr>
              <w:t>Article URL</w:t>
            </w:r>
          </w:p>
        </w:tc>
        <w:tc>
          <w:tcPr>
            <w:tcW w:w="1060" w:type="dxa"/>
            <w:shd w:val="clear" w:color="auto" w:fill="BFBFBF"/>
          </w:tcPr>
          <w:p w:rsidR="005041C2" w:rsidRPr="00225BE6" w:rsidRDefault="00225BE6">
            <w:pPr>
              <w:rPr>
                <w:rFonts w:eastAsiaTheme="minorEastAsia"/>
              </w:rPr>
            </w:pPr>
            <w:r w:rsidRPr="00225BE6">
              <w:rPr>
                <w:rFonts w:eastAsiaTheme="minorEastAsia"/>
                <w:b/>
                <w:color w:val="FF0000"/>
              </w:rPr>
              <w:t>Don't change</w:t>
            </w:r>
          </w:p>
        </w:tc>
        <w:tc>
          <w:tcPr>
            <w:tcW w:w="6900" w:type="dxa"/>
            <w:shd w:val="clear" w:color="auto" w:fill="BFBFBF"/>
          </w:tcPr>
          <w:p w:rsidR="005041C2" w:rsidRPr="00225BE6" w:rsidRDefault="005041C2">
            <w:pPr>
              <w:rPr>
                <w:rFonts w:eastAsiaTheme="minorEastAsia"/>
              </w:rPr>
            </w:pPr>
          </w:p>
        </w:tc>
        <w:tc>
          <w:tcPr>
            <w:tcW w:w="6900" w:type="dxa"/>
            <w:shd w:val="clear" w:color="auto" w:fill="BFBFBF"/>
          </w:tcPr>
          <w:p w:rsidR="005041C2" w:rsidRPr="00225BE6" w:rsidRDefault="005041C2">
            <w:pPr>
              <w:rPr>
                <w:rFonts w:eastAsiaTheme="minorEastAsia"/>
              </w:rPr>
            </w:pPr>
          </w:p>
        </w:tc>
      </w:tr>
    </w:tbl>
    <w:p w:rsidR="00225BE6" w:rsidRDefault="00225BE6"/>
    <w:sectPr w:rsidR="00225BE6" w:rsidSect="005041C2">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D53" w:rsidRDefault="00EB2D53" w:rsidP="002A6C8D">
      <w:r>
        <w:separator/>
      </w:r>
    </w:p>
  </w:endnote>
  <w:endnote w:type="continuationSeparator" w:id="1">
    <w:p w:rsidR="00EB2D53" w:rsidRDefault="00EB2D53" w:rsidP="002A6C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D53" w:rsidRDefault="00EB2D53" w:rsidP="002A6C8D">
      <w:r>
        <w:separator/>
      </w:r>
    </w:p>
  </w:footnote>
  <w:footnote w:type="continuationSeparator" w:id="1">
    <w:p w:rsidR="00EB2D53" w:rsidRDefault="00EB2D53" w:rsidP="002A6C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trackRevision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useFELayout/>
  </w:compat>
  <w:rsids>
    <w:rsidRoot w:val="005041C2"/>
    <w:rsid w:val="000247EC"/>
    <w:rsid w:val="000F5472"/>
    <w:rsid w:val="00225BE6"/>
    <w:rsid w:val="002A6C8D"/>
    <w:rsid w:val="003C204E"/>
    <w:rsid w:val="003D2054"/>
    <w:rsid w:val="0041654D"/>
    <w:rsid w:val="004334BF"/>
    <w:rsid w:val="0044332F"/>
    <w:rsid w:val="004F0528"/>
    <w:rsid w:val="005041C2"/>
    <w:rsid w:val="00506182"/>
    <w:rsid w:val="0052546A"/>
    <w:rsid w:val="00527CEB"/>
    <w:rsid w:val="00540E9E"/>
    <w:rsid w:val="00595975"/>
    <w:rsid w:val="00655654"/>
    <w:rsid w:val="006917C8"/>
    <w:rsid w:val="006C5800"/>
    <w:rsid w:val="006D53D4"/>
    <w:rsid w:val="00714809"/>
    <w:rsid w:val="00722AF4"/>
    <w:rsid w:val="00761020"/>
    <w:rsid w:val="00786A2F"/>
    <w:rsid w:val="00794040"/>
    <w:rsid w:val="007A0436"/>
    <w:rsid w:val="007A18FE"/>
    <w:rsid w:val="007E43DC"/>
    <w:rsid w:val="008178A6"/>
    <w:rsid w:val="00837A3F"/>
    <w:rsid w:val="008474A4"/>
    <w:rsid w:val="00891FFE"/>
    <w:rsid w:val="008F2D59"/>
    <w:rsid w:val="008F589A"/>
    <w:rsid w:val="0093305F"/>
    <w:rsid w:val="009723A3"/>
    <w:rsid w:val="009D1499"/>
    <w:rsid w:val="009D3926"/>
    <w:rsid w:val="00A334B8"/>
    <w:rsid w:val="00A728B4"/>
    <w:rsid w:val="00AC38F6"/>
    <w:rsid w:val="00B0734E"/>
    <w:rsid w:val="00B17462"/>
    <w:rsid w:val="00B24AF5"/>
    <w:rsid w:val="00B5799C"/>
    <w:rsid w:val="00B83EB0"/>
    <w:rsid w:val="00B921B4"/>
    <w:rsid w:val="00BA081F"/>
    <w:rsid w:val="00BB3D1C"/>
    <w:rsid w:val="00C06011"/>
    <w:rsid w:val="00C2678F"/>
    <w:rsid w:val="00C40A02"/>
    <w:rsid w:val="00C460A1"/>
    <w:rsid w:val="00C94EC6"/>
    <w:rsid w:val="00CF6806"/>
    <w:rsid w:val="00D419A4"/>
    <w:rsid w:val="00D63685"/>
    <w:rsid w:val="00D96B48"/>
    <w:rsid w:val="00DA7892"/>
    <w:rsid w:val="00DD6484"/>
    <w:rsid w:val="00EA6379"/>
    <w:rsid w:val="00EB2D53"/>
    <w:rsid w:val="00F23582"/>
    <w:rsid w:val="00F6576B"/>
    <w:rsid w:val="00F66CDB"/>
    <w:rsid w:val="00F93E22"/>
    <w:rsid w:val="00FD685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7CE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5041C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2A6C8D"/>
    <w:pPr>
      <w:tabs>
        <w:tab w:val="center" w:pos="4513"/>
        <w:tab w:val="right" w:pos="9026"/>
      </w:tabs>
      <w:snapToGrid w:val="0"/>
    </w:pPr>
  </w:style>
  <w:style w:type="character" w:customStyle="1" w:styleId="Char">
    <w:name w:val="머리글 Char"/>
    <w:basedOn w:val="a0"/>
    <w:link w:val="a3"/>
    <w:uiPriority w:val="99"/>
    <w:semiHidden/>
    <w:rsid w:val="002A6C8D"/>
  </w:style>
  <w:style w:type="paragraph" w:styleId="a4">
    <w:name w:val="footer"/>
    <w:basedOn w:val="a"/>
    <w:link w:val="Char0"/>
    <w:uiPriority w:val="99"/>
    <w:semiHidden/>
    <w:unhideWhenUsed/>
    <w:rsid w:val="002A6C8D"/>
    <w:pPr>
      <w:tabs>
        <w:tab w:val="center" w:pos="4513"/>
        <w:tab w:val="right" w:pos="9026"/>
      </w:tabs>
      <w:snapToGrid w:val="0"/>
    </w:pPr>
  </w:style>
  <w:style w:type="character" w:customStyle="1" w:styleId="Char0">
    <w:name w:val="바닥글 Char"/>
    <w:basedOn w:val="a0"/>
    <w:link w:val="a4"/>
    <w:uiPriority w:val="99"/>
    <w:semiHidden/>
    <w:rsid w:val="002A6C8D"/>
  </w:style>
  <w:style w:type="paragraph" w:styleId="a5">
    <w:name w:val="Balloon Text"/>
    <w:basedOn w:val="a"/>
    <w:link w:val="Char1"/>
    <w:uiPriority w:val="99"/>
    <w:semiHidden/>
    <w:unhideWhenUsed/>
    <w:rsid w:val="00BA081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BA081F"/>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1647</Words>
  <Characters>9391</Characters>
  <Application>Microsoft Office Word</Application>
  <DocSecurity>0</DocSecurity>
  <Lines>78</Lines>
  <Paragraphs>22</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noel</cp:lastModifiedBy>
  <cp:revision>36</cp:revision>
  <dcterms:created xsi:type="dcterms:W3CDTF">2015-07-23T22:20:00Z</dcterms:created>
  <dcterms:modified xsi:type="dcterms:W3CDTF">2015-07-24T01:34:00Z</dcterms:modified>
</cp:coreProperties>
</file>