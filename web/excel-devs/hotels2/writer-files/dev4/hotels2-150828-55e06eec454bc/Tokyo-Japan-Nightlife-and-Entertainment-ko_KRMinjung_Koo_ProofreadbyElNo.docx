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tblPr>
      <w:tblGrid>
        <w:gridCol w:w="383"/>
        <w:gridCol w:w="1338"/>
        <w:gridCol w:w="1055"/>
        <w:gridCol w:w="6711"/>
        <w:gridCol w:w="6711"/>
      </w:tblGrid>
      <w:tr w:rsidR="000F785E" w:rsidRPr="000F785E" w:rsidTr="000F785E">
        <w:tc>
          <w:tcPr>
            <w:tcW w:w="300" w:type="dxa"/>
          </w:tcPr>
          <w:p w:rsidR="0042278D" w:rsidRPr="000F785E" w:rsidRDefault="000F785E">
            <w:pPr>
              <w:rPr>
                <w:rFonts w:eastAsiaTheme="minorEastAsia"/>
              </w:rPr>
            </w:pPr>
            <w:r w:rsidRPr="000F785E">
              <w:rPr>
                <w:rFonts w:eastAsiaTheme="minorEastAsia"/>
              </w:rPr>
              <w:t>1</w:t>
            </w:r>
          </w:p>
        </w:tc>
        <w:tc>
          <w:tcPr>
            <w:tcW w:w="1050" w:type="dxa"/>
          </w:tcPr>
          <w:p w:rsidR="0042278D" w:rsidRPr="000F785E" w:rsidRDefault="000F785E">
            <w:pPr>
              <w:rPr>
                <w:rFonts w:eastAsiaTheme="minorEastAsia"/>
              </w:rPr>
            </w:pPr>
            <w:r w:rsidRPr="000F785E">
              <w:rPr>
                <w:rFonts w:eastAsiaTheme="minorEastAsia"/>
                <w:b/>
              </w:rPr>
              <w:t>Content name</w:t>
            </w:r>
          </w:p>
        </w:tc>
        <w:tc>
          <w:tcPr>
            <w:tcW w:w="1060" w:type="dxa"/>
          </w:tcPr>
          <w:p w:rsidR="0042278D" w:rsidRPr="000F785E" w:rsidRDefault="000F785E">
            <w:pPr>
              <w:rPr>
                <w:rFonts w:eastAsiaTheme="minorEastAsia"/>
              </w:rPr>
            </w:pPr>
            <w:r w:rsidRPr="000F785E">
              <w:rPr>
                <w:rFonts w:eastAsiaTheme="minorEastAsia"/>
                <w:b/>
                <w:color w:val="00EC00"/>
              </w:rPr>
              <w:t>Localise</w:t>
            </w:r>
          </w:p>
        </w:tc>
        <w:tc>
          <w:tcPr>
            <w:tcW w:w="6900" w:type="dxa"/>
          </w:tcPr>
          <w:p w:rsidR="0042278D" w:rsidRPr="000F785E" w:rsidRDefault="000F785E">
            <w:pPr>
              <w:rPr>
                <w:rFonts w:eastAsiaTheme="minorEastAsia"/>
              </w:rPr>
            </w:pPr>
            <w:r w:rsidRPr="000F785E">
              <w:rPr>
                <w:rFonts w:eastAsiaTheme="minorEastAsia"/>
              </w:rPr>
              <w:t>Tokyo Entertainment Guide - For fun, recreation, and relaxation</w:t>
            </w:r>
          </w:p>
        </w:tc>
        <w:tc>
          <w:tcPr>
            <w:tcW w:w="6900" w:type="dxa"/>
          </w:tcPr>
          <w:p w:rsidR="0042278D" w:rsidRPr="000F785E" w:rsidRDefault="000F785E">
            <w:pPr>
              <w:rPr>
                <w:rFonts w:eastAsiaTheme="minorEastAsia"/>
              </w:rPr>
            </w:pPr>
            <w:r w:rsidRPr="000F785E">
              <w:rPr>
                <w:rFonts w:eastAsiaTheme="minorEastAsia"/>
              </w:rPr>
              <w:t xml:space="preserve"> </w:t>
            </w:r>
            <w:ins w:id="0" w:author="noel" w:date="2015-07-24T00:08:00Z">
              <w:r w:rsidR="00431882" w:rsidRPr="000F785E">
                <w:rPr>
                  <w:rFonts w:eastAsiaTheme="minorEastAsia" w:hint="eastAsia"/>
                </w:rPr>
                <w:t>도쿄</w:t>
              </w:r>
              <w:r w:rsidR="00431882" w:rsidRPr="000F785E">
                <w:rPr>
                  <w:rFonts w:eastAsiaTheme="minorEastAsia" w:hint="eastAsia"/>
                </w:rPr>
                <w:t xml:space="preserve"> </w:t>
              </w:r>
              <w:r w:rsidR="00431882" w:rsidRPr="000F785E">
                <w:rPr>
                  <w:rFonts w:eastAsiaTheme="minorEastAsia" w:hint="eastAsia"/>
                </w:rPr>
                <w:t>엔터테인먼트</w:t>
              </w:r>
              <w:r w:rsidR="00431882" w:rsidRPr="000F785E">
                <w:rPr>
                  <w:rFonts w:eastAsiaTheme="minorEastAsia" w:hint="eastAsia"/>
                </w:rPr>
                <w:t xml:space="preserve"> </w:t>
              </w:r>
              <w:r w:rsidR="00431882" w:rsidRPr="000F785E">
                <w:rPr>
                  <w:rFonts w:eastAsiaTheme="minorEastAsia" w:hint="eastAsia"/>
                </w:rPr>
                <w:t>안내</w:t>
              </w:r>
              <w:r w:rsidR="00431882" w:rsidRPr="000F785E">
                <w:rPr>
                  <w:rFonts w:eastAsiaTheme="minorEastAsia" w:hint="eastAsia"/>
                </w:rPr>
                <w:t xml:space="preserve"> </w:t>
              </w:r>
              <w:r w:rsidR="00431882" w:rsidRPr="000F785E">
                <w:rPr>
                  <w:rFonts w:eastAsiaTheme="minorEastAsia"/>
                </w:rPr>
                <w:t>–</w:t>
              </w:r>
              <w:r w:rsidR="00431882" w:rsidRPr="000F785E">
                <w:rPr>
                  <w:rFonts w:eastAsiaTheme="minorEastAsia" w:hint="eastAsia"/>
                </w:rPr>
                <w:t xml:space="preserve"> </w:t>
              </w:r>
              <w:r w:rsidR="00431882" w:rsidRPr="000F785E">
                <w:rPr>
                  <w:rFonts w:eastAsiaTheme="minorEastAsia" w:hint="eastAsia"/>
                </w:rPr>
                <w:t>재미</w:t>
              </w:r>
              <w:r w:rsidR="00431882" w:rsidRPr="000F785E">
                <w:rPr>
                  <w:rFonts w:eastAsiaTheme="minorEastAsia" w:hint="eastAsia"/>
                </w:rPr>
                <w:t xml:space="preserve">, </w:t>
              </w:r>
              <w:r w:rsidR="00431882" w:rsidRPr="000F785E">
                <w:rPr>
                  <w:rFonts w:eastAsiaTheme="minorEastAsia" w:hint="eastAsia"/>
                </w:rPr>
                <w:t>레크레이션과</w:t>
              </w:r>
              <w:r w:rsidR="00431882" w:rsidRPr="000F785E">
                <w:rPr>
                  <w:rFonts w:eastAsiaTheme="minorEastAsia" w:hint="eastAsia"/>
                </w:rPr>
                <w:t xml:space="preserve"> </w:t>
              </w:r>
              <w:r w:rsidR="00431882" w:rsidRPr="000F785E">
                <w:rPr>
                  <w:rFonts w:eastAsiaTheme="minorEastAsia" w:hint="eastAsia"/>
                </w:rPr>
                <w:t>휴식</w:t>
              </w:r>
            </w:ins>
          </w:p>
        </w:tc>
      </w:tr>
      <w:tr w:rsidR="000F785E" w:rsidRPr="000F785E" w:rsidTr="000F785E">
        <w:tc>
          <w:tcPr>
            <w:tcW w:w="300" w:type="dxa"/>
            <w:shd w:val="clear" w:color="auto" w:fill="BFBFBF"/>
          </w:tcPr>
          <w:p w:rsidR="0042278D" w:rsidRPr="000F785E" w:rsidRDefault="000F785E">
            <w:pPr>
              <w:rPr>
                <w:rFonts w:eastAsiaTheme="minorEastAsia"/>
              </w:rPr>
            </w:pPr>
            <w:r w:rsidRPr="000F785E">
              <w:rPr>
                <w:rFonts w:eastAsiaTheme="minorEastAsia"/>
              </w:rPr>
              <w:t>2</w:t>
            </w:r>
          </w:p>
        </w:tc>
        <w:tc>
          <w:tcPr>
            <w:tcW w:w="1050" w:type="dxa"/>
            <w:shd w:val="clear" w:color="auto" w:fill="BFBFBF"/>
          </w:tcPr>
          <w:p w:rsidR="0042278D" w:rsidRPr="000F785E" w:rsidRDefault="000F785E">
            <w:pPr>
              <w:rPr>
                <w:rFonts w:eastAsiaTheme="minorEastAsia"/>
              </w:rPr>
            </w:pPr>
            <w:r w:rsidRPr="000F785E">
              <w:rPr>
                <w:rFonts w:eastAsiaTheme="minorEastAsia"/>
                <w:b/>
              </w:rPr>
              <w:t>POS</w:t>
            </w:r>
          </w:p>
        </w:tc>
        <w:tc>
          <w:tcPr>
            <w:tcW w:w="1060" w:type="dxa"/>
            <w:shd w:val="clear" w:color="auto" w:fill="BFBFBF"/>
          </w:tcPr>
          <w:p w:rsidR="0042278D" w:rsidRPr="000F785E" w:rsidRDefault="000F785E">
            <w:pPr>
              <w:rPr>
                <w:rFonts w:eastAsiaTheme="minorEastAsia"/>
              </w:rPr>
            </w:pPr>
            <w:r w:rsidRPr="000F785E">
              <w:rPr>
                <w:rFonts w:eastAsiaTheme="minorEastAsia"/>
                <w:b/>
                <w:color w:val="FF0000"/>
              </w:rPr>
              <w:t>Don't change</w:t>
            </w:r>
          </w:p>
        </w:tc>
        <w:tc>
          <w:tcPr>
            <w:tcW w:w="6900" w:type="dxa"/>
            <w:shd w:val="clear" w:color="auto" w:fill="BFBFBF"/>
          </w:tcPr>
          <w:p w:rsidR="0042278D" w:rsidRPr="000F785E" w:rsidRDefault="000F785E">
            <w:pPr>
              <w:rPr>
                <w:rFonts w:eastAsiaTheme="minorEastAsia"/>
              </w:rPr>
            </w:pPr>
            <w:r w:rsidRPr="000F785E">
              <w:rPr>
                <w:rFonts w:eastAsiaTheme="minorEastAsia"/>
              </w:rPr>
              <w:t>HCOM_KR</w:t>
            </w:r>
          </w:p>
        </w:tc>
        <w:tc>
          <w:tcPr>
            <w:tcW w:w="6900" w:type="dxa"/>
            <w:shd w:val="clear" w:color="auto" w:fill="BFBFBF"/>
          </w:tcPr>
          <w:p w:rsidR="0042278D" w:rsidRPr="000F785E" w:rsidRDefault="000F785E">
            <w:pPr>
              <w:rPr>
                <w:rFonts w:eastAsiaTheme="minorEastAsia"/>
              </w:rPr>
            </w:pPr>
            <w:r w:rsidRPr="000F785E">
              <w:rPr>
                <w:rFonts w:eastAsiaTheme="minorEastAsia"/>
              </w:rPr>
              <w:t>HCOM_KR</w:t>
            </w:r>
          </w:p>
        </w:tc>
      </w:tr>
      <w:tr w:rsidR="000F785E" w:rsidRPr="000F785E" w:rsidTr="000F785E">
        <w:tc>
          <w:tcPr>
            <w:tcW w:w="300" w:type="dxa"/>
            <w:shd w:val="clear" w:color="auto" w:fill="BFBFBF"/>
          </w:tcPr>
          <w:p w:rsidR="0042278D" w:rsidRPr="000F785E" w:rsidRDefault="000F785E">
            <w:pPr>
              <w:rPr>
                <w:rFonts w:eastAsiaTheme="minorEastAsia"/>
              </w:rPr>
            </w:pPr>
            <w:r w:rsidRPr="000F785E">
              <w:rPr>
                <w:rFonts w:eastAsiaTheme="minorEastAsia"/>
              </w:rPr>
              <w:t>3</w:t>
            </w:r>
          </w:p>
        </w:tc>
        <w:tc>
          <w:tcPr>
            <w:tcW w:w="1050" w:type="dxa"/>
            <w:shd w:val="clear" w:color="auto" w:fill="BFBFBF"/>
          </w:tcPr>
          <w:p w:rsidR="0042278D" w:rsidRPr="000F785E" w:rsidRDefault="000F785E">
            <w:pPr>
              <w:rPr>
                <w:rFonts w:eastAsiaTheme="minorEastAsia"/>
              </w:rPr>
            </w:pPr>
            <w:r w:rsidRPr="000F785E">
              <w:rPr>
                <w:rFonts w:eastAsiaTheme="minorEastAsia"/>
                <w:b/>
              </w:rPr>
              <w:t>Locale</w:t>
            </w:r>
          </w:p>
        </w:tc>
        <w:tc>
          <w:tcPr>
            <w:tcW w:w="1060" w:type="dxa"/>
            <w:shd w:val="clear" w:color="auto" w:fill="BFBFBF"/>
          </w:tcPr>
          <w:p w:rsidR="0042278D" w:rsidRPr="000F785E" w:rsidRDefault="000F785E">
            <w:pPr>
              <w:rPr>
                <w:rFonts w:eastAsiaTheme="minorEastAsia"/>
              </w:rPr>
            </w:pPr>
            <w:r w:rsidRPr="000F785E">
              <w:rPr>
                <w:rFonts w:eastAsiaTheme="minorEastAsia"/>
                <w:b/>
                <w:color w:val="FF0000"/>
              </w:rPr>
              <w:t>Don't change</w:t>
            </w:r>
          </w:p>
        </w:tc>
        <w:tc>
          <w:tcPr>
            <w:tcW w:w="6900" w:type="dxa"/>
            <w:shd w:val="clear" w:color="auto" w:fill="BFBFBF"/>
          </w:tcPr>
          <w:p w:rsidR="0042278D" w:rsidRPr="000F785E" w:rsidRDefault="000F785E">
            <w:pPr>
              <w:rPr>
                <w:rFonts w:eastAsiaTheme="minorEastAsia"/>
              </w:rPr>
            </w:pPr>
            <w:r w:rsidRPr="000F785E">
              <w:rPr>
                <w:rFonts w:eastAsiaTheme="minorEastAsia"/>
              </w:rPr>
              <w:t>ko_KR</w:t>
            </w:r>
          </w:p>
        </w:tc>
        <w:tc>
          <w:tcPr>
            <w:tcW w:w="6900" w:type="dxa"/>
            <w:shd w:val="clear" w:color="auto" w:fill="BFBFBF"/>
          </w:tcPr>
          <w:p w:rsidR="0042278D" w:rsidRPr="000F785E" w:rsidRDefault="000F785E">
            <w:pPr>
              <w:rPr>
                <w:rFonts w:eastAsiaTheme="minorEastAsia"/>
              </w:rPr>
            </w:pPr>
            <w:r w:rsidRPr="000F785E">
              <w:rPr>
                <w:rFonts w:eastAsiaTheme="minorEastAsia"/>
              </w:rPr>
              <w:t>ko_KR</w:t>
            </w:r>
          </w:p>
        </w:tc>
      </w:tr>
      <w:tr w:rsidR="000F785E" w:rsidRPr="000F785E" w:rsidTr="000F785E">
        <w:tc>
          <w:tcPr>
            <w:tcW w:w="300" w:type="dxa"/>
            <w:shd w:val="clear" w:color="auto" w:fill="BFBFBF"/>
          </w:tcPr>
          <w:p w:rsidR="0042278D" w:rsidRPr="000F785E" w:rsidRDefault="000F785E">
            <w:pPr>
              <w:rPr>
                <w:rFonts w:eastAsiaTheme="minorEastAsia"/>
              </w:rPr>
            </w:pPr>
            <w:r w:rsidRPr="000F785E">
              <w:rPr>
                <w:rFonts w:eastAsiaTheme="minorEastAsia"/>
              </w:rPr>
              <w:t>4</w:t>
            </w:r>
          </w:p>
        </w:tc>
        <w:tc>
          <w:tcPr>
            <w:tcW w:w="1050" w:type="dxa"/>
            <w:shd w:val="clear" w:color="auto" w:fill="BFBFBF"/>
          </w:tcPr>
          <w:p w:rsidR="0042278D" w:rsidRPr="000F785E" w:rsidRDefault="000F785E">
            <w:pPr>
              <w:rPr>
                <w:rFonts w:eastAsiaTheme="minorEastAsia"/>
              </w:rPr>
            </w:pPr>
            <w:r w:rsidRPr="000F785E">
              <w:rPr>
                <w:rFonts w:eastAsiaTheme="minorEastAsia"/>
                <w:b/>
              </w:rPr>
              <w:t>URL friendly part</w:t>
            </w:r>
          </w:p>
        </w:tc>
        <w:tc>
          <w:tcPr>
            <w:tcW w:w="1060" w:type="dxa"/>
            <w:shd w:val="clear" w:color="auto" w:fill="BFBFBF"/>
          </w:tcPr>
          <w:p w:rsidR="0042278D" w:rsidRPr="000F785E" w:rsidRDefault="000F785E">
            <w:pPr>
              <w:rPr>
                <w:rFonts w:eastAsiaTheme="minorEastAsia"/>
              </w:rPr>
            </w:pPr>
            <w:r w:rsidRPr="000F785E">
              <w:rPr>
                <w:rFonts w:eastAsiaTheme="minorEastAsia"/>
                <w:b/>
                <w:color w:val="FF0000"/>
              </w:rPr>
              <w:t>Don't change</w:t>
            </w:r>
          </w:p>
        </w:tc>
        <w:tc>
          <w:tcPr>
            <w:tcW w:w="6900" w:type="dxa"/>
            <w:shd w:val="clear" w:color="auto" w:fill="BFBFBF"/>
          </w:tcPr>
          <w:p w:rsidR="0042278D" w:rsidRPr="000F785E" w:rsidRDefault="000F785E">
            <w:pPr>
              <w:rPr>
                <w:rFonts w:eastAsiaTheme="minorEastAsia"/>
              </w:rPr>
            </w:pPr>
            <w:r w:rsidRPr="000F785E">
              <w:rPr>
                <w:rFonts w:eastAsiaTheme="minorEastAsia"/>
              </w:rPr>
              <w:t>tokyo-entertainment-guide-for-fun-recreation-and-relaxation</w:t>
            </w:r>
          </w:p>
        </w:tc>
        <w:tc>
          <w:tcPr>
            <w:tcW w:w="6900" w:type="dxa"/>
            <w:shd w:val="clear" w:color="auto" w:fill="BFBFBF"/>
          </w:tcPr>
          <w:p w:rsidR="0042278D" w:rsidRPr="000F785E" w:rsidRDefault="000F785E">
            <w:pPr>
              <w:rPr>
                <w:rFonts w:eastAsiaTheme="minorEastAsia"/>
              </w:rPr>
            </w:pPr>
            <w:r w:rsidRPr="000F785E">
              <w:rPr>
                <w:rFonts w:eastAsiaTheme="minorEastAsia"/>
              </w:rPr>
              <w:t>tokyo-entertainment-guide-for-fun-recreation-and-relaxation</w:t>
            </w:r>
          </w:p>
        </w:tc>
      </w:tr>
      <w:tr w:rsidR="000F785E" w:rsidRPr="000F785E" w:rsidTr="000F785E">
        <w:tc>
          <w:tcPr>
            <w:tcW w:w="300" w:type="dxa"/>
            <w:shd w:val="clear" w:color="auto" w:fill="BFBFBF"/>
          </w:tcPr>
          <w:p w:rsidR="0042278D" w:rsidRPr="000F785E" w:rsidRDefault="000F785E">
            <w:pPr>
              <w:rPr>
                <w:rFonts w:eastAsiaTheme="minorEastAsia"/>
              </w:rPr>
            </w:pPr>
            <w:r w:rsidRPr="000F785E">
              <w:rPr>
                <w:rFonts w:eastAsiaTheme="minorEastAsia"/>
              </w:rPr>
              <w:t>5</w:t>
            </w:r>
          </w:p>
        </w:tc>
        <w:tc>
          <w:tcPr>
            <w:tcW w:w="1050" w:type="dxa"/>
            <w:shd w:val="clear" w:color="auto" w:fill="BFBFBF"/>
          </w:tcPr>
          <w:p w:rsidR="0042278D" w:rsidRPr="000F785E" w:rsidRDefault="000F785E">
            <w:pPr>
              <w:rPr>
                <w:rFonts w:eastAsiaTheme="minorEastAsia"/>
              </w:rPr>
            </w:pPr>
            <w:r w:rsidRPr="000F785E">
              <w:rPr>
                <w:rFonts w:eastAsiaTheme="minorEastAsia"/>
                <w:b/>
              </w:rPr>
              <w:t>Channels</w:t>
            </w:r>
          </w:p>
        </w:tc>
        <w:tc>
          <w:tcPr>
            <w:tcW w:w="1060" w:type="dxa"/>
            <w:shd w:val="clear" w:color="auto" w:fill="BFBFBF"/>
          </w:tcPr>
          <w:p w:rsidR="0042278D" w:rsidRPr="000F785E" w:rsidRDefault="000F785E">
            <w:pPr>
              <w:rPr>
                <w:rFonts w:eastAsiaTheme="minorEastAsia"/>
              </w:rPr>
            </w:pPr>
            <w:r w:rsidRPr="000F785E">
              <w:rPr>
                <w:rFonts w:eastAsiaTheme="minorEastAsia"/>
                <w:b/>
                <w:color w:val="FF0000"/>
              </w:rPr>
              <w:t>Don't change</w:t>
            </w:r>
          </w:p>
        </w:tc>
        <w:tc>
          <w:tcPr>
            <w:tcW w:w="6900" w:type="dxa"/>
            <w:shd w:val="clear" w:color="auto" w:fill="BFBFBF"/>
          </w:tcPr>
          <w:p w:rsidR="0042278D" w:rsidRPr="000F785E" w:rsidRDefault="000F785E">
            <w:pPr>
              <w:rPr>
                <w:rFonts w:eastAsiaTheme="minorEastAsia"/>
              </w:rPr>
            </w:pPr>
            <w:r w:rsidRPr="000F785E">
              <w:rPr>
                <w:rFonts w:eastAsiaTheme="minorEastAsia"/>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42278D" w:rsidRPr="000F785E" w:rsidRDefault="000F785E">
            <w:pPr>
              <w:rPr>
                <w:rFonts w:eastAsiaTheme="minorEastAsia"/>
              </w:rPr>
            </w:pPr>
            <w:r w:rsidRPr="000F785E">
              <w:rPr>
                <w:rFonts w:eastAsiaTheme="minorEastAsia"/>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0F785E" w:rsidRPr="000F785E" w:rsidTr="000F785E">
        <w:tc>
          <w:tcPr>
            <w:tcW w:w="300" w:type="dxa"/>
            <w:shd w:val="clear" w:color="auto" w:fill="BFBFBF"/>
          </w:tcPr>
          <w:p w:rsidR="0042278D" w:rsidRPr="000F785E" w:rsidRDefault="000F785E">
            <w:pPr>
              <w:rPr>
                <w:rFonts w:eastAsiaTheme="minorEastAsia"/>
              </w:rPr>
            </w:pPr>
            <w:r w:rsidRPr="000F785E">
              <w:rPr>
                <w:rFonts w:eastAsiaTheme="minorEastAsia"/>
              </w:rPr>
              <w:t>6</w:t>
            </w:r>
          </w:p>
        </w:tc>
        <w:tc>
          <w:tcPr>
            <w:tcW w:w="1050" w:type="dxa"/>
            <w:shd w:val="clear" w:color="auto" w:fill="BFBFBF"/>
          </w:tcPr>
          <w:p w:rsidR="0042278D" w:rsidRPr="000F785E" w:rsidRDefault="000F785E">
            <w:pPr>
              <w:rPr>
                <w:rFonts w:eastAsiaTheme="minorEastAsia"/>
              </w:rPr>
            </w:pPr>
            <w:r w:rsidRPr="000F785E">
              <w:rPr>
                <w:rFonts w:eastAsiaTheme="minorEastAsia"/>
                <w:b/>
              </w:rPr>
              <w:t>Go live date</w:t>
            </w:r>
          </w:p>
        </w:tc>
        <w:tc>
          <w:tcPr>
            <w:tcW w:w="1060" w:type="dxa"/>
            <w:shd w:val="clear" w:color="auto" w:fill="BFBFBF"/>
          </w:tcPr>
          <w:p w:rsidR="0042278D" w:rsidRPr="000F785E" w:rsidRDefault="000F785E">
            <w:pPr>
              <w:rPr>
                <w:rFonts w:eastAsiaTheme="minorEastAsia"/>
              </w:rPr>
            </w:pPr>
            <w:r w:rsidRPr="000F785E">
              <w:rPr>
                <w:rFonts w:eastAsiaTheme="minorEastAsia"/>
                <w:b/>
                <w:color w:val="FF0000"/>
              </w:rPr>
              <w:t>Don't change</w:t>
            </w:r>
          </w:p>
        </w:tc>
        <w:tc>
          <w:tcPr>
            <w:tcW w:w="6900" w:type="dxa"/>
            <w:shd w:val="clear" w:color="auto" w:fill="BFBFBF"/>
          </w:tcPr>
          <w:p w:rsidR="0042278D" w:rsidRPr="000F785E" w:rsidRDefault="000F785E">
            <w:pPr>
              <w:rPr>
                <w:rFonts w:eastAsiaTheme="minorEastAsia"/>
              </w:rPr>
            </w:pPr>
            <w:r w:rsidRPr="000F785E">
              <w:rPr>
                <w:rFonts w:eastAsiaTheme="minorEastAsia"/>
              </w:rPr>
              <w:t>42150</w:t>
            </w:r>
          </w:p>
        </w:tc>
        <w:tc>
          <w:tcPr>
            <w:tcW w:w="6900" w:type="dxa"/>
            <w:shd w:val="clear" w:color="auto" w:fill="BFBFBF"/>
          </w:tcPr>
          <w:p w:rsidR="0042278D" w:rsidRPr="000F785E" w:rsidRDefault="000F785E">
            <w:pPr>
              <w:rPr>
                <w:rFonts w:eastAsiaTheme="minorEastAsia"/>
              </w:rPr>
            </w:pPr>
            <w:r w:rsidRPr="000F785E">
              <w:rPr>
                <w:rFonts w:eastAsiaTheme="minorEastAsia"/>
              </w:rPr>
              <w:t>42150</w:t>
            </w:r>
          </w:p>
        </w:tc>
      </w:tr>
      <w:tr w:rsidR="000F785E" w:rsidRPr="000F785E" w:rsidTr="000F785E">
        <w:tc>
          <w:tcPr>
            <w:tcW w:w="300" w:type="dxa"/>
            <w:shd w:val="clear" w:color="auto" w:fill="BFBFBF"/>
          </w:tcPr>
          <w:p w:rsidR="0042278D" w:rsidRPr="000F785E" w:rsidRDefault="000F785E">
            <w:pPr>
              <w:rPr>
                <w:rFonts w:eastAsiaTheme="minorEastAsia"/>
              </w:rPr>
            </w:pPr>
            <w:r w:rsidRPr="000F785E">
              <w:rPr>
                <w:rFonts w:eastAsiaTheme="minorEastAsia"/>
              </w:rPr>
              <w:t>7</w:t>
            </w:r>
          </w:p>
        </w:tc>
        <w:tc>
          <w:tcPr>
            <w:tcW w:w="1050" w:type="dxa"/>
            <w:shd w:val="clear" w:color="auto" w:fill="BFBFBF"/>
          </w:tcPr>
          <w:p w:rsidR="0042278D" w:rsidRPr="000F785E" w:rsidRDefault="000F785E">
            <w:pPr>
              <w:rPr>
                <w:rFonts w:eastAsiaTheme="minorEastAsia"/>
              </w:rPr>
            </w:pPr>
            <w:r w:rsidRPr="000F785E">
              <w:rPr>
                <w:rFonts w:eastAsiaTheme="minorEastAsia"/>
                <w:b/>
              </w:rPr>
              <w:t>Tags</w:t>
            </w:r>
          </w:p>
        </w:tc>
        <w:tc>
          <w:tcPr>
            <w:tcW w:w="1060" w:type="dxa"/>
            <w:shd w:val="clear" w:color="auto" w:fill="BFBFBF"/>
          </w:tcPr>
          <w:p w:rsidR="0042278D" w:rsidRPr="000F785E" w:rsidRDefault="000F785E">
            <w:pPr>
              <w:rPr>
                <w:rFonts w:eastAsiaTheme="minorEastAsia"/>
              </w:rPr>
            </w:pPr>
            <w:r w:rsidRPr="000F785E">
              <w:rPr>
                <w:rFonts w:eastAsiaTheme="minorEastAsia"/>
                <w:b/>
                <w:color w:val="FF0000"/>
              </w:rPr>
              <w:t>Don't change</w:t>
            </w:r>
          </w:p>
        </w:tc>
        <w:tc>
          <w:tcPr>
            <w:tcW w:w="6900" w:type="dxa"/>
            <w:shd w:val="clear" w:color="auto" w:fill="BFBFBF"/>
          </w:tcPr>
          <w:p w:rsidR="0042278D" w:rsidRPr="000F785E" w:rsidRDefault="000F785E">
            <w:pPr>
              <w:rPr>
                <w:rFonts w:eastAsiaTheme="minorEastAsia"/>
              </w:rPr>
            </w:pPr>
            <w:r w:rsidRPr="000F785E">
              <w:rPr>
                <w:rFonts w:eastAsiaTheme="minorEastAsia"/>
              </w:rPr>
              <w:t>Nightlife and Entertainment</w:t>
            </w:r>
          </w:p>
        </w:tc>
        <w:tc>
          <w:tcPr>
            <w:tcW w:w="6900" w:type="dxa"/>
            <w:shd w:val="clear" w:color="auto" w:fill="BFBFBF"/>
          </w:tcPr>
          <w:p w:rsidR="0042278D" w:rsidRPr="000F785E" w:rsidRDefault="000F785E">
            <w:pPr>
              <w:rPr>
                <w:rFonts w:eastAsiaTheme="minorEastAsia"/>
              </w:rPr>
            </w:pPr>
            <w:r w:rsidRPr="000F785E">
              <w:rPr>
                <w:rFonts w:eastAsiaTheme="minorEastAsia"/>
              </w:rPr>
              <w:t>Nightlife and Entertainment</w:t>
            </w:r>
          </w:p>
        </w:tc>
      </w:tr>
      <w:tr w:rsidR="000F785E" w:rsidRPr="000F785E" w:rsidTr="000F785E">
        <w:tc>
          <w:tcPr>
            <w:tcW w:w="300" w:type="dxa"/>
            <w:shd w:val="clear" w:color="auto" w:fill="BFBFBF"/>
          </w:tcPr>
          <w:p w:rsidR="0042278D" w:rsidRPr="000F785E" w:rsidRDefault="000F785E">
            <w:pPr>
              <w:rPr>
                <w:rFonts w:eastAsiaTheme="minorEastAsia"/>
              </w:rPr>
            </w:pPr>
            <w:r w:rsidRPr="000F785E">
              <w:rPr>
                <w:rFonts w:eastAsiaTheme="minorEastAsia"/>
              </w:rPr>
              <w:t>8</w:t>
            </w:r>
          </w:p>
        </w:tc>
        <w:tc>
          <w:tcPr>
            <w:tcW w:w="1050" w:type="dxa"/>
            <w:shd w:val="clear" w:color="auto" w:fill="BFBFBF"/>
          </w:tcPr>
          <w:p w:rsidR="0042278D" w:rsidRPr="000F785E" w:rsidRDefault="000F785E">
            <w:pPr>
              <w:rPr>
                <w:rFonts w:eastAsiaTheme="minorEastAsia"/>
              </w:rPr>
            </w:pPr>
            <w:r w:rsidRPr="000F785E">
              <w:rPr>
                <w:rFonts w:eastAsiaTheme="minorEastAsia"/>
                <w:b/>
              </w:rPr>
              <w:t>Destination</w:t>
            </w:r>
          </w:p>
        </w:tc>
        <w:tc>
          <w:tcPr>
            <w:tcW w:w="1060" w:type="dxa"/>
            <w:shd w:val="clear" w:color="auto" w:fill="BFBFBF"/>
          </w:tcPr>
          <w:p w:rsidR="0042278D" w:rsidRPr="000F785E" w:rsidRDefault="000F785E">
            <w:pPr>
              <w:rPr>
                <w:rFonts w:eastAsiaTheme="minorEastAsia"/>
              </w:rPr>
            </w:pPr>
            <w:r w:rsidRPr="000F785E">
              <w:rPr>
                <w:rFonts w:eastAsiaTheme="minorEastAsia"/>
                <w:b/>
                <w:color w:val="FF0000"/>
              </w:rPr>
              <w:t>Don't change</w:t>
            </w:r>
          </w:p>
        </w:tc>
        <w:tc>
          <w:tcPr>
            <w:tcW w:w="6900" w:type="dxa"/>
            <w:shd w:val="clear" w:color="auto" w:fill="BFBFBF"/>
          </w:tcPr>
          <w:p w:rsidR="0042278D" w:rsidRPr="000F785E" w:rsidRDefault="000F785E">
            <w:pPr>
              <w:rPr>
                <w:rFonts w:eastAsiaTheme="minorEastAsia"/>
              </w:rPr>
            </w:pPr>
            <w:r w:rsidRPr="000F785E">
              <w:rPr>
                <w:rFonts w:eastAsiaTheme="minorEastAsia"/>
              </w:rPr>
              <w:t>Tokyo  Japan (726784)</w:t>
            </w:r>
          </w:p>
        </w:tc>
        <w:tc>
          <w:tcPr>
            <w:tcW w:w="6900" w:type="dxa"/>
            <w:shd w:val="clear" w:color="auto" w:fill="BFBFBF"/>
          </w:tcPr>
          <w:p w:rsidR="0042278D" w:rsidRPr="000F785E" w:rsidRDefault="000F785E">
            <w:pPr>
              <w:rPr>
                <w:rFonts w:eastAsiaTheme="minorEastAsia"/>
              </w:rPr>
            </w:pPr>
            <w:r w:rsidRPr="000F785E">
              <w:rPr>
                <w:rFonts w:eastAsiaTheme="minorEastAsia"/>
              </w:rPr>
              <w:t>Tokyo  Japan (726784)</w:t>
            </w:r>
          </w:p>
        </w:tc>
      </w:tr>
      <w:tr w:rsidR="000F785E" w:rsidRPr="000F785E" w:rsidTr="000F785E">
        <w:tc>
          <w:tcPr>
            <w:tcW w:w="300" w:type="dxa"/>
            <w:shd w:val="clear" w:color="auto" w:fill="BFBFBF"/>
          </w:tcPr>
          <w:p w:rsidR="0042278D" w:rsidRPr="000F785E" w:rsidRDefault="000F785E">
            <w:pPr>
              <w:rPr>
                <w:rFonts w:eastAsiaTheme="minorEastAsia"/>
              </w:rPr>
            </w:pPr>
            <w:r w:rsidRPr="000F785E">
              <w:rPr>
                <w:rFonts w:eastAsiaTheme="minorEastAsia"/>
              </w:rPr>
              <w:t>9</w:t>
            </w:r>
          </w:p>
        </w:tc>
        <w:tc>
          <w:tcPr>
            <w:tcW w:w="1050" w:type="dxa"/>
            <w:shd w:val="clear" w:color="auto" w:fill="BFBFBF"/>
          </w:tcPr>
          <w:p w:rsidR="0042278D" w:rsidRPr="000F785E" w:rsidRDefault="000F785E">
            <w:pPr>
              <w:rPr>
                <w:rFonts w:eastAsiaTheme="minorEastAsia"/>
              </w:rPr>
            </w:pPr>
            <w:r w:rsidRPr="000F785E">
              <w:rPr>
                <w:rFonts w:eastAsiaTheme="minorEastAsia"/>
                <w:b/>
              </w:rPr>
              <w:t>Article title</w:t>
            </w:r>
          </w:p>
        </w:tc>
        <w:tc>
          <w:tcPr>
            <w:tcW w:w="1060" w:type="dxa"/>
            <w:shd w:val="clear" w:color="auto" w:fill="BFBFBF"/>
          </w:tcPr>
          <w:p w:rsidR="0042278D" w:rsidRPr="000F785E" w:rsidRDefault="000F785E">
            <w:pPr>
              <w:rPr>
                <w:rFonts w:eastAsiaTheme="minorEastAsia"/>
              </w:rPr>
            </w:pPr>
            <w:r w:rsidRPr="000F785E">
              <w:rPr>
                <w:rFonts w:eastAsiaTheme="minorEastAsia"/>
                <w:b/>
                <w:color w:val="FF0000"/>
              </w:rPr>
              <w:t>Don't change</w:t>
            </w:r>
          </w:p>
        </w:tc>
        <w:tc>
          <w:tcPr>
            <w:tcW w:w="6900" w:type="dxa"/>
            <w:shd w:val="clear" w:color="auto" w:fill="BFBFBF"/>
          </w:tcPr>
          <w:p w:rsidR="0042278D" w:rsidRPr="000F785E" w:rsidRDefault="000F785E">
            <w:pPr>
              <w:rPr>
                <w:rFonts w:eastAsiaTheme="minorEastAsia"/>
              </w:rPr>
            </w:pPr>
            <w:r w:rsidRPr="000F785E">
              <w:rPr>
                <w:rFonts w:eastAsiaTheme="minorEastAsia"/>
              </w:rPr>
              <w:t>Tokyo Entertainment Guide - For fun, recreation, and relaxation</w:t>
            </w:r>
          </w:p>
        </w:tc>
        <w:tc>
          <w:tcPr>
            <w:tcW w:w="6900" w:type="dxa"/>
            <w:shd w:val="clear" w:color="auto" w:fill="BFBFBF"/>
          </w:tcPr>
          <w:p w:rsidR="0042278D" w:rsidRPr="000F785E" w:rsidRDefault="000F785E">
            <w:pPr>
              <w:rPr>
                <w:rFonts w:eastAsiaTheme="minorEastAsia"/>
              </w:rPr>
            </w:pPr>
            <w:r w:rsidRPr="000F785E">
              <w:rPr>
                <w:rFonts w:eastAsiaTheme="minorEastAsia"/>
              </w:rPr>
              <w:t>Tokyo Entertainment Guide - For fun, recreation, and relaxation</w:t>
            </w:r>
          </w:p>
        </w:tc>
      </w:tr>
      <w:tr w:rsidR="000F785E" w:rsidRPr="000F785E" w:rsidTr="000F785E">
        <w:tc>
          <w:tcPr>
            <w:tcW w:w="300" w:type="dxa"/>
            <w:shd w:val="clear" w:color="auto" w:fill="BFBFBF"/>
          </w:tcPr>
          <w:p w:rsidR="0042278D" w:rsidRPr="000F785E" w:rsidRDefault="000F785E">
            <w:pPr>
              <w:rPr>
                <w:rFonts w:eastAsiaTheme="minorEastAsia"/>
              </w:rPr>
            </w:pPr>
            <w:r w:rsidRPr="000F785E">
              <w:rPr>
                <w:rFonts w:eastAsiaTheme="minorEastAsia"/>
              </w:rPr>
              <w:t>10</w:t>
            </w:r>
          </w:p>
        </w:tc>
        <w:tc>
          <w:tcPr>
            <w:tcW w:w="1050" w:type="dxa"/>
            <w:shd w:val="clear" w:color="auto" w:fill="BFBFBF"/>
          </w:tcPr>
          <w:p w:rsidR="0042278D" w:rsidRPr="000F785E" w:rsidRDefault="000F785E">
            <w:pPr>
              <w:rPr>
                <w:rFonts w:eastAsiaTheme="minorEastAsia"/>
              </w:rPr>
            </w:pPr>
            <w:r w:rsidRPr="000F785E">
              <w:rPr>
                <w:rFonts w:eastAsiaTheme="minorEastAsia"/>
                <w:b/>
              </w:rPr>
              <w:t>Main image</w:t>
            </w:r>
          </w:p>
        </w:tc>
        <w:tc>
          <w:tcPr>
            <w:tcW w:w="1060" w:type="dxa"/>
            <w:shd w:val="clear" w:color="auto" w:fill="BFBFBF"/>
          </w:tcPr>
          <w:p w:rsidR="0042278D" w:rsidRPr="000F785E" w:rsidRDefault="000F785E">
            <w:pPr>
              <w:rPr>
                <w:rFonts w:eastAsiaTheme="minorEastAsia"/>
              </w:rPr>
            </w:pPr>
            <w:r w:rsidRPr="000F785E">
              <w:rPr>
                <w:rFonts w:eastAsiaTheme="minorEastAsia"/>
                <w:b/>
                <w:color w:val="FF0000"/>
              </w:rPr>
              <w:t>Don't change</w:t>
            </w:r>
          </w:p>
        </w:tc>
        <w:tc>
          <w:tcPr>
            <w:tcW w:w="6900" w:type="dxa"/>
            <w:shd w:val="clear" w:color="auto" w:fill="BFBFBF"/>
          </w:tcPr>
          <w:p w:rsidR="0042278D" w:rsidRPr="000F785E" w:rsidRDefault="000F785E">
            <w:pPr>
              <w:rPr>
                <w:rFonts w:eastAsiaTheme="minorEastAsia"/>
              </w:rPr>
            </w:pPr>
            <w:r w:rsidRPr="000F785E">
              <w:rPr>
                <w:rFonts w:eastAsiaTheme="minorEastAsia"/>
              </w:rPr>
              <w:t>Tokyo_Entertainment.jpg</w:t>
            </w:r>
          </w:p>
        </w:tc>
        <w:tc>
          <w:tcPr>
            <w:tcW w:w="6900" w:type="dxa"/>
            <w:shd w:val="clear" w:color="auto" w:fill="BFBFBF"/>
          </w:tcPr>
          <w:p w:rsidR="0042278D" w:rsidRPr="000F785E" w:rsidRDefault="000F785E">
            <w:pPr>
              <w:rPr>
                <w:rFonts w:eastAsiaTheme="minorEastAsia"/>
              </w:rPr>
            </w:pPr>
            <w:r w:rsidRPr="000F785E">
              <w:rPr>
                <w:rFonts w:eastAsiaTheme="minorEastAsia"/>
              </w:rPr>
              <w:t>Tokyo_Entertainment.jpg</w:t>
            </w:r>
          </w:p>
        </w:tc>
      </w:tr>
      <w:tr w:rsidR="000F785E" w:rsidRPr="000F785E" w:rsidTr="000F785E">
        <w:tc>
          <w:tcPr>
            <w:tcW w:w="300" w:type="dxa"/>
          </w:tcPr>
          <w:p w:rsidR="0042278D" w:rsidRPr="000F785E" w:rsidRDefault="000F785E">
            <w:pPr>
              <w:rPr>
                <w:rFonts w:eastAsiaTheme="minorEastAsia"/>
              </w:rPr>
            </w:pPr>
            <w:r w:rsidRPr="000F785E">
              <w:rPr>
                <w:rFonts w:eastAsiaTheme="minorEastAsia"/>
              </w:rPr>
              <w:t>11</w:t>
            </w:r>
          </w:p>
        </w:tc>
        <w:tc>
          <w:tcPr>
            <w:tcW w:w="1050" w:type="dxa"/>
          </w:tcPr>
          <w:p w:rsidR="0042278D" w:rsidRPr="000F785E" w:rsidRDefault="000F785E">
            <w:pPr>
              <w:rPr>
                <w:rFonts w:eastAsiaTheme="minorEastAsia"/>
              </w:rPr>
            </w:pPr>
            <w:r w:rsidRPr="000F785E">
              <w:rPr>
                <w:rFonts w:eastAsiaTheme="minorEastAsia"/>
                <w:b/>
              </w:rPr>
              <w:t>Introduction</w:t>
            </w:r>
          </w:p>
        </w:tc>
        <w:tc>
          <w:tcPr>
            <w:tcW w:w="1060" w:type="dxa"/>
          </w:tcPr>
          <w:p w:rsidR="0042278D" w:rsidRPr="000F785E" w:rsidRDefault="000F785E">
            <w:pPr>
              <w:rPr>
                <w:rFonts w:eastAsiaTheme="minorEastAsia"/>
              </w:rPr>
            </w:pPr>
            <w:r w:rsidRPr="000F785E">
              <w:rPr>
                <w:rFonts w:eastAsiaTheme="minorEastAsia"/>
                <w:b/>
                <w:color w:val="00EC00"/>
              </w:rPr>
              <w:t>Localise</w:t>
            </w:r>
          </w:p>
        </w:tc>
        <w:tc>
          <w:tcPr>
            <w:tcW w:w="6900" w:type="dxa"/>
          </w:tcPr>
          <w:p w:rsidR="0042278D" w:rsidRPr="000F785E" w:rsidRDefault="000F785E">
            <w:pPr>
              <w:rPr>
                <w:rFonts w:eastAsiaTheme="minorEastAsia"/>
              </w:rPr>
            </w:pPr>
            <w:r w:rsidRPr="000F785E">
              <w:rPr>
                <w:rFonts w:eastAsiaTheme="minorEastAsia"/>
                <w:color w:val="0000FF"/>
              </w:rPr>
              <w:t>&lt;p&gt;</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rPr>
              <w:t>Tokyo's cosmopolitan atmosphere fosters an outstanding entertainment scene, with an option to suit any brand of visitor. Central districts like Shibuya, Shinjuku and Ginza stay busy well into the early morning hours when metro service resumes.</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color w:val="0000FF"/>
              </w:rPr>
              <w:t>&lt;/p&gt;</w:t>
            </w:r>
          </w:p>
          <w:p w:rsidR="0042278D" w:rsidRPr="000F785E" w:rsidRDefault="0042278D">
            <w:pPr>
              <w:rPr>
                <w:rFonts w:eastAsiaTheme="minorEastAsia"/>
              </w:rPr>
            </w:pPr>
          </w:p>
        </w:tc>
        <w:tc>
          <w:tcPr>
            <w:tcW w:w="6900" w:type="dxa"/>
          </w:tcPr>
          <w:p w:rsidR="0042278D" w:rsidRPr="000F785E" w:rsidRDefault="000F785E">
            <w:pPr>
              <w:rPr>
                <w:rFonts w:eastAsiaTheme="minorEastAsia"/>
              </w:rPr>
            </w:pPr>
            <w:r w:rsidRPr="000F785E">
              <w:rPr>
                <w:rFonts w:eastAsiaTheme="minorEastAsia"/>
                <w:color w:val="0000FF"/>
              </w:rPr>
              <w:t>&lt;p&gt;</w:t>
            </w:r>
          </w:p>
          <w:p w:rsidR="0042278D" w:rsidRDefault="0042278D">
            <w:pPr>
              <w:rPr>
                <w:rFonts w:eastAsiaTheme="minorEastAsia"/>
              </w:rPr>
            </w:pPr>
          </w:p>
          <w:p w:rsidR="00B3001A" w:rsidRDefault="00F4221B" w:rsidP="00B3001A">
            <w:pPr>
              <w:rPr>
                <w:rFonts w:eastAsiaTheme="minorEastAsia"/>
              </w:rPr>
              <w:pPrChange w:id="1" w:author="noel" w:date="2015-07-24T00:09:00Z">
                <w:pPr>
                  <w:tabs>
                    <w:tab w:val="center" w:pos="4513"/>
                    <w:tab w:val="right" w:pos="9026"/>
                  </w:tabs>
                  <w:snapToGrid w:val="0"/>
                </w:pPr>
              </w:pPrChange>
            </w:pPr>
            <w:del w:id="2" w:author="noel" w:date="2015-07-24T00:12:00Z">
              <w:r w:rsidDel="00643252">
                <w:rPr>
                  <w:rFonts w:eastAsiaTheme="minorEastAsia" w:hint="eastAsia"/>
                </w:rPr>
                <w:delText>도</w:delText>
              </w:r>
              <w:r w:rsidR="00AE5C97" w:rsidDel="00643252">
                <w:rPr>
                  <w:rFonts w:eastAsiaTheme="minorEastAsia" w:hint="eastAsia"/>
                </w:rPr>
                <w:delText>쿄의</w:delText>
              </w:r>
              <w:r w:rsidR="00AE5C97" w:rsidDel="00643252">
                <w:rPr>
                  <w:rFonts w:eastAsiaTheme="minorEastAsia" w:hint="eastAsia"/>
                </w:rPr>
                <w:delText xml:space="preserve"> </w:delText>
              </w:r>
            </w:del>
            <w:r w:rsidR="00B02510">
              <w:rPr>
                <w:rFonts w:eastAsiaTheme="minorEastAsia" w:hint="eastAsia"/>
              </w:rPr>
              <w:t>국제적인</w:t>
            </w:r>
            <w:r w:rsidR="00AE5C97">
              <w:rPr>
                <w:rFonts w:eastAsiaTheme="minorEastAsia" w:hint="eastAsia"/>
              </w:rPr>
              <w:t xml:space="preserve"> </w:t>
            </w:r>
            <w:r w:rsidR="00B02510">
              <w:rPr>
                <w:rFonts w:eastAsiaTheme="minorEastAsia" w:hint="eastAsia"/>
              </w:rPr>
              <w:t>도시</w:t>
            </w:r>
            <w:r w:rsidR="00B02510">
              <w:rPr>
                <w:rFonts w:eastAsiaTheme="minorEastAsia" w:hint="eastAsia"/>
              </w:rPr>
              <w:t xml:space="preserve"> </w:t>
            </w:r>
            <w:r w:rsidR="00AE5C97">
              <w:rPr>
                <w:rFonts w:eastAsiaTheme="minorEastAsia" w:hint="eastAsia"/>
              </w:rPr>
              <w:t>분위기</w:t>
            </w:r>
            <w:ins w:id="3" w:author="noel" w:date="2015-07-24T00:12:00Z">
              <w:r w:rsidR="00643252">
                <w:rPr>
                  <w:rFonts w:eastAsiaTheme="minorEastAsia" w:hint="eastAsia"/>
                </w:rPr>
                <w:t>로</w:t>
              </w:r>
              <w:r w:rsidR="00643252">
                <w:rPr>
                  <w:rFonts w:eastAsiaTheme="minorEastAsia" w:hint="eastAsia"/>
                </w:rPr>
                <w:t xml:space="preserve"> </w:t>
              </w:r>
              <w:r w:rsidR="00643252">
                <w:rPr>
                  <w:rFonts w:eastAsiaTheme="minorEastAsia" w:hint="eastAsia"/>
                </w:rPr>
                <w:t>인해</w:t>
              </w:r>
            </w:ins>
            <w:ins w:id="4" w:author="noel" w:date="2015-07-24T02:34:00Z">
              <w:r w:rsidR="00533ABD">
                <w:rPr>
                  <w:rFonts w:eastAsiaTheme="minorEastAsia" w:hint="eastAsia"/>
                </w:rPr>
                <w:t xml:space="preserve"> </w:t>
              </w:r>
              <w:r w:rsidR="00533ABD">
                <w:rPr>
                  <w:rFonts w:eastAsiaTheme="minorEastAsia" w:hint="eastAsia"/>
                </w:rPr>
                <w:t>도쿄에는</w:t>
              </w:r>
            </w:ins>
            <w:del w:id="5" w:author="noel" w:date="2015-07-24T00:12:00Z">
              <w:r w:rsidR="00AE5C97" w:rsidDel="00643252">
                <w:rPr>
                  <w:rFonts w:eastAsiaTheme="minorEastAsia" w:hint="eastAsia"/>
                </w:rPr>
                <w:delText>는</w:delText>
              </w:r>
            </w:del>
            <w:r w:rsidR="00AE5C97">
              <w:rPr>
                <w:rFonts w:eastAsiaTheme="minorEastAsia" w:hint="eastAsia"/>
              </w:rPr>
              <w:t xml:space="preserve"> </w:t>
            </w:r>
            <w:del w:id="6" w:author="noel" w:date="2015-07-24T00:09:00Z">
              <w:r w:rsidR="00AE5C97" w:rsidDel="00D30A50">
                <w:rPr>
                  <w:rFonts w:eastAsiaTheme="minorEastAsia" w:hint="eastAsia"/>
                </w:rPr>
                <w:delText>모든</w:delText>
              </w:r>
              <w:r w:rsidR="00AE5C97" w:rsidDel="00D30A50">
                <w:rPr>
                  <w:rFonts w:eastAsiaTheme="minorEastAsia" w:hint="eastAsia"/>
                </w:rPr>
                <w:delText xml:space="preserve"> </w:delText>
              </w:r>
              <w:r w:rsidR="00AE5C97" w:rsidDel="00D30A50">
                <w:rPr>
                  <w:rFonts w:eastAsiaTheme="minorEastAsia" w:hint="eastAsia"/>
                </w:rPr>
                <w:delText>유형의</w:delText>
              </w:r>
              <w:r w:rsidR="00AE5C97" w:rsidDel="00D30A50">
                <w:rPr>
                  <w:rFonts w:eastAsiaTheme="minorEastAsia" w:hint="eastAsia"/>
                </w:rPr>
                <w:delText xml:space="preserve"> </w:delText>
              </w:r>
              <w:r w:rsidR="00AE5C97" w:rsidDel="00D30A50">
                <w:rPr>
                  <w:rFonts w:eastAsiaTheme="minorEastAsia" w:hint="eastAsia"/>
                </w:rPr>
                <w:delText>방문객을</w:delText>
              </w:r>
              <w:r w:rsidR="00AE5C97" w:rsidDel="00D30A50">
                <w:rPr>
                  <w:rFonts w:eastAsiaTheme="minorEastAsia" w:hint="eastAsia"/>
                </w:rPr>
                <w:delText xml:space="preserve"> </w:delText>
              </w:r>
              <w:r w:rsidR="00AE5C97" w:rsidDel="00D30A50">
                <w:rPr>
                  <w:rFonts w:eastAsiaTheme="minorEastAsia" w:hint="eastAsia"/>
                </w:rPr>
                <w:delText>만족시킬</w:delText>
              </w:r>
              <w:r w:rsidR="00AE5C97" w:rsidDel="00D30A50">
                <w:rPr>
                  <w:rFonts w:eastAsiaTheme="minorEastAsia" w:hint="eastAsia"/>
                </w:rPr>
                <w:delText xml:space="preserve"> </w:delText>
              </w:r>
            </w:del>
            <w:del w:id="7" w:author="noel" w:date="2015-07-24T00:08:00Z">
              <w:r w:rsidR="00AE5C97" w:rsidDel="00D30A50">
                <w:rPr>
                  <w:rFonts w:eastAsiaTheme="minorEastAsia" w:hint="eastAsia"/>
                </w:rPr>
                <w:delText>수</w:delText>
              </w:r>
              <w:r w:rsidR="00AE5C97" w:rsidDel="00D30A50">
                <w:rPr>
                  <w:rFonts w:eastAsiaTheme="minorEastAsia" w:hint="eastAsia"/>
                </w:rPr>
                <w:delText xml:space="preserve"> </w:delText>
              </w:r>
            </w:del>
            <w:del w:id="8" w:author="noel" w:date="2015-07-24T00:09:00Z">
              <w:r w:rsidR="00AE5C97" w:rsidDel="00D30A50">
                <w:rPr>
                  <w:rFonts w:eastAsiaTheme="minorEastAsia" w:hint="eastAsia"/>
                </w:rPr>
                <w:delText>있는</w:delText>
              </w:r>
            </w:del>
            <w:ins w:id="9" w:author="noel" w:date="2015-07-24T00:11:00Z">
              <w:r w:rsidR="00643252">
                <w:rPr>
                  <w:rFonts w:eastAsiaTheme="minorEastAsia" w:hint="eastAsia"/>
                </w:rPr>
                <w:t>다양한</w:t>
              </w:r>
              <w:r w:rsidR="00643252">
                <w:rPr>
                  <w:rFonts w:eastAsiaTheme="minorEastAsia" w:hint="eastAsia"/>
                </w:rPr>
                <w:t xml:space="preserve"> </w:t>
              </w:r>
              <w:r w:rsidR="00643252">
                <w:rPr>
                  <w:rFonts w:eastAsiaTheme="minorEastAsia" w:hint="eastAsia"/>
                </w:rPr>
                <w:t>취향의</w:t>
              </w:r>
              <w:r w:rsidR="00643252">
                <w:rPr>
                  <w:rFonts w:eastAsiaTheme="minorEastAsia" w:hint="eastAsia"/>
                </w:rPr>
                <w:t xml:space="preserve"> </w:t>
              </w:r>
              <w:r w:rsidR="00643252">
                <w:rPr>
                  <w:rFonts w:eastAsiaTheme="minorEastAsia" w:hint="eastAsia"/>
                </w:rPr>
                <w:t>방문객을</w:t>
              </w:r>
              <w:r w:rsidR="00643252">
                <w:rPr>
                  <w:rFonts w:eastAsiaTheme="minorEastAsia" w:hint="eastAsia"/>
                </w:rPr>
                <w:t xml:space="preserve"> </w:t>
              </w:r>
              <w:r w:rsidR="00643252">
                <w:rPr>
                  <w:rFonts w:eastAsiaTheme="minorEastAsia" w:hint="eastAsia"/>
                </w:rPr>
                <w:t>모두</w:t>
              </w:r>
            </w:ins>
            <w:ins w:id="10" w:author="noel" w:date="2015-07-24T00:10:00Z">
              <w:r w:rsidR="00D30A50">
                <w:rPr>
                  <w:rFonts w:eastAsiaTheme="minorEastAsia" w:hint="eastAsia"/>
                </w:rPr>
                <w:t xml:space="preserve"> </w:t>
              </w:r>
              <w:r w:rsidR="00D30A50">
                <w:rPr>
                  <w:rFonts w:eastAsiaTheme="minorEastAsia" w:hint="eastAsia"/>
                </w:rPr>
                <w:t>만족</w:t>
              </w:r>
            </w:ins>
            <w:ins w:id="11" w:author="noel" w:date="2015-07-24T00:11:00Z">
              <w:r w:rsidR="00643252">
                <w:rPr>
                  <w:rFonts w:eastAsiaTheme="minorEastAsia" w:hint="eastAsia"/>
                </w:rPr>
                <w:t>시킬</w:t>
              </w:r>
            </w:ins>
            <w:ins w:id="12" w:author="noel" w:date="2015-07-24T00:10:00Z">
              <w:r w:rsidR="00D30A50">
                <w:rPr>
                  <w:rFonts w:eastAsiaTheme="minorEastAsia" w:hint="eastAsia"/>
                </w:rPr>
                <w:t xml:space="preserve"> </w:t>
              </w:r>
            </w:ins>
            <w:ins w:id="13" w:author="noel" w:date="2015-07-24T00:09:00Z">
              <w:r w:rsidR="00643252">
                <w:rPr>
                  <w:rFonts w:eastAsiaTheme="minorEastAsia" w:hint="eastAsia"/>
                </w:rPr>
                <w:t>만</w:t>
              </w:r>
            </w:ins>
            <w:ins w:id="14" w:author="noel" w:date="2015-07-24T00:10:00Z">
              <w:r w:rsidR="00643252">
                <w:rPr>
                  <w:rFonts w:eastAsiaTheme="minorEastAsia" w:hint="eastAsia"/>
                </w:rPr>
                <w:t>큼</w:t>
              </w:r>
            </w:ins>
            <w:ins w:id="15" w:author="noel" w:date="2015-07-24T00:09:00Z">
              <w:r w:rsidR="00D30A50">
                <w:rPr>
                  <w:rFonts w:eastAsiaTheme="minorEastAsia" w:hint="eastAsia"/>
                </w:rPr>
                <w:t xml:space="preserve"> </w:t>
              </w:r>
            </w:ins>
            <w:del w:id="16" w:author="noel" w:date="2015-07-24T00:09:00Z">
              <w:r w:rsidR="00AE5C97" w:rsidDel="00D30A50">
                <w:rPr>
                  <w:rFonts w:eastAsiaTheme="minorEastAsia" w:hint="eastAsia"/>
                </w:rPr>
                <w:delText xml:space="preserve"> </w:delText>
              </w:r>
            </w:del>
            <w:ins w:id="17" w:author="noel" w:date="2015-07-24T00:13:00Z">
              <w:r w:rsidR="00643252">
                <w:rPr>
                  <w:rFonts w:eastAsiaTheme="minorEastAsia" w:hint="eastAsia"/>
                </w:rPr>
                <w:t>독보적인</w:t>
              </w:r>
            </w:ins>
            <w:del w:id="18" w:author="noel" w:date="2015-07-24T00:13:00Z">
              <w:r w:rsidR="00AE5C97" w:rsidDel="00643252">
                <w:rPr>
                  <w:rFonts w:eastAsiaTheme="minorEastAsia" w:hint="eastAsia"/>
                </w:rPr>
                <w:delText>뛰어난</w:delText>
              </w:r>
            </w:del>
            <w:r w:rsidR="00AE5C97">
              <w:rPr>
                <w:rFonts w:eastAsiaTheme="minorEastAsia" w:hint="eastAsia"/>
              </w:rPr>
              <w:t xml:space="preserve"> </w:t>
            </w:r>
            <w:r w:rsidR="00B02510">
              <w:rPr>
                <w:rFonts w:eastAsiaTheme="minorEastAsia" w:hint="eastAsia"/>
              </w:rPr>
              <w:t>엔터테인먼트</w:t>
            </w:r>
            <w:r w:rsidR="00AE5C97">
              <w:rPr>
                <w:rFonts w:eastAsiaTheme="minorEastAsia" w:hint="eastAsia"/>
              </w:rPr>
              <w:t xml:space="preserve"> </w:t>
            </w:r>
            <w:del w:id="19" w:author="noel" w:date="2015-07-24T00:14:00Z">
              <w:r w:rsidR="00AE5C97" w:rsidDel="002D148D">
                <w:rPr>
                  <w:rFonts w:eastAsiaTheme="minorEastAsia" w:hint="eastAsia"/>
                </w:rPr>
                <w:delText>시설</w:delText>
              </w:r>
            </w:del>
            <w:ins w:id="20" w:author="noel" w:date="2015-07-24T00:15:00Z">
              <w:r w:rsidR="00EF1E5E">
                <w:rPr>
                  <w:rFonts w:eastAsiaTheme="minorEastAsia" w:hint="eastAsia"/>
                </w:rPr>
                <w:t>씬이</w:t>
              </w:r>
            </w:ins>
            <w:ins w:id="21" w:author="noel" w:date="2015-07-24T00:13:00Z">
              <w:r w:rsidR="00643252">
                <w:rPr>
                  <w:rFonts w:eastAsiaTheme="minorEastAsia" w:hint="eastAsia"/>
                </w:rPr>
                <w:t xml:space="preserve"> </w:t>
              </w:r>
              <w:r w:rsidR="00643252">
                <w:rPr>
                  <w:rFonts w:eastAsiaTheme="minorEastAsia" w:hint="eastAsia"/>
                </w:rPr>
                <w:t>형성되었습니다</w:t>
              </w:r>
            </w:ins>
            <w:del w:id="22" w:author="noel" w:date="2015-07-24T00:12:00Z">
              <w:r w:rsidR="00AE5C97" w:rsidDel="00643252">
                <w:rPr>
                  <w:rFonts w:eastAsiaTheme="minorEastAsia" w:hint="eastAsia"/>
                </w:rPr>
                <w:delText>을</w:delText>
              </w:r>
              <w:r w:rsidR="00AE5C97" w:rsidDel="00643252">
                <w:rPr>
                  <w:rFonts w:eastAsiaTheme="minorEastAsia" w:hint="eastAsia"/>
                </w:rPr>
                <w:delText xml:space="preserve"> </w:delText>
              </w:r>
              <w:r w:rsidR="00AE5C97" w:rsidDel="00643252">
                <w:rPr>
                  <w:rFonts w:eastAsiaTheme="minorEastAsia" w:hint="eastAsia"/>
                </w:rPr>
                <w:delText>발전시켰습니다</w:delText>
              </w:r>
            </w:del>
            <w:r w:rsidR="00AE5C97">
              <w:rPr>
                <w:rFonts w:eastAsiaTheme="minorEastAsia" w:hint="eastAsia"/>
              </w:rPr>
              <w:t xml:space="preserve">. </w:t>
            </w:r>
            <w:r w:rsidR="00AE5C97">
              <w:rPr>
                <w:rFonts w:eastAsiaTheme="minorEastAsia" w:hint="eastAsia"/>
              </w:rPr>
              <w:t>시부야</w:t>
            </w:r>
            <w:r w:rsidR="00AE5C97">
              <w:rPr>
                <w:rFonts w:eastAsiaTheme="minorEastAsia" w:hint="eastAsia"/>
              </w:rPr>
              <w:t xml:space="preserve">, </w:t>
            </w:r>
            <w:r w:rsidR="00AE5C97">
              <w:rPr>
                <w:rFonts w:eastAsiaTheme="minorEastAsia" w:hint="eastAsia"/>
              </w:rPr>
              <w:t>신주쿠</w:t>
            </w:r>
            <w:ins w:id="23" w:author="noel" w:date="2015-07-24T02:05:00Z">
              <w:r w:rsidR="00797DC5">
                <w:rPr>
                  <w:rFonts w:eastAsiaTheme="minorEastAsia" w:hint="eastAsia"/>
                </w:rPr>
                <w:t>,</w:t>
              </w:r>
            </w:ins>
            <w:del w:id="24" w:author="noel" w:date="2015-07-24T02:05:00Z">
              <w:r w:rsidR="00AE5C97" w:rsidDel="00797DC5">
                <w:rPr>
                  <w:rFonts w:eastAsiaTheme="minorEastAsia" w:hint="eastAsia"/>
                </w:rPr>
                <w:delText>와</w:delText>
              </w:r>
            </w:del>
            <w:r w:rsidR="00AE5C97">
              <w:rPr>
                <w:rFonts w:eastAsiaTheme="minorEastAsia" w:hint="eastAsia"/>
              </w:rPr>
              <w:t xml:space="preserve"> </w:t>
            </w:r>
            <w:r w:rsidR="00AE5C97">
              <w:rPr>
                <w:rFonts w:eastAsiaTheme="minorEastAsia" w:hint="eastAsia"/>
              </w:rPr>
              <w:t>긴자와</w:t>
            </w:r>
            <w:r w:rsidR="00AE5C97">
              <w:rPr>
                <w:rFonts w:eastAsiaTheme="minorEastAsia" w:hint="eastAsia"/>
              </w:rPr>
              <w:t xml:space="preserve"> </w:t>
            </w:r>
            <w:r w:rsidR="00AE5C97">
              <w:rPr>
                <w:rFonts w:eastAsiaTheme="minorEastAsia" w:hint="eastAsia"/>
              </w:rPr>
              <w:t>같은</w:t>
            </w:r>
            <w:r w:rsidR="00AE5C97">
              <w:rPr>
                <w:rFonts w:eastAsiaTheme="minorEastAsia" w:hint="eastAsia"/>
              </w:rPr>
              <w:t xml:space="preserve"> </w:t>
            </w:r>
            <w:r w:rsidR="00AE5C97">
              <w:rPr>
                <w:rFonts w:eastAsiaTheme="minorEastAsia" w:hint="eastAsia"/>
              </w:rPr>
              <w:t>시내</w:t>
            </w:r>
            <w:r w:rsidR="00AE5C97">
              <w:rPr>
                <w:rFonts w:eastAsiaTheme="minorEastAsia" w:hint="eastAsia"/>
              </w:rPr>
              <w:t xml:space="preserve"> </w:t>
            </w:r>
            <w:r w:rsidR="00AE5C97">
              <w:rPr>
                <w:rFonts w:eastAsiaTheme="minorEastAsia" w:hint="eastAsia"/>
              </w:rPr>
              <w:t>지역은</w:t>
            </w:r>
            <w:r w:rsidR="00AE5C97">
              <w:rPr>
                <w:rFonts w:eastAsiaTheme="minorEastAsia" w:hint="eastAsia"/>
              </w:rPr>
              <w:t xml:space="preserve"> </w:t>
            </w:r>
            <w:r w:rsidR="00AE5C97">
              <w:rPr>
                <w:rFonts w:eastAsiaTheme="minorEastAsia" w:hint="eastAsia"/>
              </w:rPr>
              <w:t>지하철</w:t>
            </w:r>
            <w:r w:rsidR="00AE5C97">
              <w:rPr>
                <w:rFonts w:eastAsiaTheme="minorEastAsia" w:hint="eastAsia"/>
              </w:rPr>
              <w:t xml:space="preserve"> </w:t>
            </w:r>
            <w:r w:rsidR="00AE5C97">
              <w:rPr>
                <w:rFonts w:eastAsiaTheme="minorEastAsia" w:hint="eastAsia"/>
              </w:rPr>
              <w:t>운행이</w:t>
            </w:r>
            <w:r w:rsidR="00AE5C97">
              <w:rPr>
                <w:rFonts w:eastAsiaTheme="minorEastAsia" w:hint="eastAsia"/>
              </w:rPr>
              <w:t xml:space="preserve"> </w:t>
            </w:r>
            <w:r w:rsidR="00AE5C97">
              <w:rPr>
                <w:rFonts w:eastAsiaTheme="minorEastAsia" w:hint="eastAsia"/>
              </w:rPr>
              <w:t>시작되는</w:t>
            </w:r>
            <w:r w:rsidR="00AE5C97">
              <w:rPr>
                <w:rFonts w:eastAsiaTheme="minorEastAsia" w:hint="eastAsia"/>
              </w:rPr>
              <w:t xml:space="preserve"> </w:t>
            </w:r>
            <w:r w:rsidR="00AE5C97">
              <w:rPr>
                <w:rFonts w:eastAsiaTheme="minorEastAsia" w:hint="eastAsia"/>
              </w:rPr>
              <w:t>이른</w:t>
            </w:r>
            <w:r w:rsidR="00AE5C97">
              <w:rPr>
                <w:rFonts w:eastAsiaTheme="minorEastAsia" w:hint="eastAsia"/>
              </w:rPr>
              <w:t xml:space="preserve"> </w:t>
            </w:r>
            <w:r w:rsidR="00AE5C97">
              <w:rPr>
                <w:rFonts w:eastAsiaTheme="minorEastAsia" w:hint="eastAsia"/>
              </w:rPr>
              <w:t>아침부터</w:t>
            </w:r>
            <w:r w:rsidR="00AE5C97">
              <w:rPr>
                <w:rFonts w:eastAsiaTheme="minorEastAsia" w:hint="eastAsia"/>
              </w:rPr>
              <w:t xml:space="preserve"> </w:t>
            </w:r>
            <w:r w:rsidR="00AE5C97">
              <w:rPr>
                <w:rFonts w:eastAsiaTheme="minorEastAsia" w:hint="eastAsia"/>
              </w:rPr>
              <w:t>매우</w:t>
            </w:r>
            <w:r w:rsidR="00AE5C97">
              <w:rPr>
                <w:rFonts w:eastAsiaTheme="minorEastAsia" w:hint="eastAsia"/>
              </w:rPr>
              <w:t xml:space="preserve"> </w:t>
            </w:r>
            <w:r w:rsidR="00AE5C97">
              <w:rPr>
                <w:rFonts w:eastAsiaTheme="minorEastAsia" w:hint="eastAsia"/>
              </w:rPr>
              <w:t>분주합니다</w:t>
            </w:r>
            <w:r w:rsidR="00AE5C97">
              <w:rPr>
                <w:rFonts w:eastAsiaTheme="minorEastAsia" w:hint="eastAsia"/>
              </w:rPr>
              <w:t xml:space="preserve">. </w:t>
            </w:r>
          </w:p>
          <w:p w:rsidR="00F4221B" w:rsidRPr="000F785E" w:rsidRDefault="00F4221B">
            <w:pPr>
              <w:rPr>
                <w:rFonts w:eastAsiaTheme="minorEastAsia"/>
              </w:rPr>
            </w:pPr>
          </w:p>
          <w:p w:rsidR="0042278D" w:rsidRPr="000F785E" w:rsidRDefault="000F785E">
            <w:pPr>
              <w:rPr>
                <w:rFonts w:eastAsiaTheme="minorEastAsia"/>
              </w:rPr>
            </w:pPr>
            <w:r w:rsidRPr="000F785E">
              <w:rPr>
                <w:rFonts w:eastAsiaTheme="minorEastAsia"/>
                <w:color w:val="0000FF"/>
              </w:rPr>
              <w:t>&lt;/p&gt;</w:t>
            </w:r>
          </w:p>
          <w:p w:rsidR="0042278D" w:rsidRPr="000F785E" w:rsidRDefault="0042278D">
            <w:pPr>
              <w:rPr>
                <w:rFonts w:eastAsiaTheme="minorEastAsia"/>
              </w:rPr>
            </w:pPr>
          </w:p>
        </w:tc>
      </w:tr>
      <w:tr w:rsidR="000F785E" w:rsidRPr="000F785E" w:rsidTr="000F785E">
        <w:tc>
          <w:tcPr>
            <w:tcW w:w="300" w:type="dxa"/>
          </w:tcPr>
          <w:p w:rsidR="0042278D" w:rsidRPr="000F785E" w:rsidRDefault="000F785E">
            <w:pPr>
              <w:rPr>
                <w:rFonts w:eastAsiaTheme="minorEastAsia"/>
              </w:rPr>
            </w:pPr>
            <w:r w:rsidRPr="000F785E">
              <w:rPr>
                <w:rFonts w:eastAsiaTheme="minorEastAsia"/>
              </w:rPr>
              <w:lastRenderedPageBreak/>
              <w:t>12</w:t>
            </w:r>
          </w:p>
        </w:tc>
        <w:tc>
          <w:tcPr>
            <w:tcW w:w="1050" w:type="dxa"/>
          </w:tcPr>
          <w:p w:rsidR="0042278D" w:rsidRPr="000F785E" w:rsidRDefault="000F785E">
            <w:pPr>
              <w:rPr>
                <w:rFonts w:eastAsiaTheme="minorEastAsia"/>
              </w:rPr>
            </w:pPr>
            <w:r w:rsidRPr="000F785E">
              <w:rPr>
                <w:rFonts w:eastAsiaTheme="minorEastAsia"/>
                <w:b/>
              </w:rPr>
              <w:t>Body</w:t>
            </w:r>
          </w:p>
        </w:tc>
        <w:tc>
          <w:tcPr>
            <w:tcW w:w="1060" w:type="dxa"/>
          </w:tcPr>
          <w:p w:rsidR="0042278D" w:rsidRPr="000F785E" w:rsidRDefault="000F785E">
            <w:pPr>
              <w:rPr>
                <w:rFonts w:eastAsiaTheme="minorEastAsia"/>
              </w:rPr>
            </w:pPr>
            <w:r w:rsidRPr="000F785E">
              <w:rPr>
                <w:rFonts w:eastAsiaTheme="minorEastAsia"/>
                <w:b/>
                <w:color w:val="00EC00"/>
              </w:rPr>
              <w:t>Localise</w:t>
            </w:r>
          </w:p>
        </w:tc>
        <w:tc>
          <w:tcPr>
            <w:tcW w:w="6900" w:type="dxa"/>
          </w:tcPr>
          <w:p w:rsidR="0042278D" w:rsidRPr="000F785E" w:rsidRDefault="000F785E">
            <w:pPr>
              <w:rPr>
                <w:rFonts w:eastAsiaTheme="minorEastAsia"/>
              </w:rPr>
            </w:pPr>
            <w:r w:rsidRPr="000F785E">
              <w:rPr>
                <w:rFonts w:eastAsiaTheme="minorEastAsia"/>
                <w:color w:val="0000FF"/>
              </w:rPr>
              <w:t>&lt;p&gt;</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rPr>
              <w:t xml:space="preserve">The bar and club scene is especially diverse, with American-style bars, karaoke clubs and hostess bars in all of the major districts. Most nightlife districts emerge from relatively drab-looking daytime shopping zones, only to be reborn in a burst of neon lights. </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color w:val="0000FF"/>
              </w:rPr>
              <w:t>&lt;br /&gt;</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color w:val="0000FF"/>
              </w:rPr>
              <w:t>&lt;br /&gt;</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rPr>
              <w:t>Tokyo's cultural offerings are just as diverse, with traditional theater and puppet shows that celebrate centuries-old cultural institutions. Sporting events are also popular, from baseball (introduced in the 1800s) to sumo wrestling.</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color w:val="0000FF"/>
              </w:rPr>
              <w:t>&lt;br /&gt;</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color w:val="0000FF"/>
              </w:rPr>
              <w:t>&lt;br /&gt;</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color w:val="0000FF"/>
              </w:rPr>
              <w:t>&lt;/p&gt;</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color w:val="0000FF"/>
              </w:rPr>
              <w:t>&lt;h3&gt;</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rPr>
              <w:t>Bunraku</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color w:val="0000FF"/>
              </w:rPr>
              <w:t>&lt;/h3&gt;</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color w:val="0000FF"/>
              </w:rPr>
              <w:t>&lt;p&gt;</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rPr>
              <w:t xml:space="preserve">The Japanese form of puppet theater has been popular since the 1600s. The plotlines and characters are geared for adults, and the puppeteers are masters at their craft. The puppets are nearly life-sized and need three puppeteers to operate them. The National Theatre of Japan puts on a Bunraku production once every quarter. </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color w:val="0000FF"/>
              </w:rPr>
              <w:t>&lt;br /&gt;</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color w:val="0000FF"/>
              </w:rPr>
              <w:t>&lt;br /&gt;</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color w:val="0000FF"/>
              </w:rPr>
              <w:t>&lt;/p&gt;</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color w:val="0000FF"/>
              </w:rPr>
              <w:t>&lt;h3&gt;</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rPr>
              <w:t>Sumo</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color w:val="0000FF"/>
              </w:rPr>
              <w:t>&lt;/h3&gt;</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color w:val="0000FF"/>
              </w:rPr>
              <w:t>&lt;p&gt;</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rPr>
              <w:t>This well-known sport dates back 1,500 years and it's still wildly popular today. Matches are fun to watch, especially if you accompany someone who knows the sport and its 48 different holds. A great place to take in a sumo match is at Kokugikan in Sumida-ku.</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color w:val="0000FF"/>
              </w:rPr>
              <w:t>&lt;br /&gt;</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color w:val="0000FF"/>
              </w:rPr>
              <w:t>&lt;br /&gt;</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color w:val="0000FF"/>
              </w:rPr>
              <w:t>&lt;/p&gt;</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color w:val="0000FF"/>
              </w:rPr>
              <w:t>&lt;h3&gt;</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rPr>
              <w:t>Kabuki</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color w:val="0000FF"/>
              </w:rPr>
              <w:t>&lt;/h3&gt;</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color w:val="0000FF"/>
              </w:rPr>
              <w:t>&lt;p&gt;</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rPr>
              <w:t xml:space="preserve">Tokyo's most popular performing art, Kabuki plays predate the 1900s. Three hundred of these were written, and the experience includes lavish costumes, dramatic plotlines and an unusually lively audience. The best place to catch a performance is at Kabuki-za theater. </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color w:val="0000FF"/>
              </w:rPr>
              <w:t>&lt;/p&gt;</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color w:val="0000FF"/>
              </w:rPr>
              <w:t>&lt;p&gt;</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color w:val="0000FF"/>
              </w:rPr>
              <w:t>&lt;/p&gt;</w:t>
            </w:r>
          </w:p>
          <w:p w:rsidR="0042278D" w:rsidRPr="000F785E" w:rsidRDefault="0042278D">
            <w:pPr>
              <w:rPr>
                <w:rFonts w:eastAsiaTheme="minorEastAsia"/>
              </w:rPr>
            </w:pPr>
          </w:p>
        </w:tc>
        <w:tc>
          <w:tcPr>
            <w:tcW w:w="6900" w:type="dxa"/>
          </w:tcPr>
          <w:p w:rsidR="0042278D" w:rsidRPr="000F785E" w:rsidRDefault="000F785E">
            <w:pPr>
              <w:rPr>
                <w:rFonts w:eastAsiaTheme="minorEastAsia"/>
              </w:rPr>
            </w:pPr>
            <w:r w:rsidRPr="000F785E">
              <w:rPr>
                <w:rFonts w:eastAsiaTheme="minorEastAsia"/>
                <w:color w:val="0000FF"/>
              </w:rPr>
              <w:lastRenderedPageBreak/>
              <w:t>&lt;p&gt;</w:t>
            </w:r>
          </w:p>
          <w:p w:rsidR="0042278D" w:rsidRDefault="0042278D">
            <w:pPr>
              <w:rPr>
                <w:rFonts w:eastAsiaTheme="minorEastAsia"/>
              </w:rPr>
            </w:pPr>
          </w:p>
          <w:p w:rsidR="00AE5C97" w:rsidRDefault="002C3405">
            <w:pPr>
              <w:rPr>
                <w:rFonts w:eastAsiaTheme="minorEastAsia"/>
              </w:rPr>
            </w:pPr>
            <w:ins w:id="25" w:author="noel" w:date="2015-07-24T00:16:00Z">
              <w:r>
                <w:rPr>
                  <w:rFonts w:eastAsiaTheme="minorEastAsia" w:hint="eastAsia"/>
                </w:rPr>
                <w:t>술집과</w:t>
              </w:r>
            </w:ins>
            <w:del w:id="26" w:author="noel" w:date="2015-07-24T00:16:00Z">
              <w:r w:rsidR="00AE5C97" w:rsidDel="002C3405">
                <w:rPr>
                  <w:rFonts w:eastAsiaTheme="minorEastAsia" w:hint="eastAsia"/>
                </w:rPr>
                <w:delText>바와</w:delText>
              </w:r>
            </w:del>
            <w:r w:rsidR="00AE5C97">
              <w:rPr>
                <w:rFonts w:eastAsiaTheme="minorEastAsia" w:hint="eastAsia"/>
              </w:rPr>
              <w:t xml:space="preserve"> </w:t>
            </w:r>
            <w:r w:rsidR="00AE5C97">
              <w:rPr>
                <w:rFonts w:eastAsiaTheme="minorEastAsia" w:hint="eastAsia"/>
              </w:rPr>
              <w:t>클럽이</w:t>
            </w:r>
            <w:r w:rsidR="00AE5C97">
              <w:rPr>
                <w:rFonts w:eastAsiaTheme="minorEastAsia" w:hint="eastAsia"/>
              </w:rPr>
              <w:t xml:space="preserve"> </w:t>
            </w:r>
            <w:r w:rsidR="00AE5C97">
              <w:rPr>
                <w:rFonts w:eastAsiaTheme="minorEastAsia" w:hint="eastAsia"/>
              </w:rPr>
              <w:t>특히</w:t>
            </w:r>
            <w:r w:rsidR="00AE5C97">
              <w:rPr>
                <w:rFonts w:eastAsiaTheme="minorEastAsia" w:hint="eastAsia"/>
              </w:rPr>
              <w:t xml:space="preserve"> </w:t>
            </w:r>
            <w:del w:id="27" w:author="noel" w:date="2015-07-24T00:16:00Z">
              <w:r w:rsidR="00B02510" w:rsidDel="002C3405">
                <w:rPr>
                  <w:rFonts w:eastAsiaTheme="minorEastAsia" w:hint="eastAsia"/>
                </w:rPr>
                <w:delText>발달</w:delText>
              </w:r>
              <w:r w:rsidR="00AE5C97" w:rsidDel="002C3405">
                <w:rPr>
                  <w:rFonts w:eastAsiaTheme="minorEastAsia" w:hint="eastAsia"/>
                </w:rPr>
                <w:delText>되어</w:delText>
              </w:r>
              <w:r w:rsidR="00AE5C97" w:rsidDel="002C3405">
                <w:rPr>
                  <w:rFonts w:eastAsiaTheme="minorEastAsia" w:hint="eastAsia"/>
                </w:rPr>
                <w:delText xml:space="preserve"> </w:delText>
              </w:r>
              <w:r w:rsidR="00AE5C97" w:rsidDel="002C3405">
                <w:rPr>
                  <w:rFonts w:eastAsiaTheme="minorEastAsia" w:hint="eastAsia"/>
                </w:rPr>
                <w:delText>있으며</w:delText>
              </w:r>
            </w:del>
            <w:ins w:id="28" w:author="noel" w:date="2015-07-24T00:16:00Z">
              <w:r>
                <w:rPr>
                  <w:rFonts w:eastAsiaTheme="minorEastAsia" w:hint="eastAsia"/>
                </w:rPr>
                <w:t>발달되었는데</w:t>
              </w:r>
            </w:ins>
            <w:r w:rsidR="00AE5C97">
              <w:rPr>
                <w:rFonts w:eastAsiaTheme="minorEastAsia" w:hint="eastAsia"/>
              </w:rPr>
              <w:t xml:space="preserve">, </w:t>
            </w:r>
            <w:del w:id="29" w:author="noel" w:date="2015-07-24T00:16:00Z">
              <w:r w:rsidR="00AE5C97" w:rsidDel="002C3405">
                <w:rPr>
                  <w:rFonts w:eastAsiaTheme="minorEastAsia" w:hint="eastAsia"/>
                </w:rPr>
                <w:delText>모든</w:delText>
              </w:r>
              <w:r w:rsidR="00AE5C97" w:rsidDel="002C3405">
                <w:rPr>
                  <w:rFonts w:eastAsiaTheme="minorEastAsia" w:hint="eastAsia"/>
                </w:rPr>
                <w:delText xml:space="preserve"> </w:delText>
              </w:r>
              <w:r w:rsidR="00B02510" w:rsidDel="002C3405">
                <w:rPr>
                  <w:rFonts w:eastAsiaTheme="minorEastAsia" w:hint="eastAsia"/>
                </w:rPr>
                <w:delText>유명</w:delText>
              </w:r>
              <w:r w:rsidR="00B02510" w:rsidDel="002C3405">
                <w:rPr>
                  <w:rFonts w:eastAsiaTheme="minorEastAsia" w:hint="eastAsia"/>
                </w:rPr>
                <w:delText xml:space="preserve"> </w:delText>
              </w:r>
            </w:del>
            <w:ins w:id="30" w:author="noel" w:date="2015-07-24T00:16:00Z">
              <w:r>
                <w:rPr>
                  <w:rFonts w:eastAsiaTheme="minorEastAsia" w:hint="eastAsia"/>
                </w:rPr>
                <w:t>모든</w:t>
              </w:r>
              <w:r>
                <w:rPr>
                  <w:rFonts w:eastAsiaTheme="minorEastAsia" w:hint="eastAsia"/>
                </w:rPr>
                <w:t xml:space="preserve"> </w:t>
              </w:r>
              <w:r>
                <w:rPr>
                  <w:rFonts w:eastAsiaTheme="minorEastAsia" w:hint="eastAsia"/>
                </w:rPr>
                <w:t>주요</w:t>
              </w:r>
              <w:r>
                <w:rPr>
                  <w:rFonts w:eastAsiaTheme="minorEastAsia" w:hint="eastAsia"/>
                </w:rPr>
                <w:t xml:space="preserve"> </w:t>
              </w:r>
            </w:ins>
            <w:r w:rsidR="00AE5C97">
              <w:rPr>
                <w:rFonts w:eastAsiaTheme="minorEastAsia" w:hint="eastAsia"/>
              </w:rPr>
              <w:t>지역에</w:t>
            </w:r>
            <w:ins w:id="31" w:author="noel" w:date="2015-07-24T00:17:00Z">
              <w:r>
                <w:rPr>
                  <w:rFonts w:eastAsiaTheme="minorEastAsia" w:hint="eastAsia"/>
                </w:rPr>
                <w:t>서</w:t>
              </w:r>
            </w:ins>
            <w:r w:rsidR="00AE5C97">
              <w:rPr>
                <w:rFonts w:eastAsiaTheme="minorEastAsia" w:hint="eastAsia"/>
              </w:rPr>
              <w:t xml:space="preserve"> </w:t>
            </w:r>
            <w:r w:rsidR="00AE5C97">
              <w:rPr>
                <w:rFonts w:eastAsiaTheme="minorEastAsia" w:hint="eastAsia"/>
              </w:rPr>
              <w:t>미국</w:t>
            </w:r>
            <w:r w:rsidR="00AE5C97">
              <w:rPr>
                <w:rFonts w:eastAsiaTheme="minorEastAsia" w:hint="eastAsia"/>
              </w:rPr>
              <w:t xml:space="preserve"> </w:t>
            </w:r>
            <w:r w:rsidR="00AE5C97">
              <w:rPr>
                <w:rFonts w:eastAsiaTheme="minorEastAsia" w:hint="eastAsia"/>
              </w:rPr>
              <w:t>스타일의</w:t>
            </w:r>
            <w:r w:rsidR="00AE5C97">
              <w:rPr>
                <w:rFonts w:eastAsiaTheme="minorEastAsia" w:hint="eastAsia"/>
              </w:rPr>
              <w:t xml:space="preserve"> </w:t>
            </w:r>
            <w:r w:rsidR="00AE5C97">
              <w:rPr>
                <w:rFonts w:eastAsiaTheme="minorEastAsia" w:hint="eastAsia"/>
              </w:rPr>
              <w:t>바</w:t>
            </w:r>
            <w:r w:rsidR="00AE5C97">
              <w:rPr>
                <w:rFonts w:eastAsiaTheme="minorEastAsia" w:hint="eastAsia"/>
              </w:rPr>
              <w:t xml:space="preserve">, </w:t>
            </w:r>
            <w:r w:rsidR="00AE5C97">
              <w:rPr>
                <w:rFonts w:eastAsiaTheme="minorEastAsia" w:hint="eastAsia"/>
              </w:rPr>
              <w:t>가라오케와</w:t>
            </w:r>
            <w:r w:rsidR="00AE5C97">
              <w:rPr>
                <w:rFonts w:eastAsiaTheme="minorEastAsia" w:hint="eastAsia"/>
              </w:rPr>
              <w:t xml:space="preserve"> </w:t>
            </w:r>
            <w:r w:rsidR="00AE5C97">
              <w:rPr>
                <w:rFonts w:eastAsiaTheme="minorEastAsia" w:hint="eastAsia"/>
              </w:rPr>
              <w:t>호스티스</w:t>
            </w:r>
            <w:r w:rsidR="00AE5C97">
              <w:rPr>
                <w:rFonts w:eastAsiaTheme="minorEastAsia" w:hint="eastAsia"/>
              </w:rPr>
              <w:t xml:space="preserve"> </w:t>
            </w:r>
            <w:r w:rsidR="00AE5C97">
              <w:rPr>
                <w:rFonts w:eastAsiaTheme="minorEastAsia" w:hint="eastAsia"/>
              </w:rPr>
              <w:t>바</w:t>
            </w:r>
            <w:ins w:id="32" w:author="noel" w:date="2015-07-24T00:17:00Z">
              <w:r>
                <w:rPr>
                  <w:rFonts w:eastAsiaTheme="minorEastAsia" w:hint="eastAsia"/>
                </w:rPr>
                <w:t>를</w:t>
              </w:r>
              <w:r>
                <w:rPr>
                  <w:rFonts w:eastAsiaTheme="minorEastAsia" w:hint="eastAsia"/>
                </w:rPr>
                <w:t xml:space="preserve"> </w:t>
              </w:r>
              <w:r>
                <w:rPr>
                  <w:rFonts w:eastAsiaTheme="minorEastAsia" w:hint="eastAsia"/>
                </w:rPr>
                <w:t>찾을</w:t>
              </w:r>
              <w:r>
                <w:rPr>
                  <w:rFonts w:eastAsiaTheme="minorEastAsia" w:hint="eastAsia"/>
                </w:rPr>
                <w:t xml:space="preserve"> </w:t>
              </w:r>
              <w:r>
                <w:rPr>
                  <w:rFonts w:eastAsiaTheme="minorEastAsia" w:hint="eastAsia"/>
                </w:rPr>
                <w:t>수</w:t>
              </w:r>
              <w:r>
                <w:rPr>
                  <w:rFonts w:eastAsiaTheme="minorEastAsia" w:hint="eastAsia"/>
                </w:rPr>
                <w:t xml:space="preserve"> </w:t>
              </w:r>
              <w:r>
                <w:rPr>
                  <w:rFonts w:eastAsiaTheme="minorEastAsia" w:hint="eastAsia"/>
                </w:rPr>
                <w:t>있습니다</w:t>
              </w:r>
            </w:ins>
            <w:del w:id="33" w:author="noel" w:date="2015-07-24T00:17:00Z">
              <w:r w:rsidR="00AE5C97" w:rsidDel="002C3405">
                <w:rPr>
                  <w:rFonts w:eastAsiaTheme="minorEastAsia" w:hint="eastAsia"/>
                </w:rPr>
                <w:delText>가</w:delText>
              </w:r>
              <w:r w:rsidR="00AE5C97" w:rsidDel="002C3405">
                <w:rPr>
                  <w:rFonts w:eastAsiaTheme="minorEastAsia" w:hint="eastAsia"/>
                </w:rPr>
                <w:delText xml:space="preserve"> </w:delText>
              </w:r>
              <w:r w:rsidR="00AE5C97" w:rsidDel="002C3405">
                <w:rPr>
                  <w:rFonts w:eastAsiaTheme="minorEastAsia" w:hint="eastAsia"/>
                </w:rPr>
                <w:delText>자리</w:delText>
              </w:r>
            </w:del>
            <w:del w:id="34" w:author="noel" w:date="2015-07-24T00:16:00Z">
              <w:r w:rsidR="00AE5C97" w:rsidDel="002C3405">
                <w:rPr>
                  <w:rFonts w:eastAsiaTheme="minorEastAsia" w:hint="eastAsia"/>
                </w:rPr>
                <w:delText>해</w:delText>
              </w:r>
              <w:r w:rsidR="00AE5C97" w:rsidDel="002C3405">
                <w:rPr>
                  <w:rFonts w:eastAsiaTheme="minorEastAsia" w:hint="eastAsia"/>
                </w:rPr>
                <w:delText xml:space="preserve"> </w:delText>
              </w:r>
              <w:r w:rsidR="00AE5C97" w:rsidDel="002C3405">
                <w:rPr>
                  <w:rFonts w:eastAsiaTheme="minorEastAsia" w:hint="eastAsia"/>
                </w:rPr>
                <w:delText>있습니다</w:delText>
              </w:r>
            </w:del>
            <w:r w:rsidR="00AE5C97">
              <w:rPr>
                <w:rFonts w:eastAsiaTheme="minorEastAsia" w:hint="eastAsia"/>
              </w:rPr>
              <w:t xml:space="preserve">. </w:t>
            </w:r>
            <w:r w:rsidR="00AE5C97">
              <w:rPr>
                <w:rFonts w:eastAsiaTheme="minorEastAsia" w:hint="eastAsia"/>
              </w:rPr>
              <w:t>대부분의</w:t>
            </w:r>
            <w:r w:rsidR="00AE5C97">
              <w:rPr>
                <w:rFonts w:eastAsiaTheme="minorEastAsia" w:hint="eastAsia"/>
              </w:rPr>
              <w:t xml:space="preserve"> </w:t>
            </w:r>
            <w:r w:rsidR="00AE5C97">
              <w:rPr>
                <w:rFonts w:eastAsiaTheme="minorEastAsia" w:hint="eastAsia"/>
              </w:rPr>
              <w:t>야간</w:t>
            </w:r>
            <w:r w:rsidR="00AE5C97">
              <w:rPr>
                <w:rFonts w:eastAsiaTheme="minorEastAsia" w:hint="eastAsia"/>
              </w:rPr>
              <w:t xml:space="preserve"> </w:t>
            </w:r>
            <w:r w:rsidR="00AE5C97">
              <w:rPr>
                <w:rFonts w:eastAsiaTheme="minorEastAsia" w:hint="eastAsia"/>
              </w:rPr>
              <w:t>유흥가는</w:t>
            </w:r>
            <w:r w:rsidR="00AE5C97">
              <w:rPr>
                <w:rFonts w:eastAsiaTheme="minorEastAsia" w:hint="eastAsia"/>
              </w:rPr>
              <w:t xml:space="preserve"> </w:t>
            </w:r>
            <w:r w:rsidR="00770ECA">
              <w:rPr>
                <w:rFonts w:eastAsiaTheme="minorEastAsia" w:hint="eastAsia"/>
              </w:rPr>
              <w:t>낮</w:t>
            </w:r>
            <w:del w:id="35" w:author="noel" w:date="2015-07-24T00:17:00Z">
              <w:r w:rsidR="00770ECA" w:rsidDel="002C3405">
                <w:rPr>
                  <w:rFonts w:eastAsiaTheme="minorEastAsia" w:hint="eastAsia"/>
                </w:rPr>
                <w:delText xml:space="preserve"> </w:delText>
              </w:r>
              <w:r w:rsidR="00770ECA" w:rsidDel="002C3405">
                <w:rPr>
                  <w:rFonts w:eastAsiaTheme="minorEastAsia" w:hint="eastAsia"/>
                </w:rPr>
                <w:delText>시간</w:delText>
              </w:r>
            </w:del>
            <w:r w:rsidR="00770ECA">
              <w:rPr>
                <w:rFonts w:eastAsiaTheme="minorEastAsia" w:hint="eastAsia"/>
              </w:rPr>
              <w:t>에는</w:t>
            </w:r>
            <w:r w:rsidR="00770ECA">
              <w:rPr>
                <w:rFonts w:eastAsiaTheme="minorEastAsia" w:hint="eastAsia"/>
              </w:rPr>
              <w:t xml:space="preserve"> </w:t>
            </w:r>
            <w:del w:id="36" w:author="noel" w:date="2015-07-24T02:35:00Z">
              <w:r w:rsidR="00770ECA" w:rsidDel="00533ABD">
                <w:rPr>
                  <w:rFonts w:eastAsiaTheme="minorEastAsia" w:hint="eastAsia"/>
                </w:rPr>
                <w:delText>비교적</w:delText>
              </w:r>
              <w:r w:rsidR="00770ECA" w:rsidDel="00533ABD">
                <w:rPr>
                  <w:rFonts w:eastAsiaTheme="minorEastAsia" w:hint="eastAsia"/>
                </w:rPr>
                <w:delText xml:space="preserve"> </w:delText>
              </w:r>
            </w:del>
            <w:r w:rsidR="00770ECA">
              <w:rPr>
                <w:rFonts w:eastAsiaTheme="minorEastAsia" w:hint="eastAsia"/>
              </w:rPr>
              <w:t>평범한</w:t>
            </w:r>
            <w:r w:rsidR="00770ECA">
              <w:rPr>
                <w:rFonts w:eastAsiaTheme="minorEastAsia" w:hint="eastAsia"/>
              </w:rPr>
              <w:t xml:space="preserve"> </w:t>
            </w:r>
            <w:r w:rsidR="00770ECA">
              <w:rPr>
                <w:rFonts w:eastAsiaTheme="minorEastAsia" w:hint="eastAsia"/>
              </w:rPr>
              <w:t>쇼핑가</w:t>
            </w:r>
            <w:ins w:id="37" w:author="noel" w:date="2015-07-24T02:35:00Z">
              <w:r w:rsidR="00A37B0C">
                <w:rPr>
                  <w:rFonts w:eastAsiaTheme="minorEastAsia" w:hint="eastAsia"/>
                </w:rPr>
                <w:t>였다가</w:t>
              </w:r>
            </w:ins>
            <w:del w:id="38" w:author="noel" w:date="2015-07-24T00:18:00Z">
              <w:r w:rsidR="00770ECA" w:rsidDel="007057DF">
                <w:rPr>
                  <w:rFonts w:eastAsiaTheme="minorEastAsia" w:hint="eastAsia"/>
                </w:rPr>
                <w:delText>이며</w:delText>
              </w:r>
            </w:del>
            <w:del w:id="39" w:author="noel" w:date="2015-07-24T02:34:00Z">
              <w:r w:rsidR="00770ECA" w:rsidDel="00533ABD">
                <w:rPr>
                  <w:rFonts w:eastAsiaTheme="minorEastAsia" w:hint="eastAsia"/>
                </w:rPr>
                <w:delText>,</w:delText>
              </w:r>
            </w:del>
            <w:r w:rsidR="00770ECA">
              <w:rPr>
                <w:rFonts w:eastAsiaTheme="minorEastAsia" w:hint="eastAsia"/>
              </w:rPr>
              <w:t xml:space="preserve"> </w:t>
            </w:r>
            <w:r w:rsidR="00770ECA">
              <w:rPr>
                <w:rFonts w:eastAsiaTheme="minorEastAsia" w:hint="eastAsia"/>
              </w:rPr>
              <w:t>밤에</w:t>
            </w:r>
            <w:r w:rsidR="00770ECA">
              <w:rPr>
                <w:rFonts w:eastAsiaTheme="minorEastAsia" w:hint="eastAsia"/>
              </w:rPr>
              <w:t xml:space="preserve"> </w:t>
            </w:r>
            <w:r w:rsidR="00770ECA">
              <w:rPr>
                <w:rFonts w:eastAsiaTheme="minorEastAsia" w:hint="eastAsia"/>
              </w:rPr>
              <w:t>네온</w:t>
            </w:r>
            <w:r w:rsidR="00770ECA">
              <w:rPr>
                <w:rFonts w:eastAsiaTheme="minorEastAsia" w:hint="eastAsia"/>
              </w:rPr>
              <w:t xml:space="preserve"> </w:t>
            </w:r>
            <w:r w:rsidR="00B02510">
              <w:rPr>
                <w:rFonts w:eastAsiaTheme="minorEastAsia" w:hint="eastAsia"/>
              </w:rPr>
              <w:t>불빛과</w:t>
            </w:r>
            <w:r w:rsidR="00770ECA">
              <w:rPr>
                <w:rFonts w:eastAsiaTheme="minorEastAsia" w:hint="eastAsia"/>
              </w:rPr>
              <w:t xml:space="preserve"> </w:t>
            </w:r>
            <w:r w:rsidR="00770ECA">
              <w:rPr>
                <w:rFonts w:eastAsiaTheme="minorEastAsia" w:hint="eastAsia"/>
              </w:rPr>
              <w:t>함께</w:t>
            </w:r>
            <w:r w:rsidR="00770ECA">
              <w:rPr>
                <w:rFonts w:eastAsiaTheme="minorEastAsia" w:hint="eastAsia"/>
              </w:rPr>
              <w:t xml:space="preserve"> </w:t>
            </w:r>
            <w:r w:rsidR="00770ECA">
              <w:rPr>
                <w:rFonts w:eastAsiaTheme="minorEastAsia" w:hint="eastAsia"/>
              </w:rPr>
              <w:t>새로</w:t>
            </w:r>
            <w:r w:rsidR="00770ECA">
              <w:rPr>
                <w:rFonts w:eastAsiaTheme="minorEastAsia" w:hint="eastAsia"/>
              </w:rPr>
              <w:t xml:space="preserve"> </w:t>
            </w:r>
            <w:r w:rsidR="00B02510">
              <w:rPr>
                <w:rFonts w:eastAsiaTheme="minorEastAsia" w:hint="eastAsia"/>
              </w:rPr>
              <w:t>유흥가로</w:t>
            </w:r>
            <w:r w:rsidR="00B02510">
              <w:rPr>
                <w:rFonts w:eastAsiaTheme="minorEastAsia" w:hint="eastAsia"/>
              </w:rPr>
              <w:t xml:space="preserve"> </w:t>
            </w:r>
            <w:r w:rsidR="00B02510">
              <w:rPr>
                <w:rFonts w:eastAsiaTheme="minorEastAsia" w:hint="eastAsia"/>
              </w:rPr>
              <w:t>새로</w:t>
            </w:r>
            <w:r w:rsidR="00B02510">
              <w:rPr>
                <w:rFonts w:eastAsiaTheme="minorEastAsia" w:hint="eastAsia"/>
              </w:rPr>
              <w:t xml:space="preserve"> </w:t>
            </w:r>
            <w:r w:rsidR="00B02510">
              <w:rPr>
                <w:rFonts w:eastAsiaTheme="minorEastAsia" w:hint="eastAsia"/>
              </w:rPr>
              <w:t>태어</w:t>
            </w:r>
            <w:ins w:id="40" w:author="noel" w:date="2015-07-24T00:18:00Z">
              <w:r w:rsidR="007057DF">
                <w:rPr>
                  <w:rFonts w:eastAsiaTheme="minorEastAsia" w:hint="eastAsia"/>
                </w:rPr>
                <w:t>납니다</w:t>
              </w:r>
              <w:r w:rsidR="007057DF">
                <w:rPr>
                  <w:rFonts w:eastAsiaTheme="minorEastAsia" w:hint="eastAsia"/>
                </w:rPr>
                <w:t>.</w:t>
              </w:r>
            </w:ins>
            <w:del w:id="41" w:author="noel" w:date="2015-07-24T00:18:00Z">
              <w:r w:rsidR="00B02510" w:rsidDel="007057DF">
                <w:rPr>
                  <w:rFonts w:eastAsiaTheme="minorEastAsia" w:hint="eastAsia"/>
                </w:rPr>
                <w:delText>나고</w:delText>
              </w:r>
              <w:r w:rsidR="00770ECA" w:rsidDel="007057DF">
                <w:rPr>
                  <w:rFonts w:eastAsiaTheme="minorEastAsia" w:hint="eastAsia"/>
                </w:rPr>
                <w:delText xml:space="preserve"> </w:delText>
              </w:r>
              <w:r w:rsidR="00770ECA" w:rsidDel="007057DF">
                <w:rPr>
                  <w:rFonts w:eastAsiaTheme="minorEastAsia" w:hint="eastAsia"/>
                </w:rPr>
                <w:delText>있습니다</w:delText>
              </w:r>
              <w:r w:rsidR="00770ECA" w:rsidDel="007057DF">
                <w:rPr>
                  <w:rFonts w:eastAsiaTheme="minorEastAsia" w:hint="eastAsia"/>
                </w:rPr>
                <w:delText>.</w:delText>
              </w:r>
            </w:del>
          </w:p>
          <w:p w:rsidR="00AE5C97" w:rsidRPr="00533ABD" w:rsidRDefault="00AE5C97">
            <w:pPr>
              <w:rPr>
                <w:rFonts w:eastAsiaTheme="minorEastAsia"/>
                <w:rPrChange w:id="42" w:author="noel" w:date="2015-07-24T02:35:00Z">
                  <w:rPr>
                    <w:rFonts w:eastAsiaTheme="minorEastAsia"/>
                  </w:rPr>
                </w:rPrChange>
              </w:rPr>
            </w:pPr>
          </w:p>
          <w:p w:rsidR="0042278D" w:rsidRPr="000F785E" w:rsidRDefault="000F785E">
            <w:pPr>
              <w:rPr>
                <w:rFonts w:eastAsiaTheme="minorEastAsia"/>
              </w:rPr>
            </w:pPr>
            <w:r w:rsidRPr="000F785E">
              <w:rPr>
                <w:rFonts w:eastAsiaTheme="minorEastAsia"/>
                <w:color w:val="0000FF"/>
              </w:rPr>
              <w:t>&lt;br /&gt;</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color w:val="0000FF"/>
              </w:rPr>
              <w:t>&lt;br /&gt;</w:t>
            </w:r>
          </w:p>
          <w:p w:rsidR="0042278D" w:rsidRDefault="0042278D">
            <w:pPr>
              <w:rPr>
                <w:rFonts w:eastAsiaTheme="minorEastAsia"/>
              </w:rPr>
            </w:pPr>
          </w:p>
          <w:p w:rsidR="00770ECA" w:rsidRDefault="00770ECA">
            <w:pPr>
              <w:rPr>
                <w:rFonts w:eastAsiaTheme="minorEastAsia"/>
              </w:rPr>
            </w:pPr>
            <w:r>
              <w:rPr>
                <w:rFonts w:eastAsiaTheme="minorEastAsia" w:hint="eastAsia"/>
              </w:rPr>
              <w:t>도쿄</w:t>
            </w:r>
            <w:ins w:id="43" w:author="noel" w:date="2015-07-24T00:20:00Z">
              <w:r w:rsidR="007057DF">
                <w:rPr>
                  <w:rFonts w:eastAsiaTheme="minorEastAsia" w:hint="eastAsia"/>
                </w:rPr>
                <w:t>에서는</w:t>
              </w:r>
              <w:r w:rsidR="007057DF">
                <w:rPr>
                  <w:rFonts w:eastAsiaTheme="minorEastAsia" w:hint="eastAsia"/>
                </w:rPr>
                <w:t xml:space="preserve"> </w:t>
              </w:r>
              <w:r w:rsidR="007057DF">
                <w:rPr>
                  <w:rFonts w:eastAsiaTheme="minorEastAsia" w:hint="eastAsia"/>
                </w:rPr>
                <w:t>실로</w:t>
              </w:r>
              <w:r w:rsidR="007057DF">
                <w:rPr>
                  <w:rFonts w:eastAsiaTheme="minorEastAsia" w:hint="eastAsia"/>
                </w:rPr>
                <w:t xml:space="preserve"> </w:t>
              </w:r>
              <w:r w:rsidR="007057DF">
                <w:rPr>
                  <w:rFonts w:eastAsiaTheme="minorEastAsia" w:hint="eastAsia"/>
                </w:rPr>
                <w:t>다양한</w:t>
              </w:r>
              <w:r w:rsidR="007057DF">
                <w:rPr>
                  <w:rFonts w:eastAsiaTheme="minorEastAsia" w:hint="eastAsia"/>
                </w:rPr>
                <w:t xml:space="preserve"> </w:t>
              </w:r>
              <w:r w:rsidR="007057DF">
                <w:rPr>
                  <w:rFonts w:eastAsiaTheme="minorEastAsia" w:hint="eastAsia"/>
                </w:rPr>
                <w:t>문화를</w:t>
              </w:r>
              <w:r w:rsidR="007057DF">
                <w:rPr>
                  <w:rFonts w:eastAsiaTheme="minorEastAsia" w:hint="eastAsia"/>
                </w:rPr>
                <w:t xml:space="preserve"> </w:t>
              </w:r>
              <w:r w:rsidR="007057DF">
                <w:rPr>
                  <w:rFonts w:eastAsiaTheme="minorEastAsia" w:hint="eastAsia"/>
                </w:rPr>
                <w:t>경</w:t>
              </w:r>
            </w:ins>
            <w:ins w:id="44" w:author="noel" w:date="2015-07-24T00:21:00Z">
              <w:r w:rsidR="007057DF">
                <w:rPr>
                  <w:rFonts w:eastAsiaTheme="minorEastAsia" w:hint="eastAsia"/>
                </w:rPr>
                <w:t>험할</w:t>
              </w:r>
              <w:r w:rsidR="007057DF">
                <w:rPr>
                  <w:rFonts w:eastAsiaTheme="minorEastAsia" w:hint="eastAsia"/>
                </w:rPr>
                <w:t xml:space="preserve"> </w:t>
              </w:r>
              <w:r w:rsidR="007057DF">
                <w:rPr>
                  <w:rFonts w:eastAsiaTheme="minorEastAsia" w:hint="eastAsia"/>
                </w:rPr>
                <w:t>수</w:t>
              </w:r>
              <w:r w:rsidR="007057DF">
                <w:rPr>
                  <w:rFonts w:eastAsiaTheme="minorEastAsia" w:hint="eastAsia"/>
                </w:rPr>
                <w:t xml:space="preserve"> </w:t>
              </w:r>
              <w:r w:rsidR="007057DF">
                <w:rPr>
                  <w:rFonts w:eastAsiaTheme="minorEastAsia" w:hint="eastAsia"/>
                </w:rPr>
                <w:t>있는데</w:t>
              </w:r>
            </w:ins>
            <w:del w:id="45" w:author="noel" w:date="2015-07-24T00:20:00Z">
              <w:r w:rsidDel="007057DF">
                <w:rPr>
                  <w:rFonts w:eastAsiaTheme="minorEastAsia" w:hint="eastAsia"/>
                </w:rPr>
                <w:delText>의</w:delText>
              </w:r>
              <w:r w:rsidDel="007057DF">
                <w:rPr>
                  <w:rFonts w:eastAsiaTheme="minorEastAsia" w:hint="eastAsia"/>
                </w:rPr>
                <w:delText xml:space="preserve"> </w:delText>
              </w:r>
              <w:r w:rsidDel="007057DF">
                <w:rPr>
                  <w:rFonts w:eastAsiaTheme="minorEastAsia" w:hint="eastAsia"/>
                </w:rPr>
                <w:delText>문화</w:delText>
              </w:r>
              <w:r w:rsidDel="007057DF">
                <w:rPr>
                  <w:rFonts w:eastAsiaTheme="minorEastAsia" w:hint="eastAsia"/>
                </w:rPr>
                <w:delText xml:space="preserve"> </w:delText>
              </w:r>
              <w:r w:rsidDel="007057DF">
                <w:rPr>
                  <w:rFonts w:eastAsiaTheme="minorEastAsia" w:hint="eastAsia"/>
                </w:rPr>
                <w:delText>시설은</w:delText>
              </w:r>
              <w:r w:rsidDel="007057DF">
                <w:rPr>
                  <w:rFonts w:eastAsiaTheme="minorEastAsia" w:hint="eastAsia"/>
                </w:rPr>
                <w:delText xml:space="preserve"> </w:delText>
              </w:r>
              <w:r w:rsidDel="007057DF">
                <w:rPr>
                  <w:rFonts w:eastAsiaTheme="minorEastAsia" w:hint="eastAsia"/>
                </w:rPr>
                <w:delText>매우</w:delText>
              </w:r>
              <w:r w:rsidDel="007057DF">
                <w:rPr>
                  <w:rFonts w:eastAsiaTheme="minorEastAsia" w:hint="eastAsia"/>
                </w:rPr>
                <w:delText xml:space="preserve"> </w:delText>
              </w:r>
              <w:r w:rsidDel="007057DF">
                <w:rPr>
                  <w:rFonts w:eastAsiaTheme="minorEastAsia" w:hint="eastAsia"/>
                </w:rPr>
                <w:delText>다양하며</w:delText>
              </w:r>
            </w:del>
            <w:r>
              <w:rPr>
                <w:rFonts w:eastAsiaTheme="minorEastAsia" w:hint="eastAsia"/>
              </w:rPr>
              <w:t xml:space="preserve">, </w:t>
            </w:r>
            <w:r>
              <w:rPr>
                <w:rFonts w:eastAsiaTheme="minorEastAsia" w:hint="eastAsia"/>
              </w:rPr>
              <w:t>전통</w:t>
            </w:r>
            <w:r>
              <w:rPr>
                <w:rFonts w:eastAsiaTheme="minorEastAsia" w:hint="eastAsia"/>
              </w:rPr>
              <w:t xml:space="preserve"> </w:t>
            </w:r>
            <w:r>
              <w:rPr>
                <w:rFonts w:eastAsiaTheme="minorEastAsia" w:hint="eastAsia"/>
              </w:rPr>
              <w:t>연극과</w:t>
            </w:r>
            <w:r>
              <w:rPr>
                <w:rFonts w:eastAsiaTheme="minorEastAsia" w:hint="eastAsia"/>
              </w:rPr>
              <w:t xml:space="preserve"> </w:t>
            </w:r>
            <w:r>
              <w:rPr>
                <w:rFonts w:eastAsiaTheme="minorEastAsia" w:hint="eastAsia"/>
              </w:rPr>
              <w:t>인형극</w:t>
            </w:r>
            <w:ins w:id="46" w:author="noel" w:date="2015-07-24T00:21:00Z">
              <w:r w:rsidR="007057DF">
                <w:rPr>
                  <w:rFonts w:eastAsiaTheme="minorEastAsia" w:hint="eastAsia"/>
                </w:rPr>
                <w:t>의</w:t>
              </w:r>
              <w:r w:rsidR="007057DF">
                <w:rPr>
                  <w:rFonts w:eastAsiaTheme="minorEastAsia" w:hint="eastAsia"/>
                </w:rPr>
                <w:t xml:space="preserve"> </w:t>
              </w:r>
              <w:r w:rsidR="007057DF">
                <w:rPr>
                  <w:rFonts w:eastAsiaTheme="minorEastAsia" w:hint="eastAsia"/>
                </w:rPr>
                <w:t>경우</w:t>
              </w:r>
            </w:ins>
            <w:del w:id="47" w:author="noel" w:date="2015-07-24T00:21:00Z">
              <w:r w:rsidDel="007057DF">
                <w:rPr>
                  <w:rFonts w:eastAsiaTheme="minorEastAsia" w:hint="eastAsia"/>
                </w:rPr>
                <w:delText>이</w:delText>
              </w:r>
            </w:del>
            <w:r>
              <w:rPr>
                <w:rFonts w:eastAsiaTheme="minorEastAsia" w:hint="eastAsia"/>
              </w:rPr>
              <w:t xml:space="preserve"> </w:t>
            </w:r>
            <w:r>
              <w:rPr>
                <w:rFonts w:eastAsiaTheme="minorEastAsia" w:hint="eastAsia"/>
              </w:rPr>
              <w:t>수세기</w:t>
            </w:r>
            <w:r w:rsidR="00B02510">
              <w:rPr>
                <w:rFonts w:eastAsiaTheme="minorEastAsia" w:hint="eastAsia"/>
              </w:rPr>
              <w:t>의</w:t>
            </w:r>
            <w:r w:rsidR="00B02510">
              <w:rPr>
                <w:rFonts w:eastAsiaTheme="minorEastAsia" w:hint="eastAsia"/>
              </w:rPr>
              <w:t xml:space="preserve"> </w:t>
            </w:r>
            <w:r w:rsidR="00B02510">
              <w:rPr>
                <w:rFonts w:eastAsiaTheme="minorEastAsia" w:hint="eastAsia"/>
              </w:rPr>
              <w:t>역사를</w:t>
            </w:r>
            <w:r w:rsidR="00B02510">
              <w:rPr>
                <w:rFonts w:eastAsiaTheme="minorEastAsia" w:hint="eastAsia"/>
              </w:rPr>
              <w:t xml:space="preserve"> </w:t>
            </w:r>
            <w:r w:rsidR="00B02510">
              <w:rPr>
                <w:rFonts w:eastAsiaTheme="minorEastAsia" w:hint="eastAsia"/>
              </w:rPr>
              <w:t>자랑</w:t>
            </w:r>
            <w:ins w:id="48" w:author="noel" w:date="2015-07-24T00:20:00Z">
              <w:r w:rsidR="007057DF">
                <w:rPr>
                  <w:rFonts w:eastAsiaTheme="minorEastAsia" w:hint="eastAsia"/>
                </w:rPr>
                <w:t>합니다</w:t>
              </w:r>
            </w:ins>
            <w:del w:id="49" w:author="noel" w:date="2015-07-24T00:20:00Z">
              <w:r w:rsidR="00B02510" w:rsidDel="007057DF">
                <w:rPr>
                  <w:rFonts w:eastAsiaTheme="minorEastAsia" w:hint="eastAsia"/>
                </w:rPr>
                <w:delText>하는</w:delText>
              </w:r>
              <w:r w:rsidR="00B02510" w:rsidDel="007057DF">
                <w:rPr>
                  <w:rFonts w:eastAsiaTheme="minorEastAsia" w:hint="eastAsia"/>
                </w:rPr>
                <w:delText xml:space="preserve"> </w:delText>
              </w:r>
              <w:r w:rsidR="00B02510" w:rsidDel="007057DF">
                <w:rPr>
                  <w:rFonts w:eastAsiaTheme="minorEastAsia" w:hint="eastAsia"/>
                </w:rPr>
                <w:delText>문화</w:delText>
              </w:r>
              <w:r w:rsidR="00B02510" w:rsidDel="007057DF">
                <w:rPr>
                  <w:rFonts w:eastAsiaTheme="minorEastAsia" w:hint="eastAsia"/>
                </w:rPr>
                <w:delText xml:space="preserve"> </w:delText>
              </w:r>
              <w:r w:rsidR="00B02510" w:rsidDel="007057DF">
                <w:rPr>
                  <w:rFonts w:eastAsiaTheme="minorEastAsia" w:hint="eastAsia"/>
                </w:rPr>
                <w:delText>기관</w:delText>
              </w:r>
              <w:r w:rsidDel="007057DF">
                <w:rPr>
                  <w:rFonts w:eastAsiaTheme="minorEastAsia" w:hint="eastAsia"/>
                </w:rPr>
                <w:delText>에서</w:delText>
              </w:r>
              <w:r w:rsidDel="007057DF">
                <w:rPr>
                  <w:rFonts w:eastAsiaTheme="minorEastAsia" w:hint="eastAsia"/>
                </w:rPr>
                <w:delText xml:space="preserve"> </w:delText>
              </w:r>
              <w:r w:rsidDel="007057DF">
                <w:rPr>
                  <w:rFonts w:eastAsiaTheme="minorEastAsia" w:hint="eastAsia"/>
                </w:rPr>
                <w:delText>공연되고</w:delText>
              </w:r>
              <w:r w:rsidDel="007057DF">
                <w:rPr>
                  <w:rFonts w:eastAsiaTheme="minorEastAsia" w:hint="eastAsia"/>
                </w:rPr>
                <w:delText xml:space="preserve"> </w:delText>
              </w:r>
              <w:r w:rsidDel="007057DF">
                <w:rPr>
                  <w:rFonts w:eastAsiaTheme="minorEastAsia" w:hint="eastAsia"/>
                </w:rPr>
                <w:delText>있습니다</w:delText>
              </w:r>
            </w:del>
            <w:r>
              <w:rPr>
                <w:rFonts w:eastAsiaTheme="minorEastAsia" w:hint="eastAsia"/>
              </w:rPr>
              <w:t xml:space="preserve">. </w:t>
            </w:r>
            <w:r>
              <w:rPr>
                <w:rFonts w:eastAsiaTheme="minorEastAsia" w:hint="eastAsia"/>
              </w:rPr>
              <w:t>야구</w:t>
            </w:r>
            <w:r>
              <w:rPr>
                <w:rFonts w:eastAsiaTheme="minorEastAsia" w:hint="eastAsia"/>
              </w:rPr>
              <w:t>(1800</w:t>
            </w:r>
            <w:r>
              <w:rPr>
                <w:rFonts w:eastAsiaTheme="minorEastAsia" w:hint="eastAsia"/>
              </w:rPr>
              <w:t>년대에</w:t>
            </w:r>
            <w:r>
              <w:rPr>
                <w:rFonts w:eastAsiaTheme="minorEastAsia" w:hint="eastAsia"/>
              </w:rPr>
              <w:t xml:space="preserve"> </w:t>
            </w:r>
            <w:r>
              <w:rPr>
                <w:rFonts w:eastAsiaTheme="minorEastAsia" w:hint="eastAsia"/>
              </w:rPr>
              <w:t>도입</w:t>
            </w:r>
            <w:r>
              <w:rPr>
                <w:rFonts w:eastAsiaTheme="minorEastAsia" w:hint="eastAsia"/>
              </w:rPr>
              <w:t>)</w:t>
            </w:r>
            <w:r>
              <w:rPr>
                <w:rFonts w:eastAsiaTheme="minorEastAsia" w:hint="eastAsia"/>
              </w:rPr>
              <w:t>와</w:t>
            </w:r>
            <w:r>
              <w:rPr>
                <w:rFonts w:eastAsiaTheme="minorEastAsia" w:hint="eastAsia"/>
              </w:rPr>
              <w:t xml:space="preserve"> </w:t>
            </w:r>
            <w:r>
              <w:rPr>
                <w:rFonts w:eastAsiaTheme="minorEastAsia" w:hint="eastAsia"/>
              </w:rPr>
              <w:t>스모</w:t>
            </w:r>
            <w:r>
              <w:rPr>
                <w:rFonts w:eastAsiaTheme="minorEastAsia" w:hint="eastAsia"/>
              </w:rPr>
              <w:t xml:space="preserve"> </w:t>
            </w:r>
            <w:r>
              <w:rPr>
                <w:rFonts w:eastAsiaTheme="minorEastAsia" w:hint="eastAsia"/>
              </w:rPr>
              <w:t>등의</w:t>
            </w:r>
            <w:r>
              <w:rPr>
                <w:rFonts w:eastAsiaTheme="minorEastAsia" w:hint="eastAsia"/>
              </w:rPr>
              <w:t xml:space="preserve"> </w:t>
            </w:r>
            <w:r>
              <w:rPr>
                <w:rFonts w:eastAsiaTheme="minorEastAsia" w:hint="eastAsia"/>
              </w:rPr>
              <w:t>스포츠</w:t>
            </w:r>
            <w:r>
              <w:rPr>
                <w:rFonts w:eastAsiaTheme="minorEastAsia" w:hint="eastAsia"/>
              </w:rPr>
              <w:t xml:space="preserve"> </w:t>
            </w:r>
            <w:r>
              <w:rPr>
                <w:rFonts w:eastAsiaTheme="minorEastAsia" w:hint="eastAsia"/>
              </w:rPr>
              <w:t>경기도</w:t>
            </w:r>
            <w:r>
              <w:rPr>
                <w:rFonts w:eastAsiaTheme="minorEastAsia" w:hint="eastAsia"/>
              </w:rPr>
              <w:t xml:space="preserve"> </w:t>
            </w:r>
            <w:r>
              <w:rPr>
                <w:rFonts w:eastAsiaTheme="minorEastAsia" w:hint="eastAsia"/>
              </w:rPr>
              <w:t>인기가</w:t>
            </w:r>
            <w:r>
              <w:rPr>
                <w:rFonts w:eastAsiaTheme="minorEastAsia" w:hint="eastAsia"/>
              </w:rPr>
              <w:t xml:space="preserve"> </w:t>
            </w:r>
            <w:r>
              <w:rPr>
                <w:rFonts w:eastAsiaTheme="minorEastAsia" w:hint="eastAsia"/>
              </w:rPr>
              <w:t>많습니다</w:t>
            </w:r>
            <w:r>
              <w:rPr>
                <w:rFonts w:eastAsiaTheme="minorEastAsia" w:hint="eastAsia"/>
              </w:rPr>
              <w:t>.</w:t>
            </w:r>
          </w:p>
          <w:p w:rsidR="00770ECA" w:rsidRPr="00B02510" w:rsidRDefault="00770ECA">
            <w:pPr>
              <w:rPr>
                <w:rFonts w:eastAsiaTheme="minorEastAsia"/>
              </w:rPr>
            </w:pPr>
          </w:p>
          <w:p w:rsidR="0042278D" w:rsidRPr="000F785E" w:rsidRDefault="000F785E">
            <w:pPr>
              <w:rPr>
                <w:rFonts w:eastAsiaTheme="minorEastAsia"/>
              </w:rPr>
            </w:pPr>
            <w:r w:rsidRPr="000F785E">
              <w:rPr>
                <w:rFonts w:eastAsiaTheme="minorEastAsia"/>
                <w:color w:val="0000FF"/>
              </w:rPr>
              <w:t>&lt;br /&gt;</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color w:val="0000FF"/>
              </w:rPr>
              <w:t>&lt;br /&gt;</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color w:val="0000FF"/>
              </w:rPr>
              <w:t>&lt;/p&gt;</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color w:val="0000FF"/>
              </w:rPr>
              <w:t>&lt;h3&gt;</w:t>
            </w:r>
          </w:p>
          <w:p w:rsidR="0042278D" w:rsidRDefault="0042278D">
            <w:pPr>
              <w:rPr>
                <w:rFonts w:eastAsiaTheme="minorEastAsia"/>
              </w:rPr>
            </w:pPr>
          </w:p>
          <w:p w:rsidR="00E4468E" w:rsidRDefault="00E4468E">
            <w:pPr>
              <w:rPr>
                <w:rFonts w:eastAsiaTheme="minorEastAsia"/>
              </w:rPr>
            </w:pPr>
            <w:r>
              <w:rPr>
                <w:rFonts w:eastAsiaTheme="minorEastAsia" w:hint="eastAsia"/>
              </w:rPr>
              <w:t>분라쿠</w:t>
            </w:r>
          </w:p>
          <w:p w:rsidR="00E4468E" w:rsidRPr="000F785E" w:rsidRDefault="00E4468E">
            <w:pPr>
              <w:rPr>
                <w:rFonts w:eastAsiaTheme="minorEastAsia"/>
              </w:rPr>
            </w:pPr>
          </w:p>
          <w:p w:rsidR="0042278D" w:rsidRPr="000F785E" w:rsidRDefault="000F785E">
            <w:pPr>
              <w:rPr>
                <w:rFonts w:eastAsiaTheme="minorEastAsia"/>
              </w:rPr>
            </w:pPr>
            <w:r w:rsidRPr="000F785E">
              <w:rPr>
                <w:rFonts w:eastAsiaTheme="minorEastAsia"/>
                <w:color w:val="0000FF"/>
              </w:rPr>
              <w:t>&lt;/h3&gt;</w:t>
            </w:r>
          </w:p>
          <w:p w:rsidR="0042278D" w:rsidRPr="000F785E" w:rsidRDefault="0042278D">
            <w:pPr>
              <w:rPr>
                <w:rFonts w:eastAsiaTheme="minorEastAsia"/>
              </w:rPr>
            </w:pPr>
          </w:p>
          <w:p w:rsidR="0042278D" w:rsidRDefault="000F785E">
            <w:pPr>
              <w:rPr>
                <w:rFonts w:eastAsiaTheme="minorEastAsia"/>
                <w:color w:val="0000FF"/>
              </w:rPr>
            </w:pPr>
            <w:r w:rsidRPr="000F785E">
              <w:rPr>
                <w:rFonts w:eastAsiaTheme="minorEastAsia"/>
                <w:color w:val="0000FF"/>
              </w:rPr>
              <w:t>&lt;p&gt;</w:t>
            </w:r>
          </w:p>
          <w:p w:rsidR="00E4468E" w:rsidRDefault="00E4468E">
            <w:pPr>
              <w:rPr>
                <w:rFonts w:eastAsiaTheme="minorEastAsia"/>
                <w:color w:val="0000FF"/>
              </w:rPr>
            </w:pPr>
          </w:p>
          <w:p w:rsidR="0042278D" w:rsidRDefault="00B02510">
            <w:pPr>
              <w:rPr>
                <w:rFonts w:eastAsiaTheme="minorEastAsia"/>
              </w:rPr>
            </w:pPr>
            <w:r>
              <w:rPr>
                <w:rFonts w:eastAsiaTheme="minorEastAsia" w:hint="eastAsia"/>
              </w:rPr>
              <w:t>일본의</w:t>
            </w:r>
            <w:r>
              <w:rPr>
                <w:rFonts w:eastAsiaTheme="minorEastAsia" w:hint="eastAsia"/>
              </w:rPr>
              <w:t xml:space="preserve"> </w:t>
            </w:r>
            <w:r>
              <w:rPr>
                <w:rFonts w:eastAsiaTheme="minorEastAsia" w:hint="eastAsia"/>
              </w:rPr>
              <w:t>인형극인</w:t>
            </w:r>
            <w:r>
              <w:rPr>
                <w:rFonts w:eastAsiaTheme="minorEastAsia" w:hint="eastAsia"/>
              </w:rPr>
              <w:t xml:space="preserve"> </w:t>
            </w:r>
            <w:r>
              <w:rPr>
                <w:rFonts w:eastAsiaTheme="minorEastAsia" w:hint="eastAsia"/>
              </w:rPr>
              <w:t>분라쿠는</w:t>
            </w:r>
            <w:r w:rsidR="00E4468E">
              <w:rPr>
                <w:rFonts w:eastAsiaTheme="minorEastAsia" w:hint="eastAsia"/>
              </w:rPr>
              <w:t xml:space="preserve"> 1600</w:t>
            </w:r>
            <w:r w:rsidR="00E4468E">
              <w:rPr>
                <w:rFonts w:eastAsiaTheme="minorEastAsia" w:hint="eastAsia"/>
              </w:rPr>
              <w:t>년대부터</w:t>
            </w:r>
            <w:r w:rsidR="00E4468E">
              <w:rPr>
                <w:rFonts w:eastAsiaTheme="minorEastAsia" w:hint="eastAsia"/>
              </w:rPr>
              <w:t xml:space="preserve"> </w:t>
            </w:r>
            <w:r w:rsidR="00E4468E">
              <w:rPr>
                <w:rFonts w:eastAsiaTheme="minorEastAsia" w:hint="eastAsia"/>
              </w:rPr>
              <w:t>인기</w:t>
            </w:r>
            <w:ins w:id="50" w:author="noel" w:date="2015-07-24T00:21:00Z">
              <w:r w:rsidR="009F3C7F">
                <w:rPr>
                  <w:rFonts w:eastAsiaTheme="minorEastAsia" w:hint="eastAsia"/>
                </w:rPr>
                <w:t>를</w:t>
              </w:r>
              <w:r w:rsidR="009F3C7F">
                <w:rPr>
                  <w:rFonts w:eastAsiaTheme="minorEastAsia" w:hint="eastAsia"/>
                </w:rPr>
                <w:t xml:space="preserve"> </w:t>
              </w:r>
              <w:r w:rsidR="009F3C7F">
                <w:rPr>
                  <w:rFonts w:eastAsiaTheme="minorEastAsia" w:hint="eastAsia"/>
                </w:rPr>
                <w:t>얻기</w:t>
              </w:r>
            </w:ins>
            <w:ins w:id="51" w:author="noel" w:date="2015-07-24T00:22:00Z">
              <w:r w:rsidR="009F3C7F">
                <w:rPr>
                  <w:rFonts w:eastAsiaTheme="minorEastAsia" w:hint="eastAsia"/>
                </w:rPr>
                <w:t xml:space="preserve"> </w:t>
              </w:r>
              <w:r w:rsidR="009F3C7F">
                <w:rPr>
                  <w:rFonts w:eastAsiaTheme="minorEastAsia" w:hint="eastAsia"/>
                </w:rPr>
                <w:t>시작했습니다</w:t>
              </w:r>
            </w:ins>
            <w:del w:id="52" w:author="noel" w:date="2015-07-24T00:21:00Z">
              <w:r w:rsidR="00E4468E" w:rsidDel="009F3C7F">
                <w:rPr>
                  <w:rFonts w:eastAsiaTheme="minorEastAsia" w:hint="eastAsia"/>
                </w:rPr>
                <w:delText xml:space="preserve"> </w:delText>
              </w:r>
              <w:r w:rsidR="00E4468E" w:rsidDel="009F3C7F">
                <w:rPr>
                  <w:rFonts w:eastAsiaTheme="minorEastAsia" w:hint="eastAsia"/>
                </w:rPr>
                <w:delText>있는</w:delText>
              </w:r>
              <w:r w:rsidR="00E4468E" w:rsidDel="009F3C7F">
                <w:rPr>
                  <w:rFonts w:eastAsiaTheme="minorEastAsia" w:hint="eastAsia"/>
                </w:rPr>
                <w:delText xml:space="preserve"> </w:delText>
              </w:r>
              <w:r w:rsidR="00E4468E" w:rsidDel="009F3C7F">
                <w:rPr>
                  <w:rFonts w:eastAsiaTheme="minorEastAsia" w:hint="eastAsia"/>
                </w:rPr>
                <w:delText>문화가</w:delText>
              </w:r>
              <w:r w:rsidR="00E4468E" w:rsidDel="009F3C7F">
                <w:rPr>
                  <w:rFonts w:eastAsiaTheme="minorEastAsia" w:hint="eastAsia"/>
                </w:rPr>
                <w:delText xml:space="preserve"> </w:delText>
              </w:r>
              <w:r w:rsidR="00E4468E" w:rsidDel="009F3C7F">
                <w:rPr>
                  <w:rFonts w:eastAsiaTheme="minorEastAsia" w:hint="eastAsia"/>
                </w:rPr>
                <w:delText>되어</w:delText>
              </w:r>
              <w:r w:rsidR="00E4468E" w:rsidDel="009F3C7F">
                <w:rPr>
                  <w:rFonts w:eastAsiaTheme="minorEastAsia" w:hint="eastAsia"/>
                </w:rPr>
                <w:delText xml:space="preserve"> </w:delText>
              </w:r>
              <w:r w:rsidR="00E4468E" w:rsidDel="009F3C7F">
                <w:rPr>
                  <w:rFonts w:eastAsiaTheme="minorEastAsia" w:hint="eastAsia"/>
                </w:rPr>
                <w:delText>왔습니다</w:delText>
              </w:r>
            </w:del>
            <w:r w:rsidR="00E4468E">
              <w:rPr>
                <w:rFonts w:eastAsiaTheme="minorEastAsia" w:hint="eastAsia"/>
              </w:rPr>
              <w:t xml:space="preserve">. </w:t>
            </w:r>
            <w:del w:id="53" w:author="noel" w:date="2015-07-24T00:22:00Z">
              <w:r w:rsidR="006E4041" w:rsidDel="000C74D9">
                <w:rPr>
                  <w:rFonts w:eastAsiaTheme="minorEastAsia" w:hint="eastAsia"/>
                </w:rPr>
                <w:delText>성인을</w:delText>
              </w:r>
              <w:r w:rsidR="006E4041" w:rsidDel="000C74D9">
                <w:rPr>
                  <w:rFonts w:eastAsiaTheme="minorEastAsia" w:hint="eastAsia"/>
                </w:rPr>
                <w:delText xml:space="preserve"> </w:delText>
              </w:r>
              <w:r w:rsidR="006E4041" w:rsidDel="000C74D9">
                <w:rPr>
                  <w:rFonts w:eastAsiaTheme="minorEastAsia" w:hint="eastAsia"/>
                </w:rPr>
                <w:delText>위한</w:delText>
              </w:r>
              <w:r w:rsidR="006E4041" w:rsidDel="000C74D9">
                <w:rPr>
                  <w:rFonts w:eastAsiaTheme="minorEastAsia" w:hint="eastAsia"/>
                </w:rPr>
                <w:delText xml:space="preserve"> </w:delText>
              </w:r>
            </w:del>
            <w:r w:rsidR="006E4041">
              <w:rPr>
                <w:rFonts w:eastAsiaTheme="minorEastAsia" w:hint="eastAsia"/>
              </w:rPr>
              <w:t>이야기와</w:t>
            </w:r>
            <w:r w:rsidR="006E4041">
              <w:rPr>
                <w:rFonts w:eastAsiaTheme="minorEastAsia" w:hint="eastAsia"/>
              </w:rPr>
              <w:t xml:space="preserve"> </w:t>
            </w:r>
            <w:del w:id="54" w:author="noel" w:date="2015-07-24T00:22:00Z">
              <w:r w:rsidR="006E4041" w:rsidDel="000C74D9">
                <w:rPr>
                  <w:rFonts w:eastAsiaTheme="minorEastAsia" w:hint="eastAsia"/>
                </w:rPr>
                <w:delText>주인공이</w:delText>
              </w:r>
              <w:r w:rsidR="006E4041" w:rsidDel="000C74D9">
                <w:rPr>
                  <w:rFonts w:eastAsiaTheme="minorEastAsia" w:hint="eastAsia"/>
                </w:rPr>
                <w:delText xml:space="preserve"> </w:delText>
              </w:r>
              <w:r w:rsidR="006E4041" w:rsidDel="000C74D9">
                <w:rPr>
                  <w:rFonts w:eastAsiaTheme="minorEastAsia" w:hint="eastAsia"/>
                </w:rPr>
                <w:delText>만들어지고</w:delText>
              </w:r>
            </w:del>
            <w:ins w:id="55" w:author="noel" w:date="2015-07-24T00:22:00Z">
              <w:r w:rsidR="000C74D9">
                <w:rPr>
                  <w:rFonts w:eastAsiaTheme="minorEastAsia" w:hint="eastAsia"/>
                </w:rPr>
                <w:t>등장인물은</w:t>
              </w:r>
              <w:r w:rsidR="000C74D9">
                <w:rPr>
                  <w:rFonts w:eastAsiaTheme="minorEastAsia" w:hint="eastAsia"/>
                </w:rPr>
                <w:t xml:space="preserve"> </w:t>
              </w:r>
              <w:r w:rsidR="000C74D9">
                <w:rPr>
                  <w:rFonts w:eastAsiaTheme="minorEastAsia" w:hint="eastAsia"/>
                </w:rPr>
                <w:t>성인용이며</w:t>
              </w:r>
            </w:ins>
            <w:r w:rsidR="006E4041">
              <w:rPr>
                <w:rFonts w:eastAsiaTheme="minorEastAsia" w:hint="eastAsia"/>
              </w:rPr>
              <w:t xml:space="preserve">, </w:t>
            </w:r>
            <w:r w:rsidR="006E4041">
              <w:rPr>
                <w:rFonts w:eastAsiaTheme="minorEastAsia" w:hint="eastAsia"/>
              </w:rPr>
              <w:t>인형사가</w:t>
            </w:r>
            <w:r w:rsidR="006E4041">
              <w:rPr>
                <w:rFonts w:eastAsiaTheme="minorEastAsia" w:hint="eastAsia"/>
              </w:rPr>
              <w:t xml:space="preserve"> </w:t>
            </w:r>
            <w:r w:rsidR="006E4041">
              <w:rPr>
                <w:rFonts w:eastAsiaTheme="minorEastAsia" w:hint="eastAsia"/>
              </w:rPr>
              <w:t>인형</w:t>
            </w:r>
            <w:r w:rsidR="006E4041">
              <w:rPr>
                <w:rFonts w:eastAsiaTheme="minorEastAsia" w:hint="eastAsia"/>
              </w:rPr>
              <w:t xml:space="preserve"> </w:t>
            </w:r>
            <w:r w:rsidR="006E4041">
              <w:rPr>
                <w:rFonts w:eastAsiaTheme="minorEastAsia" w:hint="eastAsia"/>
              </w:rPr>
              <w:t>공예를</w:t>
            </w:r>
            <w:r w:rsidR="006E4041">
              <w:rPr>
                <w:rFonts w:eastAsiaTheme="minorEastAsia" w:hint="eastAsia"/>
              </w:rPr>
              <w:t xml:space="preserve"> </w:t>
            </w:r>
            <w:r w:rsidR="006E4041">
              <w:rPr>
                <w:rFonts w:eastAsiaTheme="minorEastAsia" w:hint="eastAsia"/>
              </w:rPr>
              <w:t>책임지고</w:t>
            </w:r>
            <w:r w:rsidR="006E4041">
              <w:rPr>
                <w:rFonts w:eastAsiaTheme="minorEastAsia" w:hint="eastAsia"/>
              </w:rPr>
              <w:t xml:space="preserve"> </w:t>
            </w:r>
            <w:r w:rsidR="006E4041">
              <w:rPr>
                <w:rFonts w:eastAsiaTheme="minorEastAsia" w:hint="eastAsia"/>
              </w:rPr>
              <w:t>있습니다</w:t>
            </w:r>
            <w:r w:rsidR="006E4041">
              <w:rPr>
                <w:rFonts w:eastAsiaTheme="minorEastAsia" w:hint="eastAsia"/>
              </w:rPr>
              <w:t xml:space="preserve">. </w:t>
            </w:r>
            <w:r w:rsidR="00E4468E">
              <w:rPr>
                <w:rFonts w:eastAsiaTheme="minorEastAsia" w:hint="eastAsia"/>
              </w:rPr>
              <w:t>인형은</w:t>
            </w:r>
            <w:del w:id="56" w:author="noel" w:date="2015-07-24T00:23:00Z">
              <w:r w:rsidR="00E4468E" w:rsidDel="00E20623">
                <w:rPr>
                  <w:rFonts w:eastAsiaTheme="minorEastAsia" w:hint="eastAsia"/>
                </w:rPr>
                <w:delText xml:space="preserve"> </w:delText>
              </w:r>
              <w:r w:rsidR="00E4468E" w:rsidDel="00E20623">
                <w:rPr>
                  <w:rFonts w:eastAsiaTheme="minorEastAsia" w:hint="eastAsia"/>
                </w:rPr>
                <w:delText>거의</w:delText>
              </w:r>
            </w:del>
            <w:r w:rsidR="00E4468E">
              <w:rPr>
                <w:rFonts w:eastAsiaTheme="minorEastAsia" w:hint="eastAsia"/>
              </w:rPr>
              <w:t xml:space="preserve"> </w:t>
            </w:r>
            <w:del w:id="57" w:author="noel" w:date="2015-07-24T00:23:00Z">
              <w:r w:rsidR="00E4468E" w:rsidDel="00E20623">
                <w:rPr>
                  <w:rFonts w:eastAsiaTheme="minorEastAsia" w:hint="eastAsia"/>
                </w:rPr>
                <w:delText>실물</w:delText>
              </w:r>
              <w:r w:rsidR="00E4468E" w:rsidDel="00E20623">
                <w:rPr>
                  <w:rFonts w:eastAsiaTheme="minorEastAsia" w:hint="eastAsia"/>
                </w:rPr>
                <w:delText xml:space="preserve"> </w:delText>
              </w:r>
              <w:r w:rsidR="00E4468E" w:rsidDel="00E20623">
                <w:rPr>
                  <w:rFonts w:eastAsiaTheme="minorEastAsia" w:hint="eastAsia"/>
                </w:rPr>
                <w:delText>크기이며</w:delText>
              </w:r>
              <w:r w:rsidR="00E4468E" w:rsidDel="00E20623">
                <w:rPr>
                  <w:rFonts w:eastAsiaTheme="minorEastAsia" w:hint="eastAsia"/>
                </w:rPr>
                <w:delText xml:space="preserve"> </w:delText>
              </w:r>
            </w:del>
            <w:ins w:id="58" w:author="noel" w:date="2015-07-24T00:23:00Z">
              <w:r w:rsidR="00E20623">
                <w:rPr>
                  <w:rFonts w:eastAsiaTheme="minorEastAsia" w:hint="eastAsia"/>
                </w:rPr>
                <w:t>실제</w:t>
              </w:r>
              <w:r w:rsidR="00E20623">
                <w:rPr>
                  <w:rFonts w:eastAsiaTheme="minorEastAsia" w:hint="eastAsia"/>
                </w:rPr>
                <w:t xml:space="preserve"> </w:t>
              </w:r>
              <w:r w:rsidR="00E20623">
                <w:rPr>
                  <w:rFonts w:eastAsiaTheme="minorEastAsia" w:hint="eastAsia"/>
                </w:rPr>
                <w:t>사람과</w:t>
              </w:r>
              <w:r w:rsidR="00E20623">
                <w:rPr>
                  <w:rFonts w:eastAsiaTheme="minorEastAsia" w:hint="eastAsia"/>
                </w:rPr>
                <w:t xml:space="preserve"> </w:t>
              </w:r>
              <w:r w:rsidR="00E20623">
                <w:rPr>
                  <w:rFonts w:eastAsiaTheme="minorEastAsia" w:hint="eastAsia"/>
                </w:rPr>
                <w:t>비슷한</w:t>
              </w:r>
              <w:r w:rsidR="00E20623">
                <w:rPr>
                  <w:rFonts w:eastAsiaTheme="minorEastAsia" w:hint="eastAsia"/>
                </w:rPr>
                <w:t xml:space="preserve"> </w:t>
              </w:r>
              <w:r w:rsidR="00E20623">
                <w:rPr>
                  <w:rFonts w:eastAsiaTheme="minorEastAsia" w:hint="eastAsia"/>
                </w:rPr>
                <w:t>크기이며</w:t>
              </w:r>
              <w:r w:rsidR="00E20623">
                <w:rPr>
                  <w:rFonts w:eastAsiaTheme="minorEastAsia" w:hint="eastAsia"/>
                </w:rPr>
                <w:t xml:space="preserve">, </w:t>
              </w:r>
            </w:ins>
            <w:r w:rsidR="00E4468E">
              <w:rPr>
                <w:rFonts w:eastAsiaTheme="minorEastAsia" w:hint="eastAsia"/>
              </w:rPr>
              <w:t>세</w:t>
            </w:r>
            <w:r w:rsidR="00E4468E">
              <w:rPr>
                <w:rFonts w:eastAsiaTheme="minorEastAsia" w:hint="eastAsia"/>
              </w:rPr>
              <w:t xml:space="preserve"> </w:t>
            </w:r>
            <w:r w:rsidR="00E4468E">
              <w:rPr>
                <w:rFonts w:eastAsiaTheme="minorEastAsia" w:hint="eastAsia"/>
              </w:rPr>
              <w:t>명의</w:t>
            </w:r>
            <w:r w:rsidR="00E4468E">
              <w:rPr>
                <w:rFonts w:eastAsiaTheme="minorEastAsia" w:hint="eastAsia"/>
              </w:rPr>
              <w:t xml:space="preserve"> </w:t>
            </w:r>
            <w:r w:rsidR="00E4468E">
              <w:rPr>
                <w:rFonts w:eastAsiaTheme="minorEastAsia" w:hint="eastAsia"/>
              </w:rPr>
              <w:t>인형사가</w:t>
            </w:r>
            <w:r w:rsidR="00E4468E">
              <w:rPr>
                <w:rFonts w:eastAsiaTheme="minorEastAsia" w:hint="eastAsia"/>
              </w:rPr>
              <w:t xml:space="preserve"> </w:t>
            </w:r>
            <w:r w:rsidR="00E4468E">
              <w:rPr>
                <w:rFonts w:eastAsiaTheme="minorEastAsia" w:hint="eastAsia"/>
              </w:rPr>
              <w:t>인형을</w:t>
            </w:r>
            <w:r w:rsidR="00E4468E">
              <w:rPr>
                <w:rFonts w:eastAsiaTheme="minorEastAsia" w:hint="eastAsia"/>
              </w:rPr>
              <w:t xml:space="preserve"> </w:t>
            </w:r>
            <w:r w:rsidR="00E4468E">
              <w:rPr>
                <w:rFonts w:eastAsiaTheme="minorEastAsia" w:hint="eastAsia"/>
              </w:rPr>
              <w:t>움직입니다</w:t>
            </w:r>
            <w:r w:rsidR="00E4468E">
              <w:rPr>
                <w:rFonts w:eastAsiaTheme="minorEastAsia" w:hint="eastAsia"/>
              </w:rPr>
              <w:t xml:space="preserve">. </w:t>
            </w:r>
            <w:r>
              <w:rPr>
                <w:rFonts w:eastAsiaTheme="minorEastAsia" w:hint="eastAsia"/>
              </w:rPr>
              <w:t>일본</w:t>
            </w:r>
            <w:del w:id="59" w:author="noel" w:date="2015-07-24T00:23:00Z">
              <w:r w:rsidR="00E4468E" w:rsidDel="00E20623">
                <w:rPr>
                  <w:rFonts w:eastAsiaTheme="minorEastAsia" w:hint="eastAsia"/>
                </w:rPr>
                <w:delText xml:space="preserve"> </w:delText>
              </w:r>
            </w:del>
            <w:ins w:id="60" w:author="noel" w:date="2015-07-24T02:08:00Z">
              <w:r w:rsidR="002C21B4">
                <w:rPr>
                  <w:rFonts w:eastAsiaTheme="minorEastAsia" w:hint="eastAsia"/>
                </w:rPr>
                <w:t xml:space="preserve"> </w:t>
              </w:r>
            </w:ins>
            <w:r w:rsidR="00E4468E">
              <w:rPr>
                <w:rFonts w:eastAsiaTheme="minorEastAsia" w:hint="eastAsia"/>
              </w:rPr>
              <w:t>국립극장</w:t>
            </w:r>
            <w:ins w:id="61" w:author="noel" w:date="2015-07-24T00:26:00Z">
              <w:r w:rsidR="00E20623">
                <w:rPr>
                  <w:rFonts w:eastAsiaTheme="minorEastAsia" w:hint="eastAsia"/>
                </w:rPr>
                <w:t>에서는</w:t>
              </w:r>
            </w:ins>
            <w:del w:id="62" w:author="noel" w:date="2015-07-24T00:26:00Z">
              <w:r w:rsidR="00E4468E" w:rsidDel="00E20623">
                <w:rPr>
                  <w:rFonts w:eastAsiaTheme="minorEastAsia" w:hint="eastAsia"/>
                </w:rPr>
                <w:delText>은</w:delText>
              </w:r>
            </w:del>
            <w:r w:rsidR="00E4468E">
              <w:rPr>
                <w:rFonts w:eastAsiaTheme="minorEastAsia" w:hint="eastAsia"/>
              </w:rPr>
              <w:t xml:space="preserve"> </w:t>
            </w:r>
            <w:r w:rsidR="00E4468E">
              <w:rPr>
                <w:rFonts w:eastAsiaTheme="minorEastAsia" w:hint="eastAsia"/>
              </w:rPr>
              <w:t>분기별로</w:t>
            </w:r>
            <w:r w:rsidR="00E4468E">
              <w:rPr>
                <w:rFonts w:eastAsiaTheme="minorEastAsia" w:hint="eastAsia"/>
              </w:rPr>
              <w:t xml:space="preserve"> </w:t>
            </w:r>
            <w:r w:rsidR="00E4468E">
              <w:rPr>
                <w:rFonts w:eastAsiaTheme="minorEastAsia" w:hint="eastAsia"/>
              </w:rPr>
              <w:t>한</w:t>
            </w:r>
            <w:r w:rsidR="00E4468E">
              <w:rPr>
                <w:rFonts w:eastAsiaTheme="minorEastAsia" w:hint="eastAsia"/>
              </w:rPr>
              <w:t xml:space="preserve"> </w:t>
            </w:r>
            <w:r w:rsidR="00E4468E">
              <w:rPr>
                <w:rFonts w:eastAsiaTheme="minorEastAsia" w:hint="eastAsia"/>
              </w:rPr>
              <w:t>번씩</w:t>
            </w:r>
            <w:r w:rsidR="00E4468E">
              <w:rPr>
                <w:rFonts w:eastAsiaTheme="minorEastAsia" w:hint="eastAsia"/>
              </w:rPr>
              <w:t xml:space="preserve"> </w:t>
            </w:r>
            <w:r w:rsidR="00E4468E">
              <w:rPr>
                <w:rFonts w:eastAsiaTheme="minorEastAsia" w:hint="eastAsia"/>
              </w:rPr>
              <w:t>분라쿠</w:t>
            </w:r>
            <w:r w:rsidR="00E4468E">
              <w:rPr>
                <w:rFonts w:eastAsiaTheme="minorEastAsia" w:hint="eastAsia"/>
              </w:rPr>
              <w:t xml:space="preserve"> </w:t>
            </w:r>
            <w:r w:rsidR="00E4468E">
              <w:rPr>
                <w:rFonts w:eastAsiaTheme="minorEastAsia" w:hint="eastAsia"/>
              </w:rPr>
              <w:t>공연을</w:t>
            </w:r>
            <w:r w:rsidR="00E4468E">
              <w:rPr>
                <w:rFonts w:eastAsiaTheme="minorEastAsia" w:hint="eastAsia"/>
              </w:rPr>
              <w:t xml:space="preserve"> </w:t>
            </w:r>
            <w:del w:id="63" w:author="noel" w:date="2015-07-24T00:24:00Z">
              <w:r w:rsidR="00E4468E" w:rsidDel="00E20623">
                <w:rPr>
                  <w:rFonts w:eastAsiaTheme="minorEastAsia" w:hint="eastAsia"/>
                </w:rPr>
                <w:delText>열고</w:delText>
              </w:r>
              <w:r w:rsidR="00E4468E" w:rsidDel="00E20623">
                <w:rPr>
                  <w:rFonts w:eastAsiaTheme="minorEastAsia" w:hint="eastAsia"/>
                </w:rPr>
                <w:delText xml:space="preserve"> </w:delText>
              </w:r>
              <w:r w:rsidR="00E4468E" w:rsidDel="00E20623">
                <w:rPr>
                  <w:rFonts w:eastAsiaTheme="minorEastAsia" w:hint="eastAsia"/>
                </w:rPr>
                <w:delText>있습니다</w:delText>
              </w:r>
              <w:r w:rsidR="00E4468E" w:rsidDel="00E20623">
                <w:rPr>
                  <w:rFonts w:eastAsiaTheme="minorEastAsia" w:hint="eastAsia"/>
                </w:rPr>
                <w:delText>.</w:delText>
              </w:r>
            </w:del>
            <w:ins w:id="64" w:author="noel" w:date="2015-07-24T00:26:00Z">
              <w:r w:rsidR="00E20623">
                <w:rPr>
                  <w:rFonts w:eastAsiaTheme="minorEastAsia" w:hint="eastAsia"/>
                </w:rPr>
                <w:t>무대에</w:t>
              </w:r>
              <w:r w:rsidR="00E20623">
                <w:rPr>
                  <w:rFonts w:eastAsiaTheme="minorEastAsia" w:hint="eastAsia"/>
                </w:rPr>
                <w:t xml:space="preserve"> </w:t>
              </w:r>
              <w:r w:rsidR="00E20623">
                <w:rPr>
                  <w:rFonts w:eastAsiaTheme="minorEastAsia" w:hint="eastAsia"/>
                </w:rPr>
                <w:t>올립</w:t>
              </w:r>
            </w:ins>
            <w:ins w:id="65" w:author="noel" w:date="2015-07-24T00:24:00Z">
              <w:r w:rsidR="00E20623">
                <w:rPr>
                  <w:rFonts w:eastAsiaTheme="minorEastAsia" w:hint="eastAsia"/>
                </w:rPr>
                <w:t>니다</w:t>
              </w:r>
              <w:r w:rsidR="00E20623">
                <w:rPr>
                  <w:rFonts w:eastAsiaTheme="minorEastAsia" w:hint="eastAsia"/>
                </w:rPr>
                <w:t>.</w:t>
              </w:r>
            </w:ins>
          </w:p>
          <w:p w:rsidR="00E4468E" w:rsidRPr="00B02510" w:rsidRDefault="00E4468E">
            <w:pPr>
              <w:rPr>
                <w:rFonts w:eastAsiaTheme="minorEastAsia"/>
              </w:rPr>
            </w:pPr>
          </w:p>
          <w:p w:rsidR="0042278D" w:rsidRPr="000F785E" w:rsidRDefault="000F785E">
            <w:pPr>
              <w:rPr>
                <w:rFonts w:eastAsiaTheme="minorEastAsia"/>
              </w:rPr>
            </w:pPr>
            <w:r w:rsidRPr="000F785E">
              <w:rPr>
                <w:rFonts w:eastAsiaTheme="minorEastAsia"/>
                <w:color w:val="0000FF"/>
              </w:rPr>
              <w:t>&lt;br /&gt;</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color w:val="0000FF"/>
              </w:rPr>
              <w:t>&lt;br /&gt;</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color w:val="0000FF"/>
              </w:rPr>
              <w:t>&lt;/p&gt;</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color w:val="0000FF"/>
              </w:rPr>
              <w:t>&lt;h3&gt;</w:t>
            </w:r>
          </w:p>
          <w:p w:rsidR="0042278D" w:rsidRPr="000F785E" w:rsidRDefault="0042278D">
            <w:pPr>
              <w:rPr>
                <w:rFonts w:eastAsiaTheme="minorEastAsia"/>
              </w:rPr>
            </w:pPr>
          </w:p>
          <w:p w:rsidR="00E4468E" w:rsidRPr="00E4468E" w:rsidRDefault="00E4468E">
            <w:pPr>
              <w:rPr>
                <w:rFonts w:eastAsiaTheme="minorEastAsia"/>
              </w:rPr>
            </w:pPr>
            <w:r w:rsidRPr="00E4468E">
              <w:rPr>
                <w:rFonts w:eastAsiaTheme="minorEastAsia" w:hint="eastAsia"/>
              </w:rPr>
              <w:t>스모</w:t>
            </w:r>
          </w:p>
          <w:p w:rsidR="00E4468E" w:rsidRDefault="00E4468E">
            <w:pPr>
              <w:rPr>
                <w:rFonts w:eastAsiaTheme="minorEastAsia"/>
                <w:color w:val="0000FF"/>
              </w:rPr>
            </w:pPr>
          </w:p>
          <w:p w:rsidR="0042278D" w:rsidRPr="000F785E" w:rsidRDefault="000F785E">
            <w:pPr>
              <w:rPr>
                <w:rFonts w:eastAsiaTheme="minorEastAsia"/>
              </w:rPr>
            </w:pPr>
            <w:r w:rsidRPr="000F785E">
              <w:rPr>
                <w:rFonts w:eastAsiaTheme="minorEastAsia"/>
                <w:color w:val="0000FF"/>
              </w:rPr>
              <w:t>&lt;/h3&gt;</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color w:val="0000FF"/>
              </w:rPr>
              <w:t>&lt;p&gt;</w:t>
            </w:r>
          </w:p>
          <w:p w:rsidR="0042278D" w:rsidRDefault="0042278D">
            <w:pPr>
              <w:rPr>
                <w:rFonts w:eastAsiaTheme="minorEastAsia"/>
              </w:rPr>
            </w:pPr>
          </w:p>
          <w:p w:rsidR="00B3001A" w:rsidRDefault="00E4468E" w:rsidP="00B3001A">
            <w:pPr>
              <w:ind w:left="100" w:hangingChars="50" w:hanging="100"/>
              <w:rPr>
                <w:ins w:id="66" w:author="noel" w:date="2015-07-24T00:27:00Z"/>
                <w:rFonts w:eastAsiaTheme="minorEastAsia"/>
              </w:rPr>
              <w:pPrChange w:id="67" w:author="noel" w:date="2015-07-24T00:27:00Z">
                <w:pPr>
                  <w:tabs>
                    <w:tab w:val="center" w:pos="4513"/>
                    <w:tab w:val="right" w:pos="9026"/>
                  </w:tabs>
                  <w:snapToGrid w:val="0"/>
                </w:pPr>
              </w:pPrChange>
            </w:pPr>
            <w:del w:id="68" w:author="noel" w:date="2015-07-24T00:26:00Z">
              <w:r w:rsidDel="009240C3">
                <w:rPr>
                  <w:rFonts w:eastAsiaTheme="minorEastAsia" w:hint="eastAsia"/>
                </w:rPr>
                <w:delText>이</w:delText>
              </w:r>
              <w:r w:rsidDel="009240C3">
                <w:rPr>
                  <w:rFonts w:eastAsiaTheme="minorEastAsia" w:hint="eastAsia"/>
                </w:rPr>
                <w:delText xml:space="preserve"> </w:delText>
              </w:r>
              <w:r w:rsidDel="009240C3">
                <w:rPr>
                  <w:rFonts w:eastAsiaTheme="minorEastAsia" w:hint="eastAsia"/>
                </w:rPr>
                <w:delText>유명한</w:delText>
              </w:r>
              <w:r w:rsidDel="009240C3">
                <w:rPr>
                  <w:rFonts w:eastAsiaTheme="minorEastAsia" w:hint="eastAsia"/>
                </w:rPr>
                <w:delText xml:space="preserve"> </w:delText>
              </w:r>
              <w:r w:rsidDel="009240C3">
                <w:rPr>
                  <w:rFonts w:eastAsiaTheme="minorEastAsia" w:hint="eastAsia"/>
                </w:rPr>
                <w:delText>스포츠는</w:delText>
              </w:r>
              <w:r w:rsidDel="009240C3">
                <w:rPr>
                  <w:rFonts w:eastAsiaTheme="minorEastAsia" w:hint="eastAsia"/>
                </w:rPr>
                <w:delText xml:space="preserve"> </w:delText>
              </w:r>
            </w:del>
            <w:ins w:id="69" w:author="noel" w:date="2015-07-24T00:26:00Z">
              <w:r w:rsidR="009240C3">
                <w:rPr>
                  <w:rFonts w:eastAsiaTheme="minorEastAsia" w:hint="eastAsia"/>
                </w:rPr>
                <w:t>잘</w:t>
              </w:r>
              <w:r w:rsidR="009240C3">
                <w:rPr>
                  <w:rFonts w:eastAsiaTheme="minorEastAsia" w:hint="eastAsia"/>
                </w:rPr>
                <w:t xml:space="preserve"> </w:t>
              </w:r>
              <w:r w:rsidR="009240C3">
                <w:rPr>
                  <w:rFonts w:eastAsiaTheme="minorEastAsia" w:hint="eastAsia"/>
                </w:rPr>
                <w:t>알려진</w:t>
              </w:r>
              <w:r w:rsidR="009240C3">
                <w:rPr>
                  <w:rFonts w:eastAsiaTheme="minorEastAsia" w:hint="eastAsia"/>
                </w:rPr>
                <w:t xml:space="preserve"> </w:t>
              </w:r>
              <w:r w:rsidR="009240C3">
                <w:rPr>
                  <w:rFonts w:eastAsiaTheme="minorEastAsia" w:hint="eastAsia"/>
                </w:rPr>
                <w:t>스포츠인</w:t>
              </w:r>
              <w:r w:rsidR="009240C3">
                <w:rPr>
                  <w:rFonts w:eastAsiaTheme="minorEastAsia" w:hint="eastAsia"/>
                </w:rPr>
                <w:t xml:space="preserve"> </w:t>
              </w:r>
              <w:r w:rsidR="009240C3">
                <w:rPr>
                  <w:rFonts w:eastAsiaTheme="minorEastAsia" w:hint="eastAsia"/>
                </w:rPr>
                <w:t>스모는</w:t>
              </w:r>
              <w:r w:rsidR="009240C3">
                <w:rPr>
                  <w:rFonts w:eastAsiaTheme="minorEastAsia" w:hint="eastAsia"/>
                </w:rPr>
                <w:t xml:space="preserve"> </w:t>
              </w:r>
            </w:ins>
            <w:r>
              <w:rPr>
                <w:rFonts w:eastAsiaTheme="minorEastAsia" w:hint="eastAsia"/>
              </w:rPr>
              <w:t>1,500</w:t>
            </w:r>
            <w:r>
              <w:rPr>
                <w:rFonts w:eastAsiaTheme="minorEastAsia" w:hint="eastAsia"/>
              </w:rPr>
              <w:t>년대에</w:t>
            </w:r>
            <w:r>
              <w:rPr>
                <w:rFonts w:eastAsiaTheme="minorEastAsia" w:hint="eastAsia"/>
              </w:rPr>
              <w:t xml:space="preserve"> </w:t>
            </w:r>
            <w:r>
              <w:rPr>
                <w:rFonts w:eastAsiaTheme="minorEastAsia" w:hint="eastAsia"/>
              </w:rPr>
              <w:t>시작</w:t>
            </w:r>
            <w:ins w:id="70" w:author="noel" w:date="2015-07-24T00:27:00Z">
              <w:r w:rsidR="002337B1">
                <w:rPr>
                  <w:rFonts w:eastAsiaTheme="minorEastAsia" w:hint="eastAsia"/>
                </w:rPr>
                <w:t>된</w:t>
              </w:r>
              <w:r w:rsidR="002337B1">
                <w:rPr>
                  <w:rFonts w:eastAsiaTheme="minorEastAsia" w:hint="eastAsia"/>
                </w:rPr>
                <w:t xml:space="preserve"> </w:t>
              </w:r>
              <w:r w:rsidR="002337B1">
                <w:rPr>
                  <w:rFonts w:eastAsiaTheme="minorEastAsia" w:hint="eastAsia"/>
                </w:rPr>
                <w:t>이</w:t>
              </w:r>
            </w:ins>
            <w:ins w:id="71" w:author="noel" w:date="2015-07-24T02:06:00Z">
              <w:r w:rsidR="00DE3FD9">
                <w:rPr>
                  <w:rFonts w:eastAsiaTheme="minorEastAsia" w:hint="eastAsia"/>
                </w:rPr>
                <w:t>래</w:t>
              </w:r>
            </w:ins>
          </w:p>
          <w:p w:rsidR="00B3001A" w:rsidRDefault="002337B1" w:rsidP="00B3001A">
            <w:pPr>
              <w:ind w:left="100" w:hangingChars="50" w:hanging="100"/>
              <w:rPr>
                <w:del w:id="72" w:author="noel" w:date="2015-07-24T00:26:00Z"/>
                <w:rFonts w:eastAsiaTheme="minorEastAsia"/>
              </w:rPr>
              <w:pPrChange w:id="73" w:author="noel" w:date="2015-07-24T00:27:00Z">
                <w:pPr>
                  <w:tabs>
                    <w:tab w:val="center" w:pos="4513"/>
                    <w:tab w:val="right" w:pos="9026"/>
                  </w:tabs>
                  <w:snapToGrid w:val="0"/>
                </w:pPr>
              </w:pPrChange>
            </w:pPr>
            <w:ins w:id="74" w:author="noel" w:date="2015-07-24T00:27:00Z">
              <w:r>
                <w:rPr>
                  <w:rFonts w:eastAsiaTheme="minorEastAsia" w:hint="eastAsia"/>
                </w:rPr>
                <w:t>지금까지도</w:t>
              </w:r>
              <w:r>
                <w:rPr>
                  <w:rFonts w:eastAsiaTheme="minorEastAsia" w:hint="eastAsia"/>
                </w:rPr>
                <w:t xml:space="preserve"> </w:t>
              </w:r>
              <w:r>
                <w:rPr>
                  <w:rFonts w:eastAsiaTheme="minorEastAsia" w:hint="eastAsia"/>
                </w:rPr>
                <w:t>널리</w:t>
              </w:r>
              <w:r>
                <w:rPr>
                  <w:rFonts w:eastAsiaTheme="minorEastAsia" w:hint="eastAsia"/>
                </w:rPr>
                <w:t xml:space="preserve"> </w:t>
              </w:r>
              <w:r>
                <w:rPr>
                  <w:rFonts w:eastAsiaTheme="minorEastAsia" w:hint="eastAsia"/>
                </w:rPr>
                <w:t>사랑</w:t>
              </w:r>
              <w:r>
                <w:rPr>
                  <w:rFonts w:eastAsiaTheme="minorEastAsia" w:hint="eastAsia"/>
                </w:rPr>
                <w:t xml:space="preserve"> </w:t>
              </w:r>
              <w:r>
                <w:rPr>
                  <w:rFonts w:eastAsiaTheme="minorEastAsia" w:hint="eastAsia"/>
                </w:rPr>
                <w:t>받고</w:t>
              </w:r>
              <w:r>
                <w:rPr>
                  <w:rFonts w:eastAsiaTheme="minorEastAsia" w:hint="eastAsia"/>
                </w:rPr>
                <w:t xml:space="preserve"> </w:t>
              </w:r>
              <w:r>
                <w:rPr>
                  <w:rFonts w:eastAsiaTheme="minorEastAsia" w:hint="eastAsia"/>
                </w:rPr>
                <w:t>있습니다</w:t>
              </w:r>
              <w:r>
                <w:rPr>
                  <w:rFonts w:eastAsiaTheme="minorEastAsia" w:hint="eastAsia"/>
                </w:rPr>
                <w:t>.</w:t>
              </w:r>
            </w:ins>
            <w:del w:id="75" w:author="noel" w:date="2015-07-24T00:27:00Z">
              <w:r w:rsidR="00E4468E" w:rsidDel="002337B1">
                <w:rPr>
                  <w:rFonts w:eastAsiaTheme="minorEastAsia" w:hint="eastAsia"/>
                </w:rPr>
                <w:delText>되었으며</w:delText>
              </w:r>
              <w:r w:rsidR="00E4468E" w:rsidDel="002337B1">
                <w:rPr>
                  <w:rFonts w:eastAsiaTheme="minorEastAsia" w:hint="eastAsia"/>
                </w:rPr>
                <w:delText xml:space="preserve">, </w:delText>
              </w:r>
              <w:r w:rsidR="00E4468E" w:rsidDel="002337B1">
                <w:rPr>
                  <w:rFonts w:eastAsiaTheme="minorEastAsia" w:hint="eastAsia"/>
                </w:rPr>
                <w:delText>현재까지도</w:delText>
              </w:r>
              <w:r w:rsidR="00E4468E" w:rsidDel="002337B1">
                <w:rPr>
                  <w:rFonts w:eastAsiaTheme="minorEastAsia" w:hint="eastAsia"/>
                </w:rPr>
                <w:delText xml:space="preserve"> </w:delText>
              </w:r>
              <w:r w:rsidR="00E4468E" w:rsidDel="002337B1">
                <w:rPr>
                  <w:rFonts w:eastAsiaTheme="minorEastAsia" w:hint="eastAsia"/>
                </w:rPr>
                <w:delText>일본에서</w:delText>
              </w:r>
              <w:r w:rsidR="00E4468E" w:rsidDel="002337B1">
                <w:rPr>
                  <w:rFonts w:eastAsiaTheme="minorEastAsia" w:hint="eastAsia"/>
                </w:rPr>
                <w:delText xml:space="preserve"> </w:delText>
              </w:r>
              <w:r w:rsidR="00E4468E" w:rsidDel="002337B1">
                <w:rPr>
                  <w:rFonts w:eastAsiaTheme="minorEastAsia" w:hint="eastAsia"/>
                </w:rPr>
                <w:delText>많은</w:delText>
              </w:r>
            </w:del>
            <w:del w:id="76" w:author="noel" w:date="2015-07-24T00:26:00Z">
              <w:r w:rsidR="00E4468E" w:rsidDel="009240C3">
                <w:rPr>
                  <w:rFonts w:eastAsiaTheme="minorEastAsia" w:hint="eastAsia"/>
                </w:rPr>
                <w:delText xml:space="preserve"> </w:delText>
              </w:r>
            </w:del>
          </w:p>
          <w:p w:rsidR="00E4468E" w:rsidRDefault="00E4468E">
            <w:pPr>
              <w:rPr>
                <w:rStyle w:val="st"/>
              </w:rPr>
            </w:pPr>
            <w:del w:id="77" w:author="noel" w:date="2015-07-24T00:27:00Z">
              <w:r w:rsidDel="002337B1">
                <w:rPr>
                  <w:rFonts w:eastAsiaTheme="minorEastAsia" w:hint="eastAsia"/>
                </w:rPr>
                <w:delText>인기를</w:delText>
              </w:r>
              <w:r w:rsidDel="002337B1">
                <w:rPr>
                  <w:rFonts w:eastAsiaTheme="minorEastAsia" w:hint="eastAsia"/>
                </w:rPr>
                <w:delText xml:space="preserve"> </w:delText>
              </w:r>
              <w:r w:rsidDel="002337B1">
                <w:rPr>
                  <w:rFonts w:eastAsiaTheme="minorEastAsia" w:hint="eastAsia"/>
                </w:rPr>
                <w:delText>얻고</w:delText>
              </w:r>
              <w:r w:rsidDel="002337B1">
                <w:rPr>
                  <w:rFonts w:eastAsiaTheme="minorEastAsia" w:hint="eastAsia"/>
                </w:rPr>
                <w:delText xml:space="preserve"> </w:delText>
              </w:r>
              <w:r w:rsidDel="002337B1">
                <w:rPr>
                  <w:rFonts w:eastAsiaTheme="minorEastAsia" w:hint="eastAsia"/>
                </w:rPr>
                <w:delText>있습니다</w:delText>
              </w:r>
              <w:r w:rsidDel="002337B1">
                <w:rPr>
                  <w:rFonts w:eastAsiaTheme="minorEastAsia" w:hint="eastAsia"/>
                </w:rPr>
                <w:delText>.</w:delText>
              </w:r>
            </w:del>
            <w:r>
              <w:rPr>
                <w:rFonts w:eastAsiaTheme="minorEastAsia" w:hint="eastAsia"/>
              </w:rPr>
              <w:t xml:space="preserve"> </w:t>
            </w:r>
            <w:r>
              <w:rPr>
                <w:rFonts w:eastAsiaTheme="minorEastAsia" w:hint="eastAsia"/>
              </w:rPr>
              <w:t>스모</w:t>
            </w:r>
            <w:r>
              <w:rPr>
                <w:rFonts w:eastAsiaTheme="minorEastAsia" w:hint="eastAsia"/>
              </w:rPr>
              <w:t xml:space="preserve"> </w:t>
            </w:r>
            <w:r>
              <w:rPr>
                <w:rFonts w:eastAsiaTheme="minorEastAsia" w:hint="eastAsia"/>
              </w:rPr>
              <w:t>경기는</w:t>
            </w:r>
            <w:r>
              <w:rPr>
                <w:rFonts w:eastAsiaTheme="minorEastAsia" w:hint="eastAsia"/>
              </w:rPr>
              <w:t xml:space="preserve"> </w:t>
            </w:r>
            <w:r>
              <w:rPr>
                <w:rFonts w:eastAsiaTheme="minorEastAsia" w:hint="eastAsia"/>
              </w:rPr>
              <w:t>경기의</w:t>
            </w:r>
            <w:r>
              <w:rPr>
                <w:rFonts w:eastAsiaTheme="minorEastAsia" w:hint="eastAsia"/>
              </w:rPr>
              <w:t xml:space="preserve"> </w:t>
            </w:r>
            <w:r>
              <w:rPr>
                <w:rFonts w:eastAsiaTheme="minorEastAsia" w:hint="eastAsia"/>
              </w:rPr>
              <w:t>특징과</w:t>
            </w:r>
            <w:r>
              <w:rPr>
                <w:rFonts w:eastAsiaTheme="minorEastAsia" w:hint="eastAsia"/>
              </w:rPr>
              <w:t xml:space="preserve"> 48</w:t>
            </w:r>
            <w:r>
              <w:rPr>
                <w:rFonts w:eastAsiaTheme="minorEastAsia" w:hint="eastAsia"/>
              </w:rPr>
              <w:t>개의</w:t>
            </w:r>
            <w:r>
              <w:rPr>
                <w:rFonts w:eastAsiaTheme="minorEastAsia" w:hint="eastAsia"/>
              </w:rPr>
              <w:t xml:space="preserve"> </w:t>
            </w:r>
            <w:r>
              <w:rPr>
                <w:rFonts w:eastAsiaTheme="minorEastAsia" w:hint="eastAsia"/>
              </w:rPr>
              <w:t>기술에</w:t>
            </w:r>
            <w:r>
              <w:rPr>
                <w:rFonts w:eastAsiaTheme="minorEastAsia" w:hint="eastAsia"/>
              </w:rPr>
              <w:t xml:space="preserve"> </w:t>
            </w:r>
            <w:r>
              <w:rPr>
                <w:rFonts w:eastAsiaTheme="minorEastAsia" w:hint="eastAsia"/>
              </w:rPr>
              <w:t>대해</w:t>
            </w:r>
            <w:r>
              <w:rPr>
                <w:rFonts w:eastAsiaTheme="minorEastAsia" w:hint="eastAsia"/>
              </w:rPr>
              <w:t xml:space="preserve"> </w:t>
            </w:r>
            <w:r>
              <w:rPr>
                <w:rFonts w:eastAsiaTheme="minorEastAsia" w:hint="eastAsia"/>
              </w:rPr>
              <w:t>알고</w:t>
            </w:r>
            <w:r>
              <w:rPr>
                <w:rFonts w:eastAsiaTheme="minorEastAsia" w:hint="eastAsia"/>
              </w:rPr>
              <w:t xml:space="preserve"> </w:t>
            </w:r>
            <w:r>
              <w:rPr>
                <w:rFonts w:eastAsiaTheme="minorEastAsia" w:hint="eastAsia"/>
              </w:rPr>
              <w:t>있는</w:t>
            </w:r>
            <w:r>
              <w:rPr>
                <w:rFonts w:eastAsiaTheme="minorEastAsia" w:hint="eastAsia"/>
              </w:rPr>
              <w:t xml:space="preserve"> </w:t>
            </w:r>
            <w:r>
              <w:rPr>
                <w:rFonts w:eastAsiaTheme="minorEastAsia" w:hint="eastAsia"/>
              </w:rPr>
              <w:t>사람과</w:t>
            </w:r>
            <w:r>
              <w:rPr>
                <w:rFonts w:eastAsiaTheme="minorEastAsia" w:hint="eastAsia"/>
              </w:rPr>
              <w:t xml:space="preserve"> </w:t>
            </w:r>
            <w:r>
              <w:rPr>
                <w:rFonts w:eastAsiaTheme="minorEastAsia" w:hint="eastAsia"/>
              </w:rPr>
              <w:t>함께</w:t>
            </w:r>
            <w:r>
              <w:rPr>
                <w:rFonts w:eastAsiaTheme="minorEastAsia" w:hint="eastAsia"/>
              </w:rPr>
              <w:t xml:space="preserve"> </w:t>
            </w:r>
            <w:ins w:id="78" w:author="noel" w:date="2015-07-24T00:28:00Z">
              <w:r w:rsidR="00F773AE">
                <w:rPr>
                  <w:rFonts w:eastAsiaTheme="minorEastAsia" w:hint="eastAsia"/>
                </w:rPr>
                <w:t>보면</w:t>
              </w:r>
              <w:r w:rsidR="00F773AE">
                <w:rPr>
                  <w:rFonts w:eastAsiaTheme="minorEastAsia" w:hint="eastAsia"/>
                </w:rPr>
                <w:t xml:space="preserve"> </w:t>
              </w:r>
            </w:ins>
            <w:del w:id="79" w:author="noel" w:date="2015-07-24T00:28:00Z">
              <w:r w:rsidR="00B02510" w:rsidDel="00F773AE">
                <w:rPr>
                  <w:rFonts w:eastAsiaTheme="minorEastAsia" w:hint="eastAsia"/>
                </w:rPr>
                <w:delText>관</w:delText>
              </w:r>
            </w:del>
            <w:del w:id="80" w:author="noel" w:date="2015-07-24T00:27:00Z">
              <w:r w:rsidR="00B02510" w:rsidDel="00F773AE">
                <w:rPr>
                  <w:rFonts w:eastAsiaTheme="minorEastAsia" w:hint="eastAsia"/>
                </w:rPr>
                <w:delText>람</w:delText>
              </w:r>
              <w:r w:rsidDel="00F773AE">
                <w:rPr>
                  <w:rFonts w:eastAsiaTheme="minorEastAsia" w:hint="eastAsia"/>
                </w:rPr>
                <w:delText>할</w:delText>
              </w:r>
              <w:r w:rsidDel="00F773AE">
                <w:rPr>
                  <w:rFonts w:eastAsiaTheme="minorEastAsia" w:hint="eastAsia"/>
                </w:rPr>
                <w:delText xml:space="preserve"> </w:delText>
              </w:r>
              <w:r w:rsidDel="00F773AE">
                <w:rPr>
                  <w:rFonts w:eastAsiaTheme="minorEastAsia" w:hint="eastAsia"/>
                </w:rPr>
                <w:delText>경우</w:delText>
              </w:r>
              <w:r w:rsidDel="00F773AE">
                <w:rPr>
                  <w:rFonts w:eastAsiaTheme="minorEastAsia" w:hint="eastAsia"/>
                </w:rPr>
                <w:delText xml:space="preserve"> </w:delText>
              </w:r>
              <w:r w:rsidDel="00F773AE">
                <w:rPr>
                  <w:rFonts w:eastAsiaTheme="minorEastAsia" w:hint="eastAsia"/>
                </w:rPr>
                <w:delText>스모를</w:delText>
              </w:r>
              <w:r w:rsidDel="00F773AE">
                <w:rPr>
                  <w:rFonts w:eastAsiaTheme="minorEastAsia" w:hint="eastAsia"/>
                </w:rPr>
                <w:delText xml:space="preserve"> </w:delText>
              </w:r>
            </w:del>
            <w:r>
              <w:rPr>
                <w:rFonts w:eastAsiaTheme="minorEastAsia" w:hint="eastAsia"/>
              </w:rPr>
              <w:t>더</w:t>
            </w:r>
            <w:ins w:id="81" w:author="noel" w:date="2015-07-24T02:35:00Z">
              <w:r w:rsidR="00B17CBC">
                <w:rPr>
                  <w:rFonts w:eastAsiaTheme="minorEastAsia" w:hint="eastAsia"/>
                </w:rPr>
                <w:t xml:space="preserve"> </w:t>
              </w:r>
            </w:ins>
            <w:del w:id="82" w:author="noel" w:date="2015-07-24T02:35:00Z">
              <w:r w:rsidDel="00B17CBC">
                <w:rPr>
                  <w:rFonts w:eastAsiaTheme="minorEastAsia" w:hint="eastAsia"/>
                </w:rPr>
                <w:delText>욱</w:delText>
              </w:r>
            </w:del>
            <w:del w:id="83" w:author="noel" w:date="2015-07-24T00:28:00Z">
              <w:r w:rsidDel="00F773AE">
                <w:rPr>
                  <w:rFonts w:eastAsiaTheme="minorEastAsia" w:hint="eastAsia"/>
                </w:rPr>
                <w:delText xml:space="preserve"> </w:delText>
              </w:r>
            </w:del>
            <w:ins w:id="84" w:author="noel" w:date="2015-07-24T00:28:00Z">
              <w:r w:rsidR="00B17CBC">
                <w:rPr>
                  <w:rFonts w:eastAsiaTheme="minorEastAsia" w:hint="eastAsia"/>
                </w:rPr>
                <w:t>재</w:t>
              </w:r>
            </w:ins>
            <w:ins w:id="85" w:author="noel" w:date="2015-07-24T02:35:00Z">
              <w:r w:rsidR="00B17CBC">
                <w:rPr>
                  <w:rFonts w:eastAsiaTheme="minorEastAsia" w:hint="eastAsia"/>
                </w:rPr>
                <w:t>미있</w:t>
              </w:r>
            </w:ins>
            <w:ins w:id="86" w:author="noel" w:date="2015-07-24T00:28:00Z">
              <w:r w:rsidR="00F773AE">
                <w:rPr>
                  <w:rFonts w:eastAsiaTheme="minorEastAsia" w:hint="eastAsia"/>
                </w:rPr>
                <w:t>습니다</w:t>
              </w:r>
            </w:ins>
            <w:del w:id="87" w:author="noel" w:date="2015-07-24T00:28:00Z">
              <w:r w:rsidR="009F7A75" w:rsidDel="00F773AE">
                <w:rPr>
                  <w:rFonts w:eastAsiaTheme="minorEastAsia" w:hint="eastAsia"/>
                </w:rPr>
                <w:delText>재밌게</w:delText>
              </w:r>
              <w:r w:rsidR="009F7A75" w:rsidDel="00F773AE">
                <w:rPr>
                  <w:rFonts w:eastAsiaTheme="minorEastAsia" w:hint="eastAsia"/>
                </w:rPr>
                <w:delText xml:space="preserve"> </w:delText>
              </w:r>
              <w:r w:rsidR="009F7A75" w:rsidDel="00F773AE">
                <w:rPr>
                  <w:rFonts w:eastAsiaTheme="minorEastAsia" w:hint="eastAsia"/>
                </w:rPr>
                <w:delText>보</w:delText>
              </w:r>
              <w:r w:rsidDel="00F773AE">
                <w:rPr>
                  <w:rFonts w:eastAsiaTheme="minorEastAsia" w:hint="eastAsia"/>
                </w:rPr>
                <w:delText>실</w:delText>
              </w:r>
              <w:r w:rsidDel="00F773AE">
                <w:rPr>
                  <w:rFonts w:eastAsiaTheme="minorEastAsia" w:hint="eastAsia"/>
                </w:rPr>
                <w:delText xml:space="preserve"> </w:delText>
              </w:r>
              <w:r w:rsidDel="00F773AE">
                <w:rPr>
                  <w:rFonts w:eastAsiaTheme="minorEastAsia" w:hint="eastAsia"/>
                </w:rPr>
                <w:delText>수</w:delText>
              </w:r>
              <w:r w:rsidDel="00F773AE">
                <w:rPr>
                  <w:rFonts w:eastAsiaTheme="minorEastAsia" w:hint="eastAsia"/>
                </w:rPr>
                <w:delText xml:space="preserve"> </w:delText>
              </w:r>
              <w:r w:rsidDel="00F773AE">
                <w:rPr>
                  <w:rFonts w:eastAsiaTheme="minorEastAsia" w:hint="eastAsia"/>
                </w:rPr>
                <w:delText>있습니다</w:delText>
              </w:r>
            </w:del>
            <w:r w:rsidR="00B02510">
              <w:rPr>
                <w:rFonts w:eastAsiaTheme="minorEastAsia" w:hint="eastAsia"/>
              </w:rPr>
              <w:t xml:space="preserve">. </w:t>
            </w:r>
            <w:r>
              <w:rPr>
                <w:rFonts w:eastAsiaTheme="minorEastAsia" w:hint="eastAsia"/>
              </w:rPr>
              <w:t>스미다</w:t>
            </w:r>
            <w:r>
              <w:rPr>
                <w:rFonts w:eastAsiaTheme="minorEastAsia" w:hint="eastAsia"/>
              </w:rPr>
              <w:t xml:space="preserve"> </w:t>
            </w:r>
            <w:r>
              <w:rPr>
                <w:rFonts w:eastAsiaTheme="minorEastAsia" w:hint="eastAsia"/>
              </w:rPr>
              <w:t>구의</w:t>
            </w:r>
            <w:r>
              <w:rPr>
                <w:rFonts w:eastAsiaTheme="minorEastAsia" w:hint="eastAsia"/>
              </w:rPr>
              <w:t xml:space="preserve"> </w:t>
            </w:r>
            <w:r>
              <w:rPr>
                <w:rStyle w:val="st"/>
              </w:rPr>
              <w:t>고쿠기</w:t>
            </w:r>
            <w:r w:rsidRPr="00E4468E">
              <w:rPr>
                <w:rStyle w:val="a5"/>
                <w:i w:val="0"/>
              </w:rPr>
              <w:t>칸</w:t>
            </w:r>
            <w:r>
              <w:rPr>
                <w:rStyle w:val="st"/>
              </w:rPr>
              <w:t xml:space="preserve"> </w:t>
            </w:r>
            <w:r>
              <w:rPr>
                <w:rStyle w:val="st"/>
              </w:rPr>
              <w:t>스모</w:t>
            </w:r>
            <w:r>
              <w:rPr>
                <w:rStyle w:val="st"/>
              </w:rPr>
              <w:t xml:space="preserve"> </w:t>
            </w:r>
            <w:r w:rsidR="00B02510">
              <w:rPr>
                <w:rStyle w:val="st"/>
                <w:rFonts w:hint="eastAsia"/>
              </w:rPr>
              <w:t>경기장에서</w:t>
            </w:r>
            <w:r w:rsidR="00B02510">
              <w:rPr>
                <w:rStyle w:val="st"/>
                <w:rFonts w:hint="eastAsia"/>
              </w:rPr>
              <w:t xml:space="preserve"> </w:t>
            </w:r>
            <w:r w:rsidR="00B02510">
              <w:rPr>
                <w:rStyle w:val="st"/>
                <w:rFonts w:hint="eastAsia"/>
              </w:rPr>
              <w:t>스모</w:t>
            </w:r>
            <w:r w:rsidR="00B02510">
              <w:rPr>
                <w:rStyle w:val="st"/>
                <w:rFonts w:hint="eastAsia"/>
              </w:rPr>
              <w:t xml:space="preserve"> </w:t>
            </w:r>
            <w:r w:rsidR="00B02510">
              <w:rPr>
                <w:rStyle w:val="st"/>
                <w:rFonts w:hint="eastAsia"/>
              </w:rPr>
              <w:t>경기를</w:t>
            </w:r>
            <w:r w:rsidR="00B02510">
              <w:rPr>
                <w:rStyle w:val="st"/>
                <w:rFonts w:hint="eastAsia"/>
              </w:rPr>
              <w:t xml:space="preserve"> </w:t>
            </w:r>
            <w:r w:rsidR="00B02510">
              <w:rPr>
                <w:rStyle w:val="st"/>
                <w:rFonts w:hint="eastAsia"/>
              </w:rPr>
              <w:t>직접</w:t>
            </w:r>
            <w:r w:rsidR="00B02510">
              <w:rPr>
                <w:rStyle w:val="st"/>
                <w:rFonts w:hint="eastAsia"/>
              </w:rPr>
              <w:t xml:space="preserve"> </w:t>
            </w:r>
            <w:r w:rsidR="00B02510">
              <w:rPr>
                <w:rStyle w:val="st"/>
                <w:rFonts w:hint="eastAsia"/>
              </w:rPr>
              <w:t>관람해</w:t>
            </w:r>
            <w:r w:rsidR="00B02510">
              <w:rPr>
                <w:rStyle w:val="st"/>
                <w:rFonts w:hint="eastAsia"/>
              </w:rPr>
              <w:t xml:space="preserve"> </w:t>
            </w:r>
            <w:r w:rsidR="00B02510">
              <w:rPr>
                <w:rStyle w:val="st"/>
                <w:rFonts w:hint="eastAsia"/>
              </w:rPr>
              <w:t>보시기</w:t>
            </w:r>
            <w:r w:rsidR="00B02510">
              <w:rPr>
                <w:rStyle w:val="st"/>
                <w:rFonts w:hint="eastAsia"/>
              </w:rPr>
              <w:t xml:space="preserve"> </w:t>
            </w:r>
            <w:r w:rsidR="00B02510">
              <w:rPr>
                <w:rStyle w:val="st"/>
                <w:rFonts w:hint="eastAsia"/>
              </w:rPr>
              <w:t>바랍니다</w:t>
            </w:r>
            <w:r w:rsidR="00B02510">
              <w:rPr>
                <w:rStyle w:val="st"/>
                <w:rFonts w:hint="eastAsia"/>
              </w:rPr>
              <w:t>.</w:t>
            </w:r>
          </w:p>
          <w:p w:rsidR="00B02510" w:rsidRPr="00E4468E" w:rsidRDefault="00B02510">
            <w:pPr>
              <w:rPr>
                <w:rFonts w:eastAsiaTheme="minorEastAsia"/>
              </w:rPr>
            </w:pPr>
          </w:p>
          <w:p w:rsidR="0042278D" w:rsidRPr="000F785E" w:rsidRDefault="000F785E">
            <w:pPr>
              <w:rPr>
                <w:rFonts w:eastAsiaTheme="minorEastAsia"/>
              </w:rPr>
            </w:pPr>
            <w:r w:rsidRPr="000F785E">
              <w:rPr>
                <w:rFonts w:eastAsiaTheme="minorEastAsia"/>
                <w:color w:val="0000FF"/>
              </w:rPr>
              <w:t>&lt;br /&gt;</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color w:val="0000FF"/>
              </w:rPr>
              <w:t>&lt;br /&gt;</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color w:val="0000FF"/>
              </w:rPr>
              <w:t>&lt;/p&gt;</w:t>
            </w:r>
          </w:p>
          <w:p w:rsidR="0042278D" w:rsidRPr="000F785E" w:rsidRDefault="0042278D">
            <w:pPr>
              <w:rPr>
                <w:rFonts w:eastAsiaTheme="minorEastAsia"/>
              </w:rPr>
            </w:pPr>
          </w:p>
          <w:p w:rsidR="0042278D" w:rsidRDefault="000F785E">
            <w:pPr>
              <w:rPr>
                <w:rFonts w:eastAsiaTheme="minorEastAsia"/>
                <w:color w:val="0000FF"/>
              </w:rPr>
            </w:pPr>
            <w:r w:rsidRPr="000F785E">
              <w:rPr>
                <w:rFonts w:eastAsiaTheme="minorEastAsia"/>
                <w:color w:val="0000FF"/>
              </w:rPr>
              <w:t>&lt;h3&gt;</w:t>
            </w:r>
          </w:p>
          <w:p w:rsidR="009F7A75" w:rsidRDefault="009F7A75">
            <w:pPr>
              <w:rPr>
                <w:rFonts w:eastAsiaTheme="minorEastAsia"/>
                <w:color w:val="0000FF"/>
              </w:rPr>
            </w:pPr>
          </w:p>
          <w:p w:rsidR="009F7A75" w:rsidRPr="009F7A75" w:rsidRDefault="009F7A75">
            <w:pPr>
              <w:rPr>
                <w:rFonts w:eastAsiaTheme="minorEastAsia"/>
              </w:rPr>
            </w:pPr>
            <w:r w:rsidRPr="009F7A75">
              <w:rPr>
                <w:rFonts w:eastAsiaTheme="minorEastAsia" w:hint="eastAsia"/>
              </w:rPr>
              <w:t>가부키</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color w:val="0000FF"/>
              </w:rPr>
              <w:t>&lt;/h3&gt;</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color w:val="0000FF"/>
              </w:rPr>
              <w:t>&lt;p&gt;</w:t>
            </w:r>
          </w:p>
          <w:p w:rsidR="0042278D" w:rsidRDefault="0042278D">
            <w:pPr>
              <w:rPr>
                <w:rFonts w:eastAsiaTheme="minorEastAsia"/>
              </w:rPr>
            </w:pPr>
          </w:p>
          <w:p w:rsidR="009F7A75" w:rsidRDefault="009F7A75">
            <w:pPr>
              <w:rPr>
                <w:rFonts w:eastAsiaTheme="minorEastAsia"/>
              </w:rPr>
            </w:pPr>
            <w:r>
              <w:rPr>
                <w:rFonts w:eastAsiaTheme="minorEastAsia" w:hint="eastAsia"/>
              </w:rPr>
              <w:t>도쿄</w:t>
            </w:r>
            <w:ins w:id="88" w:author="noel" w:date="2015-07-24T00:29:00Z">
              <w:r w:rsidR="00CA25F8">
                <w:rPr>
                  <w:rFonts w:eastAsiaTheme="minorEastAsia" w:hint="eastAsia"/>
                </w:rPr>
                <w:t>에서</w:t>
              </w:r>
            </w:ins>
            <w:del w:id="89" w:author="noel" w:date="2015-07-24T00:29:00Z">
              <w:r w:rsidDel="00CA25F8">
                <w:rPr>
                  <w:rFonts w:eastAsiaTheme="minorEastAsia" w:hint="eastAsia"/>
                </w:rPr>
                <w:delText>의</w:delText>
              </w:r>
            </w:del>
            <w:r>
              <w:rPr>
                <w:rFonts w:eastAsiaTheme="minorEastAsia" w:hint="eastAsia"/>
              </w:rPr>
              <w:t xml:space="preserve"> </w:t>
            </w:r>
            <w:r>
              <w:rPr>
                <w:rFonts w:eastAsiaTheme="minorEastAsia" w:hint="eastAsia"/>
              </w:rPr>
              <w:t>가장</w:t>
            </w:r>
            <w:r>
              <w:rPr>
                <w:rFonts w:eastAsiaTheme="minorEastAsia" w:hint="eastAsia"/>
              </w:rPr>
              <w:t xml:space="preserve"> </w:t>
            </w:r>
            <w:r>
              <w:rPr>
                <w:rFonts w:eastAsiaTheme="minorEastAsia" w:hint="eastAsia"/>
              </w:rPr>
              <w:t>유명한</w:t>
            </w:r>
            <w:r>
              <w:rPr>
                <w:rFonts w:eastAsiaTheme="minorEastAsia" w:hint="eastAsia"/>
              </w:rPr>
              <w:t xml:space="preserve"> </w:t>
            </w:r>
            <w:r>
              <w:rPr>
                <w:rFonts w:eastAsiaTheme="minorEastAsia" w:hint="eastAsia"/>
              </w:rPr>
              <w:t>공연</w:t>
            </w:r>
            <w:r>
              <w:rPr>
                <w:rFonts w:eastAsiaTheme="minorEastAsia" w:hint="eastAsia"/>
              </w:rPr>
              <w:t xml:space="preserve"> </w:t>
            </w:r>
            <w:r>
              <w:rPr>
                <w:rFonts w:eastAsiaTheme="minorEastAsia" w:hint="eastAsia"/>
              </w:rPr>
              <w:t>예술인</w:t>
            </w:r>
            <w:r>
              <w:rPr>
                <w:rFonts w:eastAsiaTheme="minorEastAsia" w:hint="eastAsia"/>
              </w:rPr>
              <w:t xml:space="preserve"> </w:t>
            </w:r>
            <w:r>
              <w:rPr>
                <w:rFonts w:eastAsiaTheme="minorEastAsia" w:hint="eastAsia"/>
              </w:rPr>
              <w:t>가부키</w:t>
            </w:r>
            <w:r w:rsidR="00B02510">
              <w:rPr>
                <w:rFonts w:eastAsiaTheme="minorEastAsia" w:hint="eastAsia"/>
              </w:rPr>
              <w:t xml:space="preserve"> </w:t>
            </w:r>
            <w:r w:rsidR="00B02510">
              <w:rPr>
                <w:rFonts w:eastAsiaTheme="minorEastAsia" w:hint="eastAsia"/>
              </w:rPr>
              <w:t>연극은</w:t>
            </w:r>
            <w:r>
              <w:rPr>
                <w:rFonts w:eastAsiaTheme="minorEastAsia" w:hint="eastAsia"/>
              </w:rPr>
              <w:t xml:space="preserve"> 1900</w:t>
            </w:r>
            <w:r>
              <w:rPr>
                <w:rFonts w:eastAsiaTheme="minorEastAsia" w:hint="eastAsia"/>
              </w:rPr>
              <w:t>년대에</w:t>
            </w:r>
            <w:ins w:id="90" w:author="noel" w:date="2015-07-24T00:29:00Z">
              <w:r w:rsidR="00CA25F8">
                <w:rPr>
                  <w:rFonts w:eastAsiaTheme="minorEastAsia" w:hint="eastAsia"/>
                </w:rPr>
                <w:t xml:space="preserve"> </w:t>
              </w:r>
              <w:r w:rsidR="00CA25F8">
                <w:rPr>
                  <w:rFonts w:eastAsiaTheme="minorEastAsia" w:hint="eastAsia"/>
                </w:rPr>
                <w:t>처음</w:t>
              </w:r>
            </w:ins>
            <w:r>
              <w:rPr>
                <w:rFonts w:eastAsiaTheme="minorEastAsia" w:hint="eastAsia"/>
              </w:rPr>
              <w:t xml:space="preserve"> </w:t>
            </w:r>
            <w:r>
              <w:rPr>
                <w:rFonts w:eastAsiaTheme="minorEastAsia" w:hint="eastAsia"/>
              </w:rPr>
              <w:t>시작되었습니다</w:t>
            </w:r>
            <w:r>
              <w:rPr>
                <w:rFonts w:eastAsiaTheme="minorEastAsia" w:hint="eastAsia"/>
              </w:rPr>
              <w:t xml:space="preserve">. </w:t>
            </w:r>
            <w:r w:rsidR="00B02510">
              <w:rPr>
                <w:rFonts w:eastAsiaTheme="minorEastAsia" w:hint="eastAsia"/>
              </w:rPr>
              <w:t>지금까지</w:t>
            </w:r>
            <w:r w:rsidR="00B02510">
              <w:rPr>
                <w:rFonts w:eastAsiaTheme="minorEastAsia" w:hint="eastAsia"/>
              </w:rPr>
              <w:t xml:space="preserve"> </w:t>
            </w:r>
            <w:r>
              <w:rPr>
                <w:rFonts w:eastAsiaTheme="minorEastAsia" w:hint="eastAsia"/>
              </w:rPr>
              <w:t>300</w:t>
            </w:r>
            <w:r>
              <w:rPr>
                <w:rFonts w:eastAsiaTheme="minorEastAsia" w:hint="eastAsia"/>
              </w:rPr>
              <w:t>개의</w:t>
            </w:r>
            <w:r>
              <w:rPr>
                <w:rFonts w:eastAsiaTheme="minorEastAsia" w:hint="eastAsia"/>
              </w:rPr>
              <w:t xml:space="preserve"> </w:t>
            </w:r>
            <w:r>
              <w:rPr>
                <w:rFonts w:eastAsiaTheme="minorEastAsia" w:hint="eastAsia"/>
              </w:rPr>
              <w:t>가부키</w:t>
            </w:r>
            <w:r>
              <w:rPr>
                <w:rFonts w:eastAsiaTheme="minorEastAsia" w:hint="eastAsia"/>
              </w:rPr>
              <w:t xml:space="preserve"> </w:t>
            </w:r>
            <w:r>
              <w:rPr>
                <w:rFonts w:eastAsiaTheme="minorEastAsia" w:hint="eastAsia"/>
              </w:rPr>
              <w:t>연극이</w:t>
            </w:r>
            <w:r>
              <w:rPr>
                <w:rFonts w:eastAsiaTheme="minorEastAsia" w:hint="eastAsia"/>
              </w:rPr>
              <w:t xml:space="preserve"> </w:t>
            </w:r>
            <w:r w:rsidR="00B02510">
              <w:rPr>
                <w:rFonts w:eastAsiaTheme="minorEastAsia" w:hint="eastAsia"/>
              </w:rPr>
              <w:t>쓰여졌으며</w:t>
            </w:r>
            <w:r w:rsidR="00B02510">
              <w:rPr>
                <w:rFonts w:eastAsiaTheme="minorEastAsia" w:hint="eastAsia"/>
              </w:rPr>
              <w:t xml:space="preserve">, </w:t>
            </w:r>
            <w:r>
              <w:rPr>
                <w:rFonts w:eastAsiaTheme="minorEastAsia" w:hint="eastAsia"/>
              </w:rPr>
              <w:t>화려한</w:t>
            </w:r>
            <w:r>
              <w:rPr>
                <w:rFonts w:eastAsiaTheme="minorEastAsia" w:hint="eastAsia"/>
              </w:rPr>
              <w:t xml:space="preserve"> </w:t>
            </w:r>
            <w:r>
              <w:rPr>
                <w:rFonts w:eastAsiaTheme="minorEastAsia" w:hint="eastAsia"/>
              </w:rPr>
              <w:t>의상</w:t>
            </w:r>
            <w:r>
              <w:rPr>
                <w:rFonts w:eastAsiaTheme="minorEastAsia" w:hint="eastAsia"/>
              </w:rPr>
              <w:t xml:space="preserve">, </w:t>
            </w:r>
            <w:r>
              <w:rPr>
                <w:rFonts w:eastAsiaTheme="minorEastAsia" w:hint="eastAsia"/>
              </w:rPr>
              <w:t>극적인</w:t>
            </w:r>
            <w:r>
              <w:rPr>
                <w:rFonts w:eastAsiaTheme="minorEastAsia" w:hint="eastAsia"/>
              </w:rPr>
              <w:t xml:space="preserve"> </w:t>
            </w:r>
            <w:r>
              <w:rPr>
                <w:rFonts w:eastAsiaTheme="minorEastAsia" w:hint="eastAsia"/>
              </w:rPr>
              <w:t>줄거리와</w:t>
            </w:r>
            <w:r>
              <w:rPr>
                <w:rFonts w:eastAsiaTheme="minorEastAsia" w:hint="eastAsia"/>
              </w:rPr>
              <w:t xml:space="preserve"> </w:t>
            </w:r>
            <w:del w:id="91" w:author="noel" w:date="2015-07-24T00:30:00Z">
              <w:r w:rsidDel="00CA25F8">
                <w:rPr>
                  <w:rFonts w:eastAsiaTheme="minorEastAsia" w:hint="eastAsia"/>
                </w:rPr>
                <w:delText>특별한</w:delText>
              </w:r>
              <w:r w:rsidDel="00CA25F8">
                <w:rPr>
                  <w:rFonts w:eastAsiaTheme="minorEastAsia" w:hint="eastAsia"/>
                </w:rPr>
                <w:delText xml:space="preserve"> </w:delText>
              </w:r>
              <w:r w:rsidDel="00CA25F8">
                <w:rPr>
                  <w:rFonts w:eastAsiaTheme="minorEastAsia" w:hint="eastAsia"/>
                </w:rPr>
                <w:delText>라이브</w:delText>
              </w:r>
              <w:r w:rsidDel="00CA25F8">
                <w:rPr>
                  <w:rFonts w:eastAsiaTheme="minorEastAsia" w:hint="eastAsia"/>
                </w:rPr>
                <w:delText xml:space="preserve"> </w:delText>
              </w:r>
              <w:r w:rsidDel="00CA25F8">
                <w:rPr>
                  <w:rFonts w:eastAsiaTheme="minorEastAsia" w:hint="eastAsia"/>
                </w:rPr>
                <w:delText>연주가</w:delText>
              </w:r>
              <w:r w:rsidDel="00CA25F8">
                <w:rPr>
                  <w:rFonts w:eastAsiaTheme="minorEastAsia" w:hint="eastAsia"/>
                </w:rPr>
                <w:delText xml:space="preserve"> </w:delText>
              </w:r>
            </w:del>
            <w:ins w:id="92" w:author="noel" w:date="2015-07-24T00:30:00Z">
              <w:r w:rsidR="00CA25F8">
                <w:rPr>
                  <w:rFonts w:eastAsiaTheme="minorEastAsia" w:hint="eastAsia"/>
                </w:rPr>
                <w:t>활기</w:t>
              </w:r>
              <w:r w:rsidR="00CA25F8">
                <w:rPr>
                  <w:rFonts w:eastAsiaTheme="minorEastAsia" w:hint="eastAsia"/>
                </w:rPr>
                <w:t xml:space="preserve"> </w:t>
              </w:r>
              <w:r w:rsidR="00CA25F8">
                <w:rPr>
                  <w:rFonts w:eastAsiaTheme="minorEastAsia" w:hint="eastAsia"/>
                </w:rPr>
                <w:t>넘치는</w:t>
              </w:r>
              <w:r w:rsidR="00CA25F8">
                <w:rPr>
                  <w:rFonts w:eastAsiaTheme="minorEastAsia" w:hint="eastAsia"/>
                </w:rPr>
                <w:t xml:space="preserve"> </w:t>
              </w:r>
              <w:r w:rsidR="00CA25F8">
                <w:rPr>
                  <w:rFonts w:eastAsiaTheme="minorEastAsia" w:hint="eastAsia"/>
                </w:rPr>
                <w:t>관중이</w:t>
              </w:r>
              <w:r w:rsidR="00CA25F8">
                <w:rPr>
                  <w:rFonts w:eastAsiaTheme="minorEastAsia" w:hint="eastAsia"/>
                </w:rPr>
                <w:t xml:space="preserve"> </w:t>
              </w:r>
            </w:ins>
            <w:del w:id="93" w:author="noel" w:date="2015-07-24T00:30:00Z">
              <w:r w:rsidR="00B02510" w:rsidDel="00CA25F8">
                <w:rPr>
                  <w:rFonts w:eastAsiaTheme="minorEastAsia" w:hint="eastAsia"/>
                </w:rPr>
                <w:delText>가부키</w:delText>
              </w:r>
              <w:r w:rsidR="00B02510" w:rsidDel="00CA25F8">
                <w:rPr>
                  <w:rFonts w:eastAsiaTheme="minorEastAsia" w:hint="eastAsia"/>
                </w:rPr>
                <w:delText xml:space="preserve"> </w:delText>
              </w:r>
              <w:r w:rsidR="00B02510" w:rsidDel="00CA25F8">
                <w:rPr>
                  <w:rFonts w:eastAsiaTheme="minorEastAsia" w:hint="eastAsia"/>
                </w:rPr>
                <w:delText>연극의</w:delText>
              </w:r>
              <w:r w:rsidR="00B02510" w:rsidDel="00CA25F8">
                <w:rPr>
                  <w:rFonts w:eastAsiaTheme="minorEastAsia" w:hint="eastAsia"/>
                </w:rPr>
                <w:delText xml:space="preserve"> </w:delText>
              </w:r>
            </w:del>
            <w:r>
              <w:rPr>
                <w:rFonts w:eastAsiaTheme="minorEastAsia" w:hint="eastAsia"/>
              </w:rPr>
              <w:t>특징입니다</w:t>
            </w:r>
            <w:r>
              <w:rPr>
                <w:rFonts w:eastAsiaTheme="minorEastAsia" w:hint="eastAsia"/>
              </w:rPr>
              <w:t xml:space="preserve">. </w:t>
            </w:r>
            <w:r w:rsidR="00B02510">
              <w:rPr>
                <w:rFonts w:eastAsiaTheme="minorEastAsia" w:hint="eastAsia"/>
              </w:rPr>
              <w:t>가</w:t>
            </w:r>
            <w:r>
              <w:rPr>
                <w:rFonts w:eastAsiaTheme="minorEastAsia" w:hint="eastAsia"/>
              </w:rPr>
              <w:t>부키</w:t>
            </w:r>
            <w:r>
              <w:rPr>
                <w:rFonts w:eastAsiaTheme="minorEastAsia" w:hint="eastAsia"/>
              </w:rPr>
              <w:t xml:space="preserve"> </w:t>
            </w:r>
            <w:r>
              <w:rPr>
                <w:rFonts w:eastAsiaTheme="minorEastAsia" w:hint="eastAsia"/>
              </w:rPr>
              <w:t>공연을</w:t>
            </w:r>
            <w:r>
              <w:rPr>
                <w:rFonts w:eastAsiaTheme="minorEastAsia" w:hint="eastAsia"/>
              </w:rPr>
              <w:t xml:space="preserve"> </w:t>
            </w:r>
            <w:r>
              <w:rPr>
                <w:rFonts w:eastAsiaTheme="minorEastAsia" w:hint="eastAsia"/>
              </w:rPr>
              <w:t>관람</w:t>
            </w:r>
            <w:ins w:id="94" w:author="noel" w:date="2015-07-24T00:30:00Z">
              <w:r w:rsidR="00864AE2">
                <w:rPr>
                  <w:rFonts w:eastAsiaTheme="minorEastAsia" w:hint="eastAsia"/>
                </w:rPr>
                <w:t>하기</w:t>
              </w:r>
              <w:r w:rsidR="00864AE2">
                <w:rPr>
                  <w:rFonts w:eastAsiaTheme="minorEastAsia" w:hint="eastAsia"/>
                </w:rPr>
                <w:t xml:space="preserve"> </w:t>
              </w:r>
              <w:r w:rsidR="00864AE2">
                <w:rPr>
                  <w:rFonts w:eastAsiaTheme="minorEastAsia" w:hint="eastAsia"/>
                </w:rPr>
                <w:t>가장</w:t>
              </w:r>
              <w:r w:rsidR="00864AE2">
                <w:rPr>
                  <w:rFonts w:eastAsiaTheme="minorEastAsia" w:hint="eastAsia"/>
                </w:rPr>
                <w:t xml:space="preserve"> </w:t>
              </w:r>
              <w:r w:rsidR="00864AE2">
                <w:rPr>
                  <w:rFonts w:eastAsiaTheme="minorEastAsia" w:hint="eastAsia"/>
                </w:rPr>
                <w:t>좋은</w:t>
              </w:r>
            </w:ins>
            <w:del w:id="95" w:author="noel" w:date="2015-07-24T00:30:00Z">
              <w:r w:rsidDel="00864AE2">
                <w:rPr>
                  <w:rFonts w:eastAsiaTheme="minorEastAsia" w:hint="eastAsia"/>
                </w:rPr>
                <w:delText>할</w:delText>
              </w:r>
              <w:r w:rsidDel="00864AE2">
                <w:rPr>
                  <w:rFonts w:eastAsiaTheme="minorEastAsia" w:hint="eastAsia"/>
                </w:rPr>
                <w:delText xml:space="preserve"> </w:delText>
              </w:r>
              <w:r w:rsidDel="00864AE2">
                <w:rPr>
                  <w:rFonts w:eastAsiaTheme="minorEastAsia" w:hint="eastAsia"/>
                </w:rPr>
                <w:delText>수</w:delText>
              </w:r>
              <w:r w:rsidDel="00864AE2">
                <w:rPr>
                  <w:rFonts w:eastAsiaTheme="minorEastAsia" w:hint="eastAsia"/>
                </w:rPr>
                <w:delText xml:space="preserve"> </w:delText>
              </w:r>
              <w:r w:rsidDel="00864AE2">
                <w:rPr>
                  <w:rFonts w:eastAsiaTheme="minorEastAsia" w:hint="eastAsia"/>
                </w:rPr>
                <w:delText>있는</w:delText>
              </w:r>
              <w:r w:rsidDel="00864AE2">
                <w:rPr>
                  <w:rFonts w:eastAsiaTheme="minorEastAsia" w:hint="eastAsia"/>
                </w:rPr>
                <w:delText xml:space="preserve"> </w:delText>
              </w:r>
              <w:r w:rsidDel="00864AE2">
                <w:rPr>
                  <w:rFonts w:eastAsiaTheme="minorEastAsia" w:hint="eastAsia"/>
                </w:rPr>
                <w:delText>최고의</w:delText>
              </w:r>
              <w:r w:rsidDel="00864AE2">
                <w:rPr>
                  <w:rFonts w:eastAsiaTheme="minorEastAsia" w:hint="eastAsia"/>
                </w:rPr>
                <w:delText xml:space="preserve"> </w:delText>
              </w:r>
              <w:r w:rsidDel="00864AE2">
                <w:rPr>
                  <w:rFonts w:eastAsiaTheme="minorEastAsia" w:hint="eastAsia"/>
                </w:rPr>
                <w:delText>공연장</w:delText>
              </w:r>
            </w:del>
            <w:ins w:id="96" w:author="noel" w:date="2015-07-24T00:30:00Z">
              <w:r w:rsidR="00864AE2">
                <w:rPr>
                  <w:rFonts w:eastAsiaTheme="minorEastAsia" w:hint="eastAsia"/>
                </w:rPr>
                <w:t xml:space="preserve"> </w:t>
              </w:r>
              <w:r w:rsidR="00864AE2">
                <w:rPr>
                  <w:rFonts w:eastAsiaTheme="minorEastAsia" w:hint="eastAsia"/>
                </w:rPr>
                <w:t>곳</w:t>
              </w:r>
            </w:ins>
            <w:r>
              <w:rPr>
                <w:rFonts w:eastAsiaTheme="minorEastAsia" w:hint="eastAsia"/>
              </w:rPr>
              <w:t>은</w:t>
            </w:r>
            <w:r>
              <w:rPr>
                <w:rFonts w:eastAsiaTheme="minorEastAsia" w:hint="eastAsia"/>
              </w:rPr>
              <w:t xml:space="preserve"> </w:t>
            </w:r>
            <w:r>
              <w:rPr>
                <w:rFonts w:eastAsiaTheme="minorEastAsia" w:hint="eastAsia"/>
              </w:rPr>
              <w:t>가부키자</w:t>
            </w:r>
            <w:r>
              <w:rPr>
                <w:rFonts w:eastAsiaTheme="minorEastAsia" w:hint="eastAsia"/>
              </w:rPr>
              <w:t xml:space="preserve"> </w:t>
            </w:r>
            <w:r>
              <w:rPr>
                <w:rFonts w:eastAsiaTheme="minorEastAsia" w:hint="eastAsia"/>
              </w:rPr>
              <w:t>극장입니다</w:t>
            </w:r>
            <w:r>
              <w:rPr>
                <w:rFonts w:eastAsiaTheme="minorEastAsia" w:hint="eastAsia"/>
              </w:rPr>
              <w:t>.</w:t>
            </w:r>
          </w:p>
          <w:p w:rsidR="009F7A75" w:rsidRPr="000F785E" w:rsidRDefault="009F7A75">
            <w:pPr>
              <w:rPr>
                <w:rFonts w:eastAsiaTheme="minorEastAsia"/>
              </w:rPr>
            </w:pPr>
          </w:p>
          <w:p w:rsidR="0042278D" w:rsidRPr="000F785E" w:rsidRDefault="000F785E">
            <w:pPr>
              <w:rPr>
                <w:rFonts w:eastAsiaTheme="minorEastAsia"/>
              </w:rPr>
            </w:pPr>
            <w:r w:rsidRPr="000F785E">
              <w:rPr>
                <w:rFonts w:eastAsiaTheme="minorEastAsia"/>
                <w:color w:val="0000FF"/>
              </w:rPr>
              <w:t>&lt;/p&gt;</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color w:val="0000FF"/>
              </w:rPr>
              <w:t>&lt;p&gt;</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color w:val="0000FF"/>
              </w:rPr>
              <w:t>&lt;/p&gt;</w:t>
            </w:r>
          </w:p>
          <w:p w:rsidR="0042278D" w:rsidRPr="000F785E" w:rsidRDefault="0042278D">
            <w:pPr>
              <w:rPr>
                <w:rFonts w:eastAsiaTheme="minorEastAsia"/>
              </w:rPr>
            </w:pPr>
          </w:p>
        </w:tc>
      </w:tr>
      <w:tr w:rsidR="000F785E" w:rsidRPr="000F785E" w:rsidTr="000F785E">
        <w:tc>
          <w:tcPr>
            <w:tcW w:w="300" w:type="dxa"/>
          </w:tcPr>
          <w:p w:rsidR="0042278D" w:rsidRPr="000F785E" w:rsidRDefault="000F785E">
            <w:pPr>
              <w:rPr>
                <w:rFonts w:eastAsiaTheme="minorEastAsia"/>
              </w:rPr>
            </w:pPr>
            <w:r w:rsidRPr="000F785E">
              <w:rPr>
                <w:rFonts w:eastAsiaTheme="minorEastAsia"/>
              </w:rPr>
              <w:lastRenderedPageBreak/>
              <w:t>13</w:t>
            </w:r>
          </w:p>
        </w:tc>
        <w:tc>
          <w:tcPr>
            <w:tcW w:w="1050" w:type="dxa"/>
          </w:tcPr>
          <w:p w:rsidR="0042278D" w:rsidRPr="000F785E" w:rsidRDefault="000F785E">
            <w:pPr>
              <w:rPr>
                <w:rFonts w:eastAsiaTheme="minorEastAsia"/>
              </w:rPr>
            </w:pPr>
            <w:r w:rsidRPr="000F785E">
              <w:rPr>
                <w:rFonts w:eastAsiaTheme="minorEastAsia"/>
                <w:b/>
              </w:rPr>
              <w:t>Body 2</w:t>
            </w:r>
          </w:p>
        </w:tc>
        <w:tc>
          <w:tcPr>
            <w:tcW w:w="1060" w:type="dxa"/>
          </w:tcPr>
          <w:p w:rsidR="0042278D" w:rsidRPr="000F785E" w:rsidRDefault="000F785E">
            <w:pPr>
              <w:rPr>
                <w:rFonts w:eastAsiaTheme="minorEastAsia"/>
              </w:rPr>
            </w:pPr>
            <w:r w:rsidRPr="000F785E">
              <w:rPr>
                <w:rFonts w:eastAsiaTheme="minorEastAsia"/>
                <w:b/>
                <w:color w:val="00EC00"/>
              </w:rPr>
              <w:t>Localise</w:t>
            </w:r>
          </w:p>
        </w:tc>
        <w:tc>
          <w:tcPr>
            <w:tcW w:w="6900" w:type="dxa"/>
          </w:tcPr>
          <w:p w:rsidR="0042278D" w:rsidRPr="000F785E" w:rsidRDefault="000F785E">
            <w:pPr>
              <w:rPr>
                <w:rFonts w:eastAsiaTheme="minorEastAsia"/>
              </w:rPr>
            </w:pPr>
            <w:r w:rsidRPr="000F785E">
              <w:rPr>
                <w:rFonts w:eastAsiaTheme="minorEastAsia"/>
                <w:color w:val="0000FF"/>
              </w:rPr>
              <w:t>&lt;h3&gt;</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rPr>
              <w:lastRenderedPageBreak/>
              <w:t>Tokyo Disneyland</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color w:val="0000FF"/>
              </w:rPr>
              <w:t>&lt;/h3&gt;</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color w:val="0000FF"/>
              </w:rPr>
              <w:t>&lt;p&gt;</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rPr>
              <w:t>Tokyo's Disneyland theme park has many of the same rides and attractions as the parks back home, most notably Space Mountain and Pirates of the Caribbean. It also has a few world-class productions of its own. Next-door is DisneySea, a new arrival divided into seven themed 'ports of call'.</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color w:val="0000FF"/>
              </w:rPr>
              <w:t>&lt;br /&gt;</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color w:val="0000FF"/>
              </w:rPr>
              <w:t>&lt;br /&gt;</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color w:val="0000FF"/>
              </w:rPr>
              <w:t>&lt;/p&gt;</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color w:val="0000FF"/>
              </w:rPr>
              <w:t>&lt;h3&gt;</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rPr>
              <w:t>Bars</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color w:val="0000FF"/>
              </w:rPr>
              <w:t>&lt;/h3&gt;</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color w:val="0000FF"/>
              </w:rPr>
              <w:t>&lt;p&gt;</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rPr>
              <w:t>Tokyo's diverse, high-energy night scene is open in some form at all hours. In fact, in many districts, the call to go home is when the metro goes back online at 05:00. The most famous nightlife districts are in Roppongi (with its American-style bars) and Shibuya, where neon lights bathe the streets after dark.</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color w:val="0000FF"/>
              </w:rPr>
              <w:t>&lt;br /&gt;</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color w:val="0000FF"/>
              </w:rPr>
              <w:t>&lt;br /&gt;</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color w:val="0000FF"/>
              </w:rPr>
              <w:t>&lt;/p&gt;</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color w:val="0000FF"/>
              </w:rPr>
              <w:t>&lt;h3&gt;</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rPr>
              <w:t>Clubs</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color w:val="0000FF"/>
              </w:rPr>
              <w:t>&lt;/h3&gt;</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color w:val="0000FF"/>
              </w:rPr>
              <w:t>&lt;p&gt;</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rPr>
              <w:t xml:space="preserve">Shinjuku is the best place to go clubbing in Tokyo. Many of the bars play </w:t>
            </w:r>
            <w:r w:rsidRPr="000F785E">
              <w:rPr>
                <w:rFonts w:eastAsiaTheme="minorEastAsia"/>
              </w:rPr>
              <w:lastRenderedPageBreak/>
              <w:t>live music, but there are just as many dance clubs. Shinjuku also has a few seedier districts with massage parlors and strip clubs, so it certainly attracts all types. For a more refined music-and-club scene, head to Ginza.</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color w:val="0000FF"/>
              </w:rPr>
              <w:t>&lt;/p&gt;</w:t>
            </w:r>
          </w:p>
          <w:p w:rsidR="0042278D" w:rsidRPr="000F785E" w:rsidRDefault="0042278D">
            <w:pPr>
              <w:rPr>
                <w:rFonts w:eastAsiaTheme="minorEastAsia"/>
              </w:rPr>
            </w:pPr>
          </w:p>
        </w:tc>
        <w:tc>
          <w:tcPr>
            <w:tcW w:w="6900" w:type="dxa"/>
          </w:tcPr>
          <w:p w:rsidR="0042278D" w:rsidRPr="000F785E" w:rsidRDefault="000F785E">
            <w:pPr>
              <w:rPr>
                <w:rFonts w:eastAsiaTheme="minorEastAsia"/>
              </w:rPr>
            </w:pPr>
            <w:r w:rsidRPr="000F785E">
              <w:rPr>
                <w:rFonts w:eastAsiaTheme="minorEastAsia"/>
                <w:color w:val="0000FF"/>
              </w:rPr>
              <w:lastRenderedPageBreak/>
              <w:t>&lt;h3&gt;</w:t>
            </w:r>
          </w:p>
          <w:p w:rsidR="0042278D" w:rsidRDefault="0042278D">
            <w:pPr>
              <w:rPr>
                <w:rFonts w:eastAsiaTheme="minorEastAsia"/>
              </w:rPr>
            </w:pPr>
          </w:p>
          <w:p w:rsidR="009F7A75" w:rsidRDefault="009F7A75">
            <w:pPr>
              <w:rPr>
                <w:rFonts w:eastAsiaTheme="minorEastAsia"/>
              </w:rPr>
            </w:pPr>
            <w:r>
              <w:rPr>
                <w:rFonts w:eastAsiaTheme="minorEastAsia" w:hint="eastAsia"/>
              </w:rPr>
              <w:lastRenderedPageBreak/>
              <w:t>도쿄</w:t>
            </w:r>
            <w:r>
              <w:rPr>
                <w:rFonts w:eastAsiaTheme="minorEastAsia" w:hint="eastAsia"/>
              </w:rPr>
              <w:t xml:space="preserve"> </w:t>
            </w:r>
            <w:r>
              <w:rPr>
                <w:rFonts w:eastAsiaTheme="minorEastAsia" w:hint="eastAsia"/>
              </w:rPr>
              <w:t>디즈니랜드</w:t>
            </w:r>
          </w:p>
          <w:p w:rsidR="009F7A75" w:rsidRPr="000F785E" w:rsidRDefault="009F7A75">
            <w:pPr>
              <w:rPr>
                <w:rFonts w:eastAsiaTheme="minorEastAsia"/>
              </w:rPr>
            </w:pPr>
          </w:p>
          <w:p w:rsidR="0042278D" w:rsidRPr="000F785E" w:rsidRDefault="000F785E">
            <w:pPr>
              <w:rPr>
                <w:rFonts w:eastAsiaTheme="minorEastAsia"/>
              </w:rPr>
            </w:pPr>
            <w:r w:rsidRPr="000F785E">
              <w:rPr>
                <w:rFonts w:eastAsiaTheme="minorEastAsia"/>
                <w:color w:val="0000FF"/>
              </w:rPr>
              <w:t>&lt;/h3&gt;</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color w:val="0000FF"/>
              </w:rPr>
              <w:t>&lt;p&gt;</w:t>
            </w:r>
          </w:p>
          <w:p w:rsidR="0042278D" w:rsidRDefault="0042278D">
            <w:pPr>
              <w:rPr>
                <w:rFonts w:eastAsiaTheme="minorEastAsia"/>
              </w:rPr>
            </w:pPr>
          </w:p>
          <w:p w:rsidR="009F7A75" w:rsidRDefault="006E4041" w:rsidP="00237FDB">
            <w:pPr>
              <w:rPr>
                <w:rFonts w:eastAsiaTheme="minorEastAsia"/>
              </w:rPr>
            </w:pPr>
            <w:r>
              <w:rPr>
                <w:rFonts w:eastAsiaTheme="minorEastAsia" w:hint="eastAsia"/>
              </w:rPr>
              <w:t>도쿄</w:t>
            </w:r>
            <w:r>
              <w:rPr>
                <w:rFonts w:eastAsiaTheme="minorEastAsia" w:hint="eastAsia"/>
              </w:rPr>
              <w:t xml:space="preserve"> </w:t>
            </w:r>
            <w:r>
              <w:rPr>
                <w:rFonts w:eastAsiaTheme="minorEastAsia" w:hint="eastAsia"/>
              </w:rPr>
              <w:t>디즈니랜드</w:t>
            </w:r>
            <w:r>
              <w:rPr>
                <w:rFonts w:eastAsiaTheme="minorEastAsia" w:hint="eastAsia"/>
              </w:rPr>
              <w:t xml:space="preserve"> </w:t>
            </w:r>
            <w:r>
              <w:rPr>
                <w:rFonts w:eastAsiaTheme="minorEastAsia" w:hint="eastAsia"/>
              </w:rPr>
              <w:t>테마파크는</w:t>
            </w:r>
            <w:r>
              <w:rPr>
                <w:rFonts w:eastAsiaTheme="minorEastAsia" w:hint="eastAsia"/>
              </w:rPr>
              <w:t xml:space="preserve"> </w:t>
            </w:r>
            <w:del w:id="97" w:author="noel" w:date="2015-07-24T02:07:00Z">
              <w:r w:rsidDel="00DE3FD9">
                <w:rPr>
                  <w:rFonts w:eastAsiaTheme="minorEastAsia" w:hint="eastAsia"/>
                </w:rPr>
                <w:delText>전세계의</w:delText>
              </w:r>
              <w:r w:rsidDel="00DE3FD9">
                <w:rPr>
                  <w:rFonts w:eastAsiaTheme="minorEastAsia" w:hint="eastAsia"/>
                </w:rPr>
                <w:delText xml:space="preserve"> </w:delText>
              </w:r>
              <w:r w:rsidDel="00DE3FD9">
                <w:rPr>
                  <w:rFonts w:eastAsiaTheme="minorEastAsia" w:hint="eastAsia"/>
                </w:rPr>
                <w:delText>디즈니랜드와</w:delText>
              </w:r>
              <w:r w:rsidDel="00DE3FD9">
                <w:rPr>
                  <w:rFonts w:eastAsiaTheme="minorEastAsia" w:hint="eastAsia"/>
                </w:rPr>
                <w:delText xml:space="preserve"> </w:delText>
              </w:r>
              <w:r w:rsidDel="00DE3FD9">
                <w:rPr>
                  <w:rFonts w:eastAsiaTheme="minorEastAsia" w:hint="eastAsia"/>
                </w:rPr>
                <w:delText>마찬가지로</w:delText>
              </w:r>
              <w:r w:rsidDel="00DE3FD9">
                <w:rPr>
                  <w:rFonts w:eastAsiaTheme="minorEastAsia" w:hint="eastAsia"/>
                </w:rPr>
                <w:delText xml:space="preserve"> </w:delText>
              </w:r>
            </w:del>
            <w:r>
              <w:rPr>
                <w:rFonts w:eastAsiaTheme="minorEastAsia" w:hint="eastAsia"/>
              </w:rPr>
              <w:t>스페이스</w:t>
            </w:r>
            <w:r>
              <w:rPr>
                <w:rFonts w:eastAsiaTheme="minorEastAsia" w:hint="eastAsia"/>
              </w:rPr>
              <w:t xml:space="preserve"> </w:t>
            </w:r>
            <w:r>
              <w:rPr>
                <w:rFonts w:eastAsiaTheme="minorEastAsia" w:hint="eastAsia"/>
              </w:rPr>
              <w:t>마운틴과</w:t>
            </w:r>
            <w:r>
              <w:rPr>
                <w:rFonts w:eastAsiaTheme="minorEastAsia" w:hint="eastAsia"/>
              </w:rPr>
              <w:t xml:space="preserve"> </w:t>
            </w:r>
            <w:r>
              <w:rPr>
                <w:rFonts w:eastAsiaTheme="minorEastAsia" w:hint="eastAsia"/>
              </w:rPr>
              <w:t>캐리비안의</w:t>
            </w:r>
            <w:r>
              <w:rPr>
                <w:rFonts w:eastAsiaTheme="minorEastAsia" w:hint="eastAsia"/>
              </w:rPr>
              <w:t xml:space="preserve"> </w:t>
            </w:r>
            <w:r>
              <w:rPr>
                <w:rFonts w:eastAsiaTheme="minorEastAsia" w:hint="eastAsia"/>
              </w:rPr>
              <w:t>해적</w:t>
            </w:r>
            <w:r>
              <w:rPr>
                <w:rFonts w:eastAsiaTheme="minorEastAsia" w:hint="eastAsia"/>
              </w:rPr>
              <w:t xml:space="preserve"> </w:t>
            </w:r>
            <w:r>
              <w:rPr>
                <w:rFonts w:eastAsiaTheme="minorEastAsia" w:hint="eastAsia"/>
              </w:rPr>
              <w:t>등</w:t>
            </w:r>
            <w:del w:id="98" w:author="noel" w:date="2015-07-24T00:31:00Z">
              <w:r w:rsidDel="00A31E81">
                <w:rPr>
                  <w:rFonts w:eastAsiaTheme="minorEastAsia" w:hint="eastAsia"/>
                </w:rPr>
                <w:delText>의</w:delText>
              </w:r>
            </w:del>
            <w:r>
              <w:rPr>
                <w:rFonts w:eastAsiaTheme="minorEastAsia" w:hint="eastAsia"/>
              </w:rPr>
              <w:t xml:space="preserve"> </w:t>
            </w:r>
            <w:ins w:id="99" w:author="noel" w:date="2015-07-24T02:07:00Z">
              <w:r w:rsidR="00DE3FD9">
                <w:rPr>
                  <w:rFonts w:eastAsiaTheme="minorEastAsia" w:hint="eastAsia"/>
                </w:rPr>
                <w:t>전세계의</w:t>
              </w:r>
              <w:r w:rsidR="00DE3FD9">
                <w:rPr>
                  <w:rFonts w:eastAsiaTheme="minorEastAsia" w:hint="eastAsia"/>
                </w:rPr>
                <w:t xml:space="preserve"> </w:t>
              </w:r>
              <w:r w:rsidR="00DE3FD9">
                <w:rPr>
                  <w:rFonts w:eastAsiaTheme="minorEastAsia" w:hint="eastAsia"/>
                </w:rPr>
                <w:t>디즈니랜드와</w:t>
              </w:r>
              <w:r w:rsidR="00DE3FD9">
                <w:rPr>
                  <w:rFonts w:eastAsiaTheme="minorEastAsia" w:hint="eastAsia"/>
                </w:rPr>
                <w:t xml:space="preserve"> </w:t>
              </w:r>
            </w:ins>
            <w:r>
              <w:rPr>
                <w:rFonts w:eastAsiaTheme="minorEastAsia" w:hint="eastAsia"/>
              </w:rPr>
              <w:t>동일한</w:t>
            </w:r>
            <w:r>
              <w:rPr>
                <w:rFonts w:eastAsiaTheme="minorEastAsia" w:hint="eastAsia"/>
              </w:rPr>
              <w:t xml:space="preserve"> </w:t>
            </w:r>
            <w:r>
              <w:rPr>
                <w:rFonts w:eastAsiaTheme="minorEastAsia" w:hint="eastAsia"/>
              </w:rPr>
              <w:t>놀이기구와</w:t>
            </w:r>
            <w:r>
              <w:rPr>
                <w:rFonts w:eastAsiaTheme="minorEastAsia" w:hint="eastAsia"/>
              </w:rPr>
              <w:t xml:space="preserve"> </w:t>
            </w:r>
            <w:r>
              <w:rPr>
                <w:rFonts w:eastAsiaTheme="minorEastAsia" w:hint="eastAsia"/>
              </w:rPr>
              <w:t>볼거리를</w:t>
            </w:r>
            <w:r>
              <w:rPr>
                <w:rFonts w:eastAsiaTheme="minorEastAsia" w:hint="eastAsia"/>
              </w:rPr>
              <w:t xml:space="preserve"> </w:t>
            </w:r>
            <w:r>
              <w:rPr>
                <w:rFonts w:eastAsiaTheme="minorEastAsia" w:hint="eastAsia"/>
              </w:rPr>
              <w:t>보유하고</w:t>
            </w:r>
            <w:r>
              <w:rPr>
                <w:rFonts w:eastAsiaTheme="minorEastAsia" w:hint="eastAsia"/>
              </w:rPr>
              <w:t xml:space="preserve"> </w:t>
            </w:r>
            <w:r>
              <w:rPr>
                <w:rFonts w:eastAsiaTheme="minorEastAsia" w:hint="eastAsia"/>
              </w:rPr>
              <w:t>있습니다</w:t>
            </w:r>
            <w:r>
              <w:rPr>
                <w:rFonts w:eastAsiaTheme="minorEastAsia" w:hint="eastAsia"/>
              </w:rPr>
              <w:t xml:space="preserve">. </w:t>
            </w:r>
            <w:del w:id="100" w:author="noel" w:date="2015-07-24T00:32:00Z">
              <w:r w:rsidR="00237FDB" w:rsidDel="00A31E81">
                <w:rPr>
                  <w:rFonts w:eastAsiaTheme="minorEastAsia" w:hint="eastAsia"/>
                </w:rPr>
                <w:delText>하지만</w:delText>
              </w:r>
              <w:r w:rsidR="00237FDB" w:rsidDel="00A31E81">
                <w:rPr>
                  <w:rFonts w:eastAsiaTheme="minorEastAsia" w:hint="eastAsia"/>
                </w:rPr>
                <w:delText xml:space="preserve"> </w:delText>
              </w:r>
            </w:del>
            <w:r w:rsidR="00237FDB">
              <w:rPr>
                <w:rFonts w:eastAsiaTheme="minorEastAsia" w:hint="eastAsia"/>
              </w:rPr>
              <w:t>도쿄</w:t>
            </w:r>
            <w:r w:rsidR="00237FDB">
              <w:rPr>
                <w:rFonts w:eastAsiaTheme="minorEastAsia" w:hint="eastAsia"/>
              </w:rPr>
              <w:t xml:space="preserve"> </w:t>
            </w:r>
            <w:r w:rsidR="00237FDB">
              <w:rPr>
                <w:rFonts w:eastAsiaTheme="minorEastAsia" w:hint="eastAsia"/>
              </w:rPr>
              <w:t>디즈니랜드만이</w:t>
            </w:r>
            <w:r w:rsidR="00237FDB">
              <w:rPr>
                <w:rFonts w:eastAsiaTheme="minorEastAsia" w:hint="eastAsia"/>
              </w:rPr>
              <w:t xml:space="preserve"> </w:t>
            </w:r>
            <w:r w:rsidR="00237FDB">
              <w:rPr>
                <w:rFonts w:eastAsiaTheme="minorEastAsia" w:hint="eastAsia"/>
              </w:rPr>
              <w:t>갖고</w:t>
            </w:r>
            <w:r w:rsidR="00237FDB">
              <w:rPr>
                <w:rFonts w:eastAsiaTheme="minorEastAsia" w:hint="eastAsia"/>
              </w:rPr>
              <w:t xml:space="preserve"> </w:t>
            </w:r>
            <w:r w:rsidR="00237FDB">
              <w:rPr>
                <w:rFonts w:eastAsiaTheme="minorEastAsia" w:hint="eastAsia"/>
              </w:rPr>
              <w:t>있는</w:t>
            </w:r>
            <w:del w:id="101" w:author="noel" w:date="2015-07-24T00:32:00Z">
              <w:r w:rsidR="00237FDB" w:rsidDel="00A31E81">
                <w:rPr>
                  <w:rFonts w:eastAsiaTheme="minorEastAsia" w:hint="eastAsia"/>
                </w:rPr>
                <w:delText xml:space="preserve"> </w:delText>
              </w:r>
              <w:r w:rsidR="00237FDB" w:rsidDel="00A31E81">
                <w:rPr>
                  <w:rFonts w:eastAsiaTheme="minorEastAsia" w:hint="eastAsia"/>
                </w:rPr>
                <w:delText>몇</w:delText>
              </w:r>
              <w:r w:rsidR="00237FDB" w:rsidDel="00A31E81">
                <w:rPr>
                  <w:rFonts w:eastAsiaTheme="minorEastAsia" w:hint="eastAsia"/>
                </w:rPr>
                <w:delText xml:space="preserve"> </w:delText>
              </w:r>
              <w:r w:rsidR="00237FDB" w:rsidDel="00A31E81">
                <w:rPr>
                  <w:rFonts w:eastAsiaTheme="minorEastAsia" w:hint="eastAsia"/>
                </w:rPr>
                <w:delText>가지</w:delText>
              </w:r>
            </w:del>
            <w:r w:rsidR="00237FDB">
              <w:rPr>
                <w:rFonts w:eastAsiaTheme="minorEastAsia" w:hint="eastAsia"/>
              </w:rPr>
              <w:t xml:space="preserve"> </w:t>
            </w:r>
            <w:r w:rsidR="00237FDB">
              <w:rPr>
                <w:rFonts w:eastAsiaTheme="minorEastAsia" w:hint="eastAsia"/>
              </w:rPr>
              <w:t>세계</w:t>
            </w:r>
            <w:r w:rsidR="00237FDB">
              <w:rPr>
                <w:rFonts w:eastAsiaTheme="minorEastAsia" w:hint="eastAsia"/>
              </w:rPr>
              <w:t xml:space="preserve"> </w:t>
            </w:r>
            <w:r w:rsidR="00237FDB">
              <w:rPr>
                <w:rFonts w:eastAsiaTheme="minorEastAsia" w:hint="eastAsia"/>
              </w:rPr>
              <w:t>최고의</w:t>
            </w:r>
            <w:r w:rsidR="00237FDB">
              <w:rPr>
                <w:rFonts w:eastAsiaTheme="minorEastAsia" w:hint="eastAsia"/>
              </w:rPr>
              <w:t xml:space="preserve"> </w:t>
            </w:r>
            <w:r w:rsidR="00237FDB">
              <w:rPr>
                <w:rFonts w:eastAsiaTheme="minorEastAsia" w:hint="eastAsia"/>
              </w:rPr>
              <w:t>놀이기구도</w:t>
            </w:r>
            <w:ins w:id="102" w:author="noel" w:date="2015-07-24T00:32:00Z">
              <w:r w:rsidR="00A31E81">
                <w:rPr>
                  <w:rFonts w:eastAsiaTheme="minorEastAsia" w:hint="eastAsia"/>
                </w:rPr>
                <w:t xml:space="preserve"> </w:t>
              </w:r>
              <w:r w:rsidR="00A31E81">
                <w:rPr>
                  <w:rFonts w:eastAsiaTheme="minorEastAsia" w:hint="eastAsia"/>
                </w:rPr>
                <w:t>몇</w:t>
              </w:r>
              <w:r w:rsidR="00A31E81">
                <w:rPr>
                  <w:rFonts w:eastAsiaTheme="minorEastAsia" w:hint="eastAsia"/>
                </w:rPr>
                <w:t xml:space="preserve"> </w:t>
              </w:r>
              <w:r w:rsidR="00A31E81">
                <w:rPr>
                  <w:rFonts w:eastAsiaTheme="minorEastAsia" w:hint="eastAsia"/>
                </w:rPr>
                <w:t>가지</w:t>
              </w:r>
            </w:ins>
            <w:r w:rsidR="00237FDB">
              <w:rPr>
                <w:rFonts w:eastAsiaTheme="minorEastAsia" w:hint="eastAsia"/>
              </w:rPr>
              <w:t xml:space="preserve"> </w:t>
            </w:r>
            <w:r w:rsidR="00237FDB">
              <w:rPr>
                <w:rFonts w:eastAsiaTheme="minorEastAsia" w:hint="eastAsia"/>
              </w:rPr>
              <w:t>있습니다</w:t>
            </w:r>
            <w:r w:rsidR="00237FDB">
              <w:rPr>
                <w:rFonts w:eastAsiaTheme="minorEastAsia" w:hint="eastAsia"/>
              </w:rPr>
              <w:t xml:space="preserve">. </w:t>
            </w:r>
            <w:r w:rsidR="00237FDB">
              <w:rPr>
                <w:rFonts w:eastAsiaTheme="minorEastAsia" w:hint="eastAsia"/>
              </w:rPr>
              <w:t>디즈니랜드</w:t>
            </w:r>
            <w:r w:rsidR="00237FDB">
              <w:rPr>
                <w:rFonts w:eastAsiaTheme="minorEastAsia" w:hint="eastAsia"/>
              </w:rPr>
              <w:t xml:space="preserve"> </w:t>
            </w:r>
            <w:del w:id="103" w:author="noel" w:date="2015-07-24T00:32:00Z">
              <w:r w:rsidR="00237FDB" w:rsidDel="00A31E81">
                <w:rPr>
                  <w:rFonts w:eastAsiaTheme="minorEastAsia" w:hint="eastAsia"/>
                </w:rPr>
                <w:delText>옆에</w:delText>
              </w:r>
              <w:r w:rsidR="00237FDB" w:rsidDel="00A31E81">
                <w:rPr>
                  <w:rFonts w:eastAsiaTheme="minorEastAsia" w:hint="eastAsia"/>
                </w:rPr>
                <w:delText xml:space="preserve"> </w:delText>
              </w:r>
              <w:r w:rsidR="00237FDB" w:rsidDel="00A31E81">
                <w:rPr>
                  <w:rFonts w:eastAsiaTheme="minorEastAsia" w:hint="eastAsia"/>
                </w:rPr>
                <w:delText>위치한</w:delText>
              </w:r>
              <w:r w:rsidR="00237FDB" w:rsidDel="00A31E81">
                <w:rPr>
                  <w:rFonts w:eastAsiaTheme="minorEastAsia" w:hint="eastAsia"/>
                </w:rPr>
                <w:delText xml:space="preserve"> </w:delText>
              </w:r>
            </w:del>
            <w:ins w:id="104" w:author="noel" w:date="2015-07-24T00:32:00Z">
              <w:r w:rsidR="00A31E81">
                <w:rPr>
                  <w:rFonts w:eastAsiaTheme="minorEastAsia" w:hint="eastAsia"/>
                </w:rPr>
                <w:t>바로</w:t>
              </w:r>
              <w:r w:rsidR="00A31E81">
                <w:rPr>
                  <w:rFonts w:eastAsiaTheme="minorEastAsia" w:hint="eastAsia"/>
                </w:rPr>
                <w:t xml:space="preserve"> </w:t>
              </w:r>
              <w:r w:rsidR="00A31E81">
                <w:rPr>
                  <w:rFonts w:eastAsiaTheme="minorEastAsia" w:hint="eastAsia"/>
                </w:rPr>
                <w:t>옆에는</w:t>
              </w:r>
              <w:r w:rsidR="00A31E81">
                <w:rPr>
                  <w:rFonts w:eastAsiaTheme="minorEastAsia" w:hint="eastAsia"/>
                </w:rPr>
                <w:t xml:space="preserve"> </w:t>
              </w:r>
            </w:ins>
            <w:del w:id="105" w:author="noel" w:date="2015-07-24T00:32:00Z">
              <w:r w:rsidR="00237FDB" w:rsidDel="00A31E81">
                <w:rPr>
                  <w:rFonts w:eastAsiaTheme="minorEastAsia" w:hint="eastAsia"/>
                </w:rPr>
                <w:delText>디즈니씨는</w:delText>
              </w:r>
              <w:r w:rsidR="00237FDB" w:rsidDel="00A31E81">
                <w:rPr>
                  <w:rFonts w:eastAsiaTheme="minorEastAsia" w:hint="eastAsia"/>
                </w:rPr>
                <w:delText xml:space="preserve"> </w:delText>
              </w:r>
            </w:del>
            <w:r w:rsidR="00237FDB">
              <w:rPr>
                <w:rFonts w:eastAsiaTheme="minorEastAsia" w:hint="eastAsia"/>
              </w:rPr>
              <w:t>7</w:t>
            </w:r>
            <w:r w:rsidR="00237FDB">
              <w:rPr>
                <w:rFonts w:eastAsiaTheme="minorEastAsia" w:hint="eastAsia"/>
              </w:rPr>
              <w:t>개의</w:t>
            </w:r>
            <w:r w:rsidR="00237FDB">
              <w:rPr>
                <w:rFonts w:eastAsiaTheme="minorEastAsia" w:hint="eastAsia"/>
              </w:rPr>
              <w:t xml:space="preserve"> </w:t>
            </w:r>
            <w:r w:rsidR="00237FDB">
              <w:rPr>
                <w:rFonts w:eastAsiaTheme="minorEastAsia" w:hint="eastAsia"/>
              </w:rPr>
              <w:t>테마</w:t>
            </w:r>
            <w:r w:rsidR="00237FDB">
              <w:rPr>
                <w:rFonts w:eastAsiaTheme="minorEastAsia" w:hint="eastAsia"/>
              </w:rPr>
              <w:t xml:space="preserve"> </w:t>
            </w:r>
            <w:r w:rsidR="00237FDB">
              <w:rPr>
                <w:rFonts w:eastAsiaTheme="minorEastAsia" w:hint="eastAsia"/>
              </w:rPr>
              <w:t>포트로</w:t>
            </w:r>
            <w:r w:rsidR="00237FDB">
              <w:rPr>
                <w:rFonts w:eastAsiaTheme="minorEastAsia" w:hint="eastAsia"/>
              </w:rPr>
              <w:t xml:space="preserve"> </w:t>
            </w:r>
            <w:ins w:id="106" w:author="noel" w:date="2015-07-24T02:08:00Z">
              <w:r w:rsidR="0049731C">
                <w:rPr>
                  <w:rFonts w:eastAsiaTheme="minorEastAsia" w:hint="eastAsia"/>
                </w:rPr>
                <w:t>구성된</w:t>
              </w:r>
            </w:ins>
            <w:ins w:id="107" w:author="noel" w:date="2015-07-24T02:35:00Z">
              <w:r w:rsidR="00B17CBC">
                <w:rPr>
                  <w:rFonts w:eastAsiaTheme="minorEastAsia" w:hint="eastAsia"/>
                </w:rPr>
                <w:t xml:space="preserve"> </w:t>
              </w:r>
            </w:ins>
            <w:del w:id="108" w:author="noel" w:date="2015-07-24T02:08:00Z">
              <w:r w:rsidR="00237FDB" w:rsidDel="0049731C">
                <w:rPr>
                  <w:rFonts w:eastAsiaTheme="minorEastAsia" w:hint="eastAsia"/>
                </w:rPr>
                <w:delText>나</w:delText>
              </w:r>
            </w:del>
            <w:del w:id="109" w:author="noel" w:date="2015-07-24T02:07:00Z">
              <w:r w:rsidR="00237FDB" w:rsidDel="00D15DB0">
                <w:rPr>
                  <w:rFonts w:eastAsiaTheme="minorEastAsia" w:hint="eastAsia"/>
                </w:rPr>
                <w:delText>뉜</w:delText>
              </w:r>
              <w:r w:rsidR="00237FDB" w:rsidDel="00D15DB0">
                <w:rPr>
                  <w:rFonts w:eastAsiaTheme="minorEastAsia" w:hint="eastAsia"/>
                </w:rPr>
                <w:delText xml:space="preserve"> </w:delText>
              </w:r>
            </w:del>
            <w:r w:rsidR="00237FDB">
              <w:rPr>
                <w:rFonts w:eastAsiaTheme="minorEastAsia" w:hint="eastAsia"/>
              </w:rPr>
              <w:t>새로운</w:t>
            </w:r>
            <w:r w:rsidR="00237FDB">
              <w:rPr>
                <w:rFonts w:eastAsiaTheme="minorEastAsia" w:hint="eastAsia"/>
              </w:rPr>
              <w:t xml:space="preserve"> </w:t>
            </w:r>
            <w:r w:rsidR="00237FDB">
              <w:rPr>
                <w:rFonts w:eastAsiaTheme="minorEastAsia" w:hint="eastAsia"/>
              </w:rPr>
              <w:t>놀이시설</w:t>
            </w:r>
            <w:ins w:id="110" w:author="noel" w:date="2015-07-24T00:32:00Z">
              <w:r w:rsidR="00A31E81">
                <w:rPr>
                  <w:rFonts w:eastAsiaTheme="minorEastAsia" w:hint="eastAsia"/>
                </w:rPr>
                <w:t xml:space="preserve"> </w:t>
              </w:r>
              <w:r w:rsidR="00A31E81">
                <w:rPr>
                  <w:rFonts w:eastAsiaTheme="minorEastAsia" w:hint="eastAsia"/>
                </w:rPr>
                <w:t>디즈</w:t>
              </w:r>
            </w:ins>
            <w:ins w:id="111" w:author="noel" w:date="2015-07-24T00:33:00Z">
              <w:r w:rsidR="00A31E81">
                <w:rPr>
                  <w:rFonts w:eastAsiaTheme="minorEastAsia" w:hint="eastAsia"/>
                </w:rPr>
                <w:t>니씨가</w:t>
              </w:r>
              <w:r w:rsidR="00A31E81">
                <w:rPr>
                  <w:rFonts w:eastAsiaTheme="minorEastAsia" w:hint="eastAsia"/>
                </w:rPr>
                <w:t xml:space="preserve"> </w:t>
              </w:r>
              <w:r w:rsidR="00A31E81">
                <w:rPr>
                  <w:rFonts w:eastAsiaTheme="minorEastAsia" w:hint="eastAsia"/>
                </w:rPr>
                <w:t>위치합니다</w:t>
              </w:r>
              <w:r w:rsidR="00A31E81">
                <w:rPr>
                  <w:rFonts w:eastAsiaTheme="minorEastAsia" w:hint="eastAsia"/>
                </w:rPr>
                <w:t>.</w:t>
              </w:r>
            </w:ins>
            <w:del w:id="112" w:author="noel" w:date="2015-07-24T00:32:00Z">
              <w:r w:rsidR="00237FDB" w:rsidDel="00A31E81">
                <w:rPr>
                  <w:rFonts w:eastAsiaTheme="minorEastAsia" w:hint="eastAsia"/>
                </w:rPr>
                <w:delText>입니다</w:delText>
              </w:r>
              <w:r w:rsidR="00237FDB" w:rsidDel="00A31E81">
                <w:rPr>
                  <w:rFonts w:eastAsiaTheme="minorEastAsia" w:hint="eastAsia"/>
                </w:rPr>
                <w:delText>.</w:delText>
              </w:r>
            </w:del>
          </w:p>
          <w:p w:rsidR="009F7A75" w:rsidRPr="00237FDB" w:rsidRDefault="009F7A75">
            <w:pPr>
              <w:rPr>
                <w:rFonts w:eastAsiaTheme="minorEastAsia"/>
              </w:rPr>
            </w:pPr>
          </w:p>
          <w:p w:rsidR="0042278D" w:rsidRPr="000F785E" w:rsidRDefault="000F785E">
            <w:pPr>
              <w:rPr>
                <w:rFonts w:eastAsiaTheme="minorEastAsia"/>
              </w:rPr>
            </w:pPr>
            <w:r w:rsidRPr="000F785E">
              <w:rPr>
                <w:rFonts w:eastAsiaTheme="minorEastAsia"/>
                <w:color w:val="0000FF"/>
              </w:rPr>
              <w:t>&lt;br /&gt;</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color w:val="0000FF"/>
              </w:rPr>
              <w:t>&lt;br /&gt;</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color w:val="0000FF"/>
              </w:rPr>
              <w:t>&lt;/p&gt;</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color w:val="0000FF"/>
              </w:rPr>
              <w:t>&lt;h3&gt;</w:t>
            </w:r>
          </w:p>
          <w:p w:rsidR="0042278D" w:rsidRDefault="0042278D">
            <w:pPr>
              <w:rPr>
                <w:rFonts w:eastAsiaTheme="minorEastAsia"/>
              </w:rPr>
            </w:pPr>
          </w:p>
          <w:p w:rsidR="009F7A75" w:rsidRDefault="009F7A75">
            <w:pPr>
              <w:rPr>
                <w:rFonts w:eastAsiaTheme="minorEastAsia"/>
              </w:rPr>
            </w:pPr>
            <w:del w:id="113" w:author="noel" w:date="2015-07-24T00:33:00Z">
              <w:r w:rsidDel="00BC66F7">
                <w:rPr>
                  <w:rFonts w:eastAsiaTheme="minorEastAsia" w:hint="eastAsia"/>
                </w:rPr>
                <w:delText>바</w:delText>
              </w:r>
            </w:del>
            <w:ins w:id="114" w:author="noel" w:date="2015-07-24T00:33:00Z">
              <w:r w:rsidR="00BC66F7">
                <w:rPr>
                  <w:rFonts w:eastAsiaTheme="minorEastAsia" w:hint="eastAsia"/>
                </w:rPr>
                <w:t>술집</w:t>
              </w:r>
            </w:ins>
          </w:p>
          <w:p w:rsidR="009F7A75" w:rsidRPr="000F785E" w:rsidRDefault="009F7A75">
            <w:pPr>
              <w:rPr>
                <w:rFonts w:eastAsiaTheme="minorEastAsia"/>
              </w:rPr>
            </w:pPr>
          </w:p>
          <w:p w:rsidR="0042278D" w:rsidRPr="000F785E" w:rsidRDefault="000F785E">
            <w:pPr>
              <w:rPr>
                <w:rFonts w:eastAsiaTheme="minorEastAsia"/>
              </w:rPr>
            </w:pPr>
            <w:r w:rsidRPr="000F785E">
              <w:rPr>
                <w:rFonts w:eastAsiaTheme="minorEastAsia"/>
                <w:color w:val="0000FF"/>
              </w:rPr>
              <w:t>&lt;/h3&gt;</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color w:val="0000FF"/>
              </w:rPr>
              <w:t>&lt;p&gt;</w:t>
            </w:r>
          </w:p>
          <w:p w:rsidR="0042278D" w:rsidRDefault="0042278D">
            <w:pPr>
              <w:rPr>
                <w:rFonts w:eastAsiaTheme="minorEastAsia"/>
              </w:rPr>
            </w:pPr>
          </w:p>
          <w:p w:rsidR="009F7A75" w:rsidRDefault="009F7A75">
            <w:pPr>
              <w:rPr>
                <w:rFonts w:eastAsiaTheme="minorEastAsia"/>
              </w:rPr>
            </w:pPr>
            <w:del w:id="115" w:author="noel" w:date="2015-07-24T00:33:00Z">
              <w:r w:rsidDel="00BC66F7">
                <w:rPr>
                  <w:rFonts w:eastAsiaTheme="minorEastAsia" w:hint="eastAsia"/>
                </w:rPr>
                <w:delText>도쿄의</w:delText>
              </w:r>
              <w:r w:rsidDel="00BC66F7">
                <w:rPr>
                  <w:rFonts w:eastAsiaTheme="minorEastAsia" w:hint="eastAsia"/>
                </w:rPr>
                <w:delText xml:space="preserve"> </w:delText>
              </w:r>
              <w:r w:rsidDel="00BC66F7">
                <w:rPr>
                  <w:rFonts w:eastAsiaTheme="minorEastAsia" w:hint="eastAsia"/>
                </w:rPr>
                <w:delText>번화하고</w:delText>
              </w:r>
              <w:r w:rsidR="00237FDB" w:rsidDel="00BC66F7">
                <w:rPr>
                  <w:rFonts w:eastAsiaTheme="minorEastAsia" w:hint="eastAsia"/>
                </w:rPr>
                <w:delText xml:space="preserve"> </w:delText>
              </w:r>
            </w:del>
            <w:r w:rsidR="00237FDB">
              <w:rPr>
                <w:rFonts w:eastAsiaTheme="minorEastAsia" w:hint="eastAsia"/>
              </w:rPr>
              <w:t>에너지</w:t>
            </w:r>
            <w:r>
              <w:rPr>
                <w:rFonts w:eastAsiaTheme="minorEastAsia" w:hint="eastAsia"/>
              </w:rPr>
              <w:t xml:space="preserve"> </w:t>
            </w:r>
            <w:r>
              <w:rPr>
                <w:rFonts w:eastAsiaTheme="minorEastAsia" w:hint="eastAsia"/>
              </w:rPr>
              <w:t>넘치는</w:t>
            </w:r>
            <w:r>
              <w:rPr>
                <w:rFonts w:eastAsiaTheme="minorEastAsia" w:hint="eastAsia"/>
              </w:rPr>
              <w:t xml:space="preserve"> </w:t>
            </w:r>
            <w:ins w:id="116" w:author="noel" w:date="2015-07-24T00:33:00Z">
              <w:r w:rsidR="00BC66F7">
                <w:rPr>
                  <w:rFonts w:eastAsiaTheme="minorEastAsia" w:hint="eastAsia"/>
                </w:rPr>
                <w:t>도쿄의</w:t>
              </w:r>
              <w:r w:rsidR="00BC66F7">
                <w:rPr>
                  <w:rFonts w:eastAsiaTheme="minorEastAsia" w:hint="eastAsia"/>
                </w:rPr>
                <w:t xml:space="preserve"> </w:t>
              </w:r>
            </w:ins>
            <w:r>
              <w:rPr>
                <w:rFonts w:eastAsiaTheme="minorEastAsia" w:hint="eastAsia"/>
              </w:rPr>
              <w:t>야간</w:t>
            </w:r>
            <w:r>
              <w:rPr>
                <w:rFonts w:eastAsiaTheme="minorEastAsia" w:hint="eastAsia"/>
              </w:rPr>
              <w:t xml:space="preserve"> </w:t>
            </w:r>
            <w:r>
              <w:rPr>
                <w:rFonts w:eastAsiaTheme="minorEastAsia" w:hint="eastAsia"/>
              </w:rPr>
              <w:t>유흥가는</w:t>
            </w:r>
            <w:r>
              <w:rPr>
                <w:rFonts w:eastAsiaTheme="minorEastAsia" w:hint="eastAsia"/>
              </w:rPr>
              <w:t xml:space="preserve"> </w:t>
            </w:r>
            <w:del w:id="117" w:author="noel" w:date="2015-07-24T00:34:00Z">
              <w:r w:rsidR="00B02510" w:rsidDel="006760BA">
                <w:rPr>
                  <w:rFonts w:eastAsiaTheme="minorEastAsia" w:hint="eastAsia"/>
                </w:rPr>
                <w:delText>다양한</w:delText>
              </w:r>
              <w:r w:rsidR="00B02510" w:rsidDel="006760BA">
                <w:rPr>
                  <w:rFonts w:eastAsiaTheme="minorEastAsia" w:hint="eastAsia"/>
                </w:rPr>
                <w:delText xml:space="preserve"> </w:delText>
              </w:r>
              <w:r w:rsidR="00B02510" w:rsidDel="006760BA">
                <w:rPr>
                  <w:rFonts w:eastAsiaTheme="minorEastAsia" w:hint="eastAsia"/>
                </w:rPr>
                <w:delText>형태로</w:delText>
              </w:r>
              <w:r w:rsidR="00237FDB" w:rsidDel="006760BA">
                <w:rPr>
                  <w:rFonts w:eastAsiaTheme="minorEastAsia" w:hint="eastAsia"/>
                </w:rPr>
                <w:delText xml:space="preserve"> </w:delText>
              </w:r>
              <w:r w:rsidR="00237FDB" w:rsidDel="006760BA">
                <w:rPr>
                  <w:rFonts w:eastAsiaTheme="minorEastAsia" w:hint="eastAsia"/>
                </w:rPr>
                <w:delText>야간</w:delText>
              </w:r>
              <w:r w:rsidR="00237FDB" w:rsidDel="006760BA">
                <w:rPr>
                  <w:rFonts w:eastAsiaTheme="minorEastAsia" w:hint="eastAsia"/>
                </w:rPr>
                <w:delText xml:space="preserve"> </w:delText>
              </w:r>
              <w:r w:rsidR="00237FDB" w:rsidDel="006760BA">
                <w:rPr>
                  <w:rFonts w:eastAsiaTheme="minorEastAsia" w:hint="eastAsia"/>
                </w:rPr>
                <w:delText>전</w:delText>
              </w:r>
              <w:r w:rsidR="00237FDB" w:rsidDel="006760BA">
                <w:rPr>
                  <w:rFonts w:eastAsiaTheme="minorEastAsia" w:hint="eastAsia"/>
                </w:rPr>
                <w:delText xml:space="preserve"> </w:delText>
              </w:r>
              <w:r w:rsidDel="006760BA">
                <w:rPr>
                  <w:rFonts w:eastAsiaTheme="minorEastAsia" w:hint="eastAsia"/>
                </w:rPr>
                <w:delText>시간에</w:delText>
              </w:r>
              <w:r w:rsidDel="006760BA">
                <w:rPr>
                  <w:rFonts w:eastAsiaTheme="minorEastAsia" w:hint="eastAsia"/>
                </w:rPr>
                <w:delText xml:space="preserve"> </w:delText>
              </w:r>
              <w:r w:rsidR="00237FDB" w:rsidDel="006760BA">
                <w:rPr>
                  <w:rFonts w:eastAsiaTheme="minorEastAsia" w:hint="eastAsia"/>
                </w:rPr>
                <w:delText>운영되고</w:delText>
              </w:r>
              <w:r w:rsidR="00237FDB" w:rsidDel="006760BA">
                <w:rPr>
                  <w:rFonts w:eastAsiaTheme="minorEastAsia" w:hint="eastAsia"/>
                </w:rPr>
                <w:delText xml:space="preserve"> </w:delText>
              </w:r>
              <w:r w:rsidR="00237FDB" w:rsidDel="006760BA">
                <w:rPr>
                  <w:rFonts w:eastAsiaTheme="minorEastAsia" w:hint="eastAsia"/>
                </w:rPr>
                <w:delText>있습</w:delText>
              </w:r>
              <w:r w:rsidDel="006760BA">
                <w:rPr>
                  <w:rFonts w:eastAsiaTheme="minorEastAsia" w:hint="eastAsia"/>
                </w:rPr>
                <w:delText>니</w:delText>
              </w:r>
            </w:del>
            <w:ins w:id="118" w:author="noel" w:date="2015-07-24T00:34:00Z">
              <w:r w:rsidR="006760BA">
                <w:rPr>
                  <w:rFonts w:eastAsiaTheme="minorEastAsia" w:hint="eastAsia"/>
                </w:rPr>
                <w:t>언제나</w:t>
              </w:r>
              <w:r w:rsidR="006760BA">
                <w:rPr>
                  <w:rFonts w:eastAsiaTheme="minorEastAsia" w:hint="eastAsia"/>
                </w:rPr>
                <w:t xml:space="preserve"> </w:t>
              </w:r>
              <w:r w:rsidR="006760BA">
                <w:rPr>
                  <w:rFonts w:eastAsiaTheme="minorEastAsia" w:hint="eastAsia"/>
                </w:rPr>
                <w:t>열려있습니</w:t>
              </w:r>
            </w:ins>
            <w:r>
              <w:rPr>
                <w:rFonts w:eastAsiaTheme="minorEastAsia" w:hint="eastAsia"/>
              </w:rPr>
              <w:t>다</w:t>
            </w:r>
            <w:r>
              <w:rPr>
                <w:rFonts w:eastAsiaTheme="minorEastAsia" w:hint="eastAsia"/>
              </w:rPr>
              <w:t xml:space="preserve">. </w:t>
            </w:r>
            <w:r>
              <w:rPr>
                <w:rFonts w:eastAsiaTheme="minorEastAsia" w:hint="eastAsia"/>
              </w:rPr>
              <w:t>실제로</w:t>
            </w:r>
            <w:r>
              <w:rPr>
                <w:rFonts w:eastAsiaTheme="minorEastAsia" w:hint="eastAsia"/>
              </w:rPr>
              <w:t xml:space="preserve"> </w:t>
            </w:r>
            <w:r>
              <w:rPr>
                <w:rFonts w:eastAsiaTheme="minorEastAsia" w:hint="eastAsia"/>
              </w:rPr>
              <w:t>많은</w:t>
            </w:r>
            <w:r>
              <w:rPr>
                <w:rFonts w:eastAsiaTheme="minorEastAsia" w:hint="eastAsia"/>
              </w:rPr>
              <w:t xml:space="preserve"> </w:t>
            </w:r>
            <w:r>
              <w:rPr>
                <w:rFonts w:eastAsiaTheme="minorEastAsia" w:hint="eastAsia"/>
              </w:rPr>
              <w:t>지역에서</w:t>
            </w:r>
            <w:del w:id="119" w:author="noel" w:date="2015-07-24T00:34:00Z">
              <w:r w:rsidDel="009C3F33">
                <w:rPr>
                  <w:rFonts w:eastAsiaTheme="minorEastAsia" w:hint="eastAsia"/>
                </w:rPr>
                <w:delText>는</w:delText>
              </w:r>
            </w:del>
            <w:r w:rsidR="00B02510">
              <w:rPr>
                <w:rFonts w:eastAsiaTheme="minorEastAsia" w:hint="eastAsia"/>
              </w:rPr>
              <w:t xml:space="preserve"> </w:t>
            </w:r>
            <w:r w:rsidR="00B02510">
              <w:rPr>
                <w:rFonts w:eastAsiaTheme="minorEastAsia" w:hint="eastAsia"/>
              </w:rPr>
              <w:t>유흥</w:t>
            </w:r>
            <w:r w:rsidR="00B02510">
              <w:rPr>
                <w:rFonts w:eastAsiaTheme="minorEastAsia" w:hint="eastAsia"/>
              </w:rPr>
              <w:t xml:space="preserve"> </w:t>
            </w:r>
            <w:r w:rsidR="00B02510">
              <w:rPr>
                <w:rFonts w:eastAsiaTheme="minorEastAsia" w:hint="eastAsia"/>
              </w:rPr>
              <w:t>시설은</w:t>
            </w:r>
            <w:r>
              <w:rPr>
                <w:rFonts w:eastAsiaTheme="minorEastAsia" w:hint="eastAsia"/>
              </w:rPr>
              <w:t xml:space="preserve"> </w:t>
            </w:r>
            <w:r>
              <w:rPr>
                <w:rFonts w:eastAsiaTheme="minorEastAsia" w:hint="eastAsia"/>
              </w:rPr>
              <w:t>다음날</w:t>
            </w:r>
            <w:r>
              <w:rPr>
                <w:rFonts w:eastAsiaTheme="minorEastAsia" w:hint="eastAsia"/>
              </w:rPr>
              <w:t xml:space="preserve"> </w:t>
            </w:r>
            <w:r>
              <w:rPr>
                <w:rFonts w:eastAsiaTheme="minorEastAsia" w:hint="eastAsia"/>
              </w:rPr>
              <w:t>지하철</w:t>
            </w:r>
            <w:ins w:id="120" w:author="noel" w:date="2015-07-24T00:35:00Z">
              <w:r w:rsidR="009C3F33">
                <w:rPr>
                  <w:rFonts w:eastAsiaTheme="minorEastAsia" w:hint="eastAsia"/>
                </w:rPr>
                <w:t>이</w:t>
              </w:r>
              <w:r w:rsidR="009C3F33">
                <w:rPr>
                  <w:rFonts w:eastAsiaTheme="minorEastAsia" w:hint="eastAsia"/>
                </w:rPr>
                <w:t xml:space="preserve"> </w:t>
              </w:r>
              <w:r w:rsidR="009C3F33">
                <w:rPr>
                  <w:rFonts w:eastAsiaTheme="minorEastAsia" w:hint="eastAsia"/>
                </w:rPr>
                <w:t>운행을</w:t>
              </w:r>
              <w:r w:rsidR="009C3F33">
                <w:rPr>
                  <w:rFonts w:eastAsiaTheme="minorEastAsia" w:hint="eastAsia"/>
                </w:rPr>
                <w:t xml:space="preserve"> </w:t>
              </w:r>
              <w:r w:rsidR="009C3F33">
                <w:rPr>
                  <w:rFonts w:eastAsiaTheme="minorEastAsia" w:hint="eastAsia"/>
                </w:rPr>
                <w:t>시작하는</w:t>
              </w:r>
            </w:ins>
            <w:del w:id="121" w:author="noel" w:date="2015-07-24T00:35:00Z">
              <w:r w:rsidDel="009C3F33">
                <w:rPr>
                  <w:rFonts w:eastAsiaTheme="minorEastAsia" w:hint="eastAsia"/>
                </w:rPr>
                <w:delText>이</w:delText>
              </w:r>
              <w:r w:rsidDel="009C3F33">
                <w:rPr>
                  <w:rFonts w:eastAsiaTheme="minorEastAsia" w:hint="eastAsia"/>
                </w:rPr>
                <w:delText xml:space="preserve"> </w:delText>
              </w:r>
              <w:r w:rsidDel="009C3F33">
                <w:rPr>
                  <w:rFonts w:eastAsiaTheme="minorEastAsia" w:hint="eastAsia"/>
                </w:rPr>
                <w:delText>운행되는</w:delText>
              </w:r>
            </w:del>
            <w:r>
              <w:rPr>
                <w:rFonts w:eastAsiaTheme="minorEastAsia" w:hint="eastAsia"/>
              </w:rPr>
              <w:t xml:space="preserve"> </w:t>
            </w:r>
            <w:del w:id="122" w:author="noel" w:date="2015-07-24T00:34:00Z">
              <w:r w:rsidDel="009C3F33">
                <w:rPr>
                  <w:rFonts w:eastAsiaTheme="minorEastAsia" w:hint="eastAsia"/>
                </w:rPr>
                <w:delText>05:00</w:delText>
              </w:r>
            </w:del>
            <w:ins w:id="123" w:author="noel" w:date="2015-07-24T00:34:00Z">
              <w:r w:rsidR="009C3F33">
                <w:rPr>
                  <w:rFonts w:eastAsiaTheme="minorEastAsia" w:hint="eastAsia"/>
                </w:rPr>
                <w:t>아침</w:t>
              </w:r>
              <w:r w:rsidR="009C3F33">
                <w:rPr>
                  <w:rFonts w:eastAsiaTheme="minorEastAsia" w:hint="eastAsia"/>
                </w:rPr>
                <w:t xml:space="preserve"> 5</w:t>
              </w:r>
              <w:r w:rsidR="009C3F33">
                <w:rPr>
                  <w:rFonts w:eastAsiaTheme="minorEastAsia" w:hint="eastAsia"/>
                </w:rPr>
                <w:t>시</w:t>
              </w:r>
            </w:ins>
            <w:r>
              <w:rPr>
                <w:rFonts w:eastAsiaTheme="minorEastAsia" w:hint="eastAsia"/>
              </w:rPr>
              <w:t>까지</w:t>
            </w:r>
            <w:r>
              <w:rPr>
                <w:rFonts w:eastAsiaTheme="minorEastAsia" w:hint="eastAsia"/>
              </w:rPr>
              <w:t xml:space="preserve"> </w:t>
            </w:r>
            <w:r w:rsidR="00B02510">
              <w:rPr>
                <w:rFonts w:eastAsiaTheme="minorEastAsia" w:hint="eastAsia"/>
              </w:rPr>
              <w:t>영업합니</w:t>
            </w:r>
            <w:r>
              <w:rPr>
                <w:rFonts w:eastAsiaTheme="minorEastAsia" w:hint="eastAsia"/>
              </w:rPr>
              <w:t>다</w:t>
            </w:r>
            <w:r>
              <w:rPr>
                <w:rFonts w:eastAsiaTheme="minorEastAsia" w:hint="eastAsia"/>
              </w:rPr>
              <w:t xml:space="preserve">. </w:t>
            </w:r>
            <w:r>
              <w:rPr>
                <w:rFonts w:eastAsiaTheme="minorEastAsia" w:hint="eastAsia"/>
              </w:rPr>
              <w:t>가장</w:t>
            </w:r>
            <w:r>
              <w:rPr>
                <w:rFonts w:eastAsiaTheme="minorEastAsia" w:hint="eastAsia"/>
              </w:rPr>
              <w:t xml:space="preserve"> </w:t>
            </w:r>
            <w:r>
              <w:rPr>
                <w:rFonts w:eastAsiaTheme="minorEastAsia" w:hint="eastAsia"/>
              </w:rPr>
              <w:t>유명한</w:t>
            </w:r>
            <w:r>
              <w:rPr>
                <w:rFonts w:eastAsiaTheme="minorEastAsia" w:hint="eastAsia"/>
              </w:rPr>
              <w:t xml:space="preserve"> </w:t>
            </w:r>
            <w:r>
              <w:rPr>
                <w:rFonts w:eastAsiaTheme="minorEastAsia" w:hint="eastAsia"/>
              </w:rPr>
              <w:t>야간</w:t>
            </w:r>
            <w:r>
              <w:rPr>
                <w:rFonts w:eastAsiaTheme="minorEastAsia" w:hint="eastAsia"/>
              </w:rPr>
              <w:t xml:space="preserve"> </w:t>
            </w:r>
            <w:r>
              <w:rPr>
                <w:rFonts w:eastAsiaTheme="minorEastAsia" w:hint="eastAsia"/>
              </w:rPr>
              <w:t>유흥가는</w:t>
            </w:r>
            <w:r>
              <w:rPr>
                <w:rFonts w:eastAsiaTheme="minorEastAsia" w:hint="eastAsia"/>
              </w:rPr>
              <w:t xml:space="preserve"> </w:t>
            </w:r>
            <w:r>
              <w:rPr>
                <w:rFonts w:eastAsiaTheme="minorEastAsia" w:hint="eastAsia"/>
              </w:rPr>
              <w:t>미국식</w:t>
            </w:r>
            <w:r>
              <w:rPr>
                <w:rFonts w:eastAsiaTheme="minorEastAsia" w:hint="eastAsia"/>
              </w:rPr>
              <w:t xml:space="preserve"> </w:t>
            </w:r>
            <w:r>
              <w:rPr>
                <w:rFonts w:eastAsiaTheme="minorEastAsia" w:hint="eastAsia"/>
              </w:rPr>
              <w:t>바가</w:t>
            </w:r>
            <w:r>
              <w:rPr>
                <w:rFonts w:eastAsiaTheme="minorEastAsia" w:hint="eastAsia"/>
              </w:rPr>
              <w:t xml:space="preserve"> </w:t>
            </w:r>
            <w:r>
              <w:rPr>
                <w:rFonts w:eastAsiaTheme="minorEastAsia" w:hint="eastAsia"/>
              </w:rPr>
              <w:t>자리한</w:t>
            </w:r>
            <w:r>
              <w:rPr>
                <w:rFonts w:eastAsiaTheme="minorEastAsia" w:hint="eastAsia"/>
              </w:rPr>
              <w:t xml:space="preserve"> </w:t>
            </w:r>
            <w:r>
              <w:rPr>
                <w:rFonts w:eastAsiaTheme="minorEastAsia" w:hint="eastAsia"/>
              </w:rPr>
              <w:t>롯폰기와</w:t>
            </w:r>
            <w:r>
              <w:rPr>
                <w:rFonts w:eastAsiaTheme="minorEastAsia" w:hint="eastAsia"/>
              </w:rPr>
              <w:t xml:space="preserve"> </w:t>
            </w:r>
            <w:r>
              <w:rPr>
                <w:rFonts w:eastAsiaTheme="minorEastAsia" w:hint="eastAsia"/>
              </w:rPr>
              <w:t>어둠이</w:t>
            </w:r>
            <w:r>
              <w:rPr>
                <w:rFonts w:eastAsiaTheme="minorEastAsia" w:hint="eastAsia"/>
              </w:rPr>
              <w:t xml:space="preserve"> </w:t>
            </w:r>
            <w:r>
              <w:rPr>
                <w:rFonts w:eastAsiaTheme="minorEastAsia" w:hint="eastAsia"/>
              </w:rPr>
              <w:t>깔리면</w:t>
            </w:r>
            <w:r>
              <w:rPr>
                <w:rFonts w:eastAsiaTheme="minorEastAsia" w:hint="eastAsia"/>
              </w:rPr>
              <w:t xml:space="preserve"> </w:t>
            </w:r>
            <w:r>
              <w:rPr>
                <w:rFonts w:eastAsiaTheme="minorEastAsia" w:hint="eastAsia"/>
              </w:rPr>
              <w:t>네온</w:t>
            </w:r>
            <w:r>
              <w:rPr>
                <w:rFonts w:eastAsiaTheme="minorEastAsia" w:hint="eastAsia"/>
              </w:rPr>
              <w:t xml:space="preserve"> </w:t>
            </w:r>
            <w:r>
              <w:rPr>
                <w:rFonts w:eastAsiaTheme="minorEastAsia" w:hint="eastAsia"/>
              </w:rPr>
              <w:t>불빛으로</w:t>
            </w:r>
            <w:r>
              <w:rPr>
                <w:rFonts w:eastAsiaTheme="minorEastAsia" w:hint="eastAsia"/>
              </w:rPr>
              <w:t xml:space="preserve"> </w:t>
            </w:r>
            <w:r>
              <w:rPr>
                <w:rFonts w:eastAsiaTheme="minorEastAsia" w:hint="eastAsia"/>
              </w:rPr>
              <w:t>물드는</w:t>
            </w:r>
            <w:r>
              <w:rPr>
                <w:rFonts w:eastAsiaTheme="minorEastAsia" w:hint="eastAsia"/>
              </w:rPr>
              <w:t xml:space="preserve"> </w:t>
            </w:r>
            <w:r>
              <w:rPr>
                <w:rFonts w:eastAsiaTheme="minorEastAsia" w:hint="eastAsia"/>
              </w:rPr>
              <w:t>시부야</w:t>
            </w:r>
            <w:r>
              <w:rPr>
                <w:rFonts w:eastAsiaTheme="minorEastAsia" w:hint="eastAsia"/>
              </w:rPr>
              <w:t xml:space="preserve"> </w:t>
            </w:r>
            <w:r>
              <w:rPr>
                <w:rFonts w:eastAsiaTheme="minorEastAsia" w:hint="eastAsia"/>
              </w:rPr>
              <w:t>지역입니다</w:t>
            </w:r>
            <w:r>
              <w:rPr>
                <w:rFonts w:eastAsiaTheme="minorEastAsia" w:hint="eastAsia"/>
              </w:rPr>
              <w:t>.</w:t>
            </w:r>
          </w:p>
          <w:p w:rsidR="009F7A75" w:rsidRPr="000F785E" w:rsidRDefault="009F7A75">
            <w:pPr>
              <w:rPr>
                <w:rFonts w:eastAsiaTheme="minorEastAsia"/>
              </w:rPr>
            </w:pPr>
          </w:p>
          <w:p w:rsidR="0042278D" w:rsidRPr="000F785E" w:rsidRDefault="000F785E">
            <w:pPr>
              <w:rPr>
                <w:rFonts w:eastAsiaTheme="minorEastAsia"/>
              </w:rPr>
            </w:pPr>
            <w:r w:rsidRPr="000F785E">
              <w:rPr>
                <w:rFonts w:eastAsiaTheme="minorEastAsia"/>
                <w:color w:val="0000FF"/>
              </w:rPr>
              <w:t>&lt;br /&gt;</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color w:val="0000FF"/>
              </w:rPr>
              <w:t>&lt;br /&gt;</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color w:val="0000FF"/>
              </w:rPr>
              <w:t>&lt;/p&gt;</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color w:val="0000FF"/>
              </w:rPr>
              <w:t>&lt;h3&gt;</w:t>
            </w:r>
          </w:p>
          <w:p w:rsidR="0042278D" w:rsidRDefault="0042278D">
            <w:pPr>
              <w:rPr>
                <w:rFonts w:eastAsiaTheme="minorEastAsia"/>
              </w:rPr>
            </w:pPr>
          </w:p>
          <w:p w:rsidR="009F7A75" w:rsidRDefault="009F7A75">
            <w:pPr>
              <w:rPr>
                <w:rFonts w:eastAsiaTheme="minorEastAsia"/>
              </w:rPr>
            </w:pPr>
            <w:r>
              <w:rPr>
                <w:rFonts w:eastAsiaTheme="minorEastAsia" w:hint="eastAsia"/>
              </w:rPr>
              <w:t>클럽</w:t>
            </w:r>
          </w:p>
          <w:p w:rsidR="009F7A75" w:rsidRPr="000F785E" w:rsidRDefault="009F7A75">
            <w:pPr>
              <w:rPr>
                <w:rFonts w:eastAsiaTheme="minorEastAsia"/>
              </w:rPr>
            </w:pPr>
          </w:p>
          <w:p w:rsidR="0042278D" w:rsidRPr="000F785E" w:rsidRDefault="000F785E">
            <w:pPr>
              <w:rPr>
                <w:rFonts w:eastAsiaTheme="minorEastAsia"/>
              </w:rPr>
            </w:pPr>
            <w:r w:rsidRPr="000F785E">
              <w:rPr>
                <w:rFonts w:eastAsiaTheme="minorEastAsia"/>
                <w:color w:val="0000FF"/>
              </w:rPr>
              <w:lastRenderedPageBreak/>
              <w:t>&lt;/h3&gt;</w:t>
            </w:r>
          </w:p>
          <w:p w:rsidR="0042278D" w:rsidRPr="000F785E" w:rsidRDefault="0042278D">
            <w:pPr>
              <w:rPr>
                <w:rFonts w:eastAsiaTheme="minorEastAsia"/>
              </w:rPr>
            </w:pPr>
          </w:p>
          <w:p w:rsidR="0042278D" w:rsidRPr="000F785E" w:rsidRDefault="000F785E">
            <w:pPr>
              <w:rPr>
                <w:rFonts w:eastAsiaTheme="minorEastAsia"/>
              </w:rPr>
            </w:pPr>
            <w:r w:rsidRPr="000F785E">
              <w:rPr>
                <w:rFonts w:eastAsiaTheme="minorEastAsia"/>
                <w:color w:val="0000FF"/>
              </w:rPr>
              <w:t>&lt;p&gt;</w:t>
            </w:r>
          </w:p>
          <w:p w:rsidR="0042278D" w:rsidRDefault="0042278D">
            <w:pPr>
              <w:rPr>
                <w:rFonts w:eastAsiaTheme="minorEastAsia"/>
              </w:rPr>
            </w:pPr>
          </w:p>
          <w:p w:rsidR="009F7A75" w:rsidRDefault="009F7A75">
            <w:pPr>
              <w:rPr>
                <w:rFonts w:eastAsiaTheme="minorEastAsia"/>
              </w:rPr>
            </w:pPr>
            <w:r>
              <w:rPr>
                <w:rFonts w:eastAsiaTheme="minorEastAsia" w:hint="eastAsia"/>
              </w:rPr>
              <w:t>신주쿠</w:t>
            </w:r>
            <w:ins w:id="124" w:author="noel" w:date="2015-07-24T00:36:00Z">
              <w:r w:rsidR="004E0CF9">
                <w:rPr>
                  <w:rFonts w:eastAsiaTheme="minorEastAsia" w:hint="eastAsia"/>
                </w:rPr>
                <w:t>에</w:t>
              </w:r>
            </w:ins>
            <w:r>
              <w:rPr>
                <w:rFonts w:eastAsiaTheme="minorEastAsia" w:hint="eastAsia"/>
              </w:rPr>
              <w:t>는</w:t>
            </w:r>
            <w:r>
              <w:rPr>
                <w:rFonts w:eastAsiaTheme="minorEastAsia" w:hint="eastAsia"/>
              </w:rPr>
              <w:t xml:space="preserve"> </w:t>
            </w:r>
            <w:del w:id="125" w:author="noel" w:date="2015-07-24T00:36:00Z">
              <w:r w:rsidDel="004E0CF9">
                <w:rPr>
                  <w:rFonts w:eastAsiaTheme="minorEastAsia" w:hint="eastAsia"/>
                </w:rPr>
                <w:delText>도쿄에서</w:delText>
              </w:r>
              <w:r w:rsidDel="004E0CF9">
                <w:rPr>
                  <w:rFonts w:eastAsiaTheme="minorEastAsia" w:hint="eastAsia"/>
                </w:rPr>
                <w:delText xml:space="preserve"> </w:delText>
              </w:r>
              <w:r w:rsidDel="004E0CF9">
                <w:rPr>
                  <w:rFonts w:eastAsiaTheme="minorEastAsia" w:hint="eastAsia"/>
                </w:rPr>
                <w:delText>클럽을</w:delText>
              </w:r>
              <w:r w:rsidDel="004E0CF9">
                <w:rPr>
                  <w:rFonts w:eastAsiaTheme="minorEastAsia" w:hint="eastAsia"/>
                </w:rPr>
                <w:delText xml:space="preserve"> </w:delText>
              </w:r>
              <w:r w:rsidDel="004E0CF9">
                <w:rPr>
                  <w:rFonts w:eastAsiaTheme="minorEastAsia" w:hint="eastAsia"/>
                </w:rPr>
                <w:delText>즐길</w:delText>
              </w:r>
              <w:r w:rsidDel="004E0CF9">
                <w:rPr>
                  <w:rFonts w:eastAsiaTheme="minorEastAsia" w:hint="eastAsia"/>
                </w:rPr>
                <w:delText xml:space="preserve"> </w:delText>
              </w:r>
              <w:r w:rsidDel="004E0CF9">
                <w:rPr>
                  <w:rFonts w:eastAsiaTheme="minorEastAsia" w:hint="eastAsia"/>
                </w:rPr>
                <w:delText>수</w:delText>
              </w:r>
              <w:r w:rsidDel="004E0CF9">
                <w:rPr>
                  <w:rFonts w:eastAsiaTheme="minorEastAsia" w:hint="eastAsia"/>
                </w:rPr>
                <w:delText xml:space="preserve"> </w:delText>
              </w:r>
              <w:r w:rsidDel="004E0CF9">
                <w:rPr>
                  <w:rFonts w:eastAsiaTheme="minorEastAsia" w:hint="eastAsia"/>
                </w:rPr>
                <w:delText>있는</w:delText>
              </w:r>
              <w:r w:rsidDel="004E0CF9">
                <w:rPr>
                  <w:rFonts w:eastAsiaTheme="minorEastAsia" w:hint="eastAsia"/>
                </w:rPr>
                <w:delText xml:space="preserve"> </w:delText>
              </w:r>
              <w:r w:rsidDel="004E0CF9">
                <w:rPr>
                  <w:rFonts w:eastAsiaTheme="minorEastAsia" w:hint="eastAsia"/>
                </w:rPr>
                <w:delText>최고의</w:delText>
              </w:r>
              <w:r w:rsidDel="004E0CF9">
                <w:rPr>
                  <w:rFonts w:eastAsiaTheme="minorEastAsia" w:hint="eastAsia"/>
                </w:rPr>
                <w:delText xml:space="preserve"> </w:delText>
              </w:r>
              <w:r w:rsidDel="004E0CF9">
                <w:rPr>
                  <w:rFonts w:eastAsiaTheme="minorEastAsia" w:hint="eastAsia"/>
                </w:rPr>
                <w:delText>지역입니다</w:delText>
              </w:r>
            </w:del>
            <w:ins w:id="126" w:author="noel" w:date="2015-07-24T00:36:00Z">
              <w:r w:rsidR="004E0CF9">
                <w:rPr>
                  <w:rFonts w:eastAsiaTheme="minorEastAsia" w:hint="eastAsia"/>
                </w:rPr>
                <w:t>도쿄</w:t>
              </w:r>
              <w:r w:rsidR="004E0CF9">
                <w:rPr>
                  <w:rFonts w:eastAsiaTheme="minorEastAsia" w:hint="eastAsia"/>
                </w:rPr>
                <w:t xml:space="preserve"> </w:t>
              </w:r>
              <w:r w:rsidR="004E0CF9">
                <w:rPr>
                  <w:rFonts w:eastAsiaTheme="minorEastAsia" w:hint="eastAsia"/>
                </w:rPr>
                <w:t>최고의</w:t>
              </w:r>
              <w:r w:rsidR="004E0CF9">
                <w:rPr>
                  <w:rFonts w:eastAsiaTheme="minorEastAsia" w:hint="eastAsia"/>
                </w:rPr>
                <w:t xml:space="preserve"> </w:t>
              </w:r>
              <w:r w:rsidR="004E0CF9">
                <w:rPr>
                  <w:rFonts w:eastAsiaTheme="minorEastAsia" w:hint="eastAsia"/>
                </w:rPr>
                <w:t>클럽들이</w:t>
              </w:r>
              <w:r w:rsidR="004E0CF9">
                <w:rPr>
                  <w:rFonts w:eastAsiaTheme="minorEastAsia" w:hint="eastAsia"/>
                </w:rPr>
                <w:t xml:space="preserve"> </w:t>
              </w:r>
            </w:ins>
            <w:ins w:id="127" w:author="noel" w:date="2015-07-24T00:37:00Z">
              <w:r w:rsidR="004E0CF9">
                <w:rPr>
                  <w:rFonts w:eastAsiaTheme="minorEastAsia" w:hint="eastAsia"/>
                </w:rPr>
                <w:t>있습니다</w:t>
              </w:r>
            </w:ins>
            <w:r>
              <w:rPr>
                <w:rFonts w:eastAsiaTheme="minorEastAsia" w:hint="eastAsia"/>
              </w:rPr>
              <w:t xml:space="preserve">. </w:t>
            </w:r>
            <w:del w:id="128" w:author="noel" w:date="2015-07-24T00:37:00Z">
              <w:r w:rsidDel="004574AD">
                <w:rPr>
                  <w:rFonts w:eastAsiaTheme="minorEastAsia" w:hint="eastAsia"/>
                </w:rPr>
                <w:delText>다양한</w:delText>
              </w:r>
              <w:r w:rsidDel="004574AD">
                <w:rPr>
                  <w:rFonts w:eastAsiaTheme="minorEastAsia" w:hint="eastAsia"/>
                </w:rPr>
                <w:delText xml:space="preserve"> </w:delText>
              </w:r>
              <w:r w:rsidDel="004574AD">
                <w:rPr>
                  <w:rFonts w:eastAsiaTheme="minorEastAsia" w:hint="eastAsia"/>
                </w:rPr>
                <w:delText>바에서</w:delText>
              </w:r>
              <w:r w:rsidDel="004574AD">
                <w:rPr>
                  <w:rFonts w:eastAsiaTheme="minorEastAsia" w:hint="eastAsia"/>
                </w:rPr>
                <w:delText xml:space="preserve"> </w:delText>
              </w:r>
            </w:del>
            <w:ins w:id="129" w:author="noel" w:date="2015-07-24T00:37:00Z">
              <w:r w:rsidR="004574AD">
                <w:rPr>
                  <w:rFonts w:eastAsiaTheme="minorEastAsia" w:hint="eastAsia"/>
                </w:rPr>
                <w:t>클럽</w:t>
              </w:r>
            </w:ins>
            <w:ins w:id="130" w:author="noel" w:date="2015-07-24T00:38:00Z">
              <w:r w:rsidR="00A444D8">
                <w:rPr>
                  <w:rFonts w:eastAsiaTheme="minorEastAsia" w:hint="eastAsia"/>
                </w:rPr>
                <w:t>이</w:t>
              </w:r>
            </w:ins>
            <w:ins w:id="131" w:author="noel" w:date="2015-07-24T00:37:00Z">
              <w:r w:rsidR="004574AD">
                <w:rPr>
                  <w:rFonts w:eastAsiaTheme="minorEastAsia" w:hint="eastAsia"/>
                </w:rPr>
                <w:t xml:space="preserve"> </w:t>
              </w:r>
              <w:r w:rsidR="00FB3C95">
                <w:rPr>
                  <w:rFonts w:eastAsiaTheme="minorEastAsia" w:hint="eastAsia"/>
                </w:rPr>
                <w:t>많</w:t>
              </w:r>
            </w:ins>
            <w:ins w:id="132" w:author="noel" w:date="2015-07-24T00:38:00Z">
              <w:r w:rsidR="00A444D8">
                <w:rPr>
                  <w:rFonts w:eastAsiaTheme="minorEastAsia" w:hint="eastAsia"/>
                </w:rPr>
                <w:t>은</w:t>
              </w:r>
              <w:r w:rsidR="00A444D8">
                <w:rPr>
                  <w:rFonts w:eastAsiaTheme="minorEastAsia" w:hint="eastAsia"/>
                </w:rPr>
                <w:t xml:space="preserve"> </w:t>
              </w:r>
              <w:r w:rsidR="00A444D8">
                <w:rPr>
                  <w:rFonts w:eastAsiaTheme="minorEastAsia" w:hint="eastAsia"/>
                </w:rPr>
                <w:t>만큼</w:t>
              </w:r>
            </w:ins>
            <w:ins w:id="133" w:author="noel" w:date="2015-07-24T00:37:00Z">
              <w:r w:rsidR="004574AD">
                <w:rPr>
                  <w:rFonts w:eastAsiaTheme="minorEastAsia" w:hint="eastAsia"/>
                </w:rPr>
                <w:t xml:space="preserve"> </w:t>
              </w:r>
            </w:ins>
            <w:r>
              <w:rPr>
                <w:rFonts w:eastAsiaTheme="minorEastAsia" w:hint="eastAsia"/>
              </w:rPr>
              <w:t>라이브</w:t>
            </w:r>
            <w:r>
              <w:rPr>
                <w:rFonts w:eastAsiaTheme="minorEastAsia" w:hint="eastAsia"/>
              </w:rPr>
              <w:t xml:space="preserve"> </w:t>
            </w:r>
            <w:r>
              <w:rPr>
                <w:rFonts w:eastAsiaTheme="minorEastAsia" w:hint="eastAsia"/>
              </w:rPr>
              <w:t>음악</w:t>
            </w:r>
            <w:ins w:id="134" w:author="noel" w:date="2015-07-24T00:37:00Z">
              <w:r w:rsidR="004574AD">
                <w:rPr>
                  <w:rFonts w:eastAsiaTheme="minorEastAsia" w:hint="eastAsia"/>
                </w:rPr>
                <w:t>을</w:t>
              </w:r>
              <w:r w:rsidR="004574AD">
                <w:rPr>
                  <w:rFonts w:eastAsiaTheme="minorEastAsia" w:hint="eastAsia"/>
                </w:rPr>
                <w:t xml:space="preserve"> </w:t>
              </w:r>
              <w:r w:rsidR="004574AD">
                <w:rPr>
                  <w:rFonts w:eastAsiaTheme="minorEastAsia" w:hint="eastAsia"/>
                </w:rPr>
                <w:t>연주하는</w:t>
              </w:r>
              <w:r w:rsidR="004574AD">
                <w:rPr>
                  <w:rFonts w:eastAsiaTheme="minorEastAsia" w:hint="eastAsia"/>
                </w:rPr>
                <w:t xml:space="preserve"> </w:t>
              </w:r>
              <w:r w:rsidR="004574AD">
                <w:rPr>
                  <w:rFonts w:eastAsiaTheme="minorEastAsia" w:hint="eastAsia"/>
                </w:rPr>
                <w:t>술집</w:t>
              </w:r>
            </w:ins>
            <w:ins w:id="135" w:author="noel" w:date="2015-07-24T00:38:00Z">
              <w:r w:rsidR="00FB3C95">
                <w:rPr>
                  <w:rFonts w:eastAsiaTheme="minorEastAsia" w:hint="eastAsia"/>
                </w:rPr>
                <w:t>도</w:t>
              </w:r>
            </w:ins>
            <w:ins w:id="136" w:author="noel" w:date="2015-07-24T00:37:00Z">
              <w:r w:rsidR="004574AD">
                <w:rPr>
                  <w:rFonts w:eastAsiaTheme="minorEastAsia" w:hint="eastAsia"/>
                </w:rPr>
                <w:t xml:space="preserve"> </w:t>
              </w:r>
              <w:r w:rsidR="004574AD">
                <w:rPr>
                  <w:rFonts w:eastAsiaTheme="minorEastAsia" w:hint="eastAsia"/>
                </w:rPr>
                <w:t>많</w:t>
              </w:r>
              <w:r w:rsidR="00FB3C95">
                <w:rPr>
                  <w:rFonts w:eastAsiaTheme="minorEastAsia" w:hint="eastAsia"/>
                </w:rPr>
                <w:t>습니다</w:t>
              </w:r>
              <w:r w:rsidR="004574AD">
                <w:rPr>
                  <w:rFonts w:eastAsiaTheme="minorEastAsia" w:hint="eastAsia"/>
                </w:rPr>
                <w:t xml:space="preserve"> </w:t>
              </w:r>
            </w:ins>
            <w:del w:id="137" w:author="noel" w:date="2015-07-24T00:37:00Z">
              <w:r w:rsidDel="004574AD">
                <w:rPr>
                  <w:rFonts w:eastAsiaTheme="minorEastAsia" w:hint="eastAsia"/>
                </w:rPr>
                <w:delText>이</w:delText>
              </w:r>
              <w:r w:rsidDel="004574AD">
                <w:rPr>
                  <w:rFonts w:eastAsiaTheme="minorEastAsia" w:hint="eastAsia"/>
                </w:rPr>
                <w:delText xml:space="preserve"> </w:delText>
              </w:r>
              <w:r w:rsidDel="004574AD">
                <w:rPr>
                  <w:rFonts w:eastAsiaTheme="minorEastAsia" w:hint="eastAsia"/>
                </w:rPr>
                <w:delText>연주되나</w:delText>
              </w:r>
              <w:r w:rsidDel="004574AD">
                <w:rPr>
                  <w:rFonts w:eastAsiaTheme="minorEastAsia" w:hint="eastAsia"/>
                </w:rPr>
                <w:delText xml:space="preserve"> </w:delText>
              </w:r>
              <w:r w:rsidDel="004574AD">
                <w:rPr>
                  <w:rFonts w:eastAsiaTheme="minorEastAsia" w:hint="eastAsia"/>
                </w:rPr>
                <w:delText>많은</w:delText>
              </w:r>
              <w:r w:rsidDel="004574AD">
                <w:rPr>
                  <w:rFonts w:eastAsiaTheme="minorEastAsia" w:hint="eastAsia"/>
                </w:rPr>
                <w:delText xml:space="preserve"> </w:delText>
              </w:r>
              <w:r w:rsidDel="004574AD">
                <w:rPr>
                  <w:rFonts w:eastAsiaTheme="minorEastAsia" w:hint="eastAsia"/>
                </w:rPr>
                <w:delText>댄스</w:delText>
              </w:r>
              <w:r w:rsidDel="004574AD">
                <w:rPr>
                  <w:rFonts w:eastAsiaTheme="minorEastAsia" w:hint="eastAsia"/>
                </w:rPr>
                <w:delText xml:space="preserve"> </w:delText>
              </w:r>
              <w:r w:rsidDel="004574AD">
                <w:rPr>
                  <w:rFonts w:eastAsiaTheme="minorEastAsia" w:hint="eastAsia"/>
                </w:rPr>
                <w:delText>클럽도</w:delText>
              </w:r>
              <w:r w:rsidDel="004574AD">
                <w:rPr>
                  <w:rFonts w:eastAsiaTheme="minorEastAsia" w:hint="eastAsia"/>
                </w:rPr>
                <w:delText xml:space="preserve"> </w:delText>
              </w:r>
              <w:r w:rsidDel="004574AD">
                <w:rPr>
                  <w:rFonts w:eastAsiaTheme="minorEastAsia" w:hint="eastAsia"/>
                </w:rPr>
                <w:delText>자리해</w:delText>
              </w:r>
              <w:r w:rsidDel="004574AD">
                <w:rPr>
                  <w:rFonts w:eastAsiaTheme="minorEastAsia" w:hint="eastAsia"/>
                </w:rPr>
                <w:delText xml:space="preserve"> </w:delText>
              </w:r>
              <w:r w:rsidDel="004574AD">
                <w:rPr>
                  <w:rFonts w:eastAsiaTheme="minorEastAsia" w:hint="eastAsia"/>
                </w:rPr>
                <w:delText>있습니다</w:delText>
              </w:r>
            </w:del>
            <w:r>
              <w:rPr>
                <w:rFonts w:eastAsiaTheme="minorEastAsia" w:hint="eastAsia"/>
              </w:rPr>
              <w:t>.</w:t>
            </w:r>
            <w:ins w:id="138" w:author="noel" w:date="2015-07-24T00:40:00Z">
              <w:r w:rsidR="008034BA">
                <w:rPr>
                  <w:rFonts w:eastAsiaTheme="minorEastAsia" w:hint="eastAsia"/>
                </w:rPr>
                <w:t xml:space="preserve"> </w:t>
              </w:r>
            </w:ins>
            <w:del w:id="139" w:author="noel" w:date="2015-07-24T00:40:00Z">
              <w:r w:rsidDel="008034BA">
                <w:rPr>
                  <w:rFonts w:eastAsiaTheme="minorEastAsia" w:hint="eastAsia"/>
                </w:rPr>
                <w:delText xml:space="preserve"> </w:delText>
              </w:r>
              <w:r w:rsidDel="008034BA">
                <w:rPr>
                  <w:rFonts w:eastAsiaTheme="minorEastAsia" w:hint="eastAsia"/>
                </w:rPr>
                <w:delText>신주쿠에는</w:delText>
              </w:r>
              <w:r w:rsidDel="008034BA">
                <w:rPr>
                  <w:rFonts w:eastAsiaTheme="minorEastAsia" w:hint="eastAsia"/>
                </w:rPr>
                <w:delText xml:space="preserve"> </w:delText>
              </w:r>
            </w:del>
            <w:r>
              <w:rPr>
                <w:rFonts w:eastAsiaTheme="minorEastAsia" w:hint="eastAsia"/>
              </w:rPr>
              <w:t>마사지</w:t>
            </w:r>
            <w:r>
              <w:rPr>
                <w:rFonts w:eastAsiaTheme="minorEastAsia" w:hint="eastAsia"/>
              </w:rPr>
              <w:t xml:space="preserve"> </w:t>
            </w:r>
            <w:r>
              <w:rPr>
                <w:rFonts w:eastAsiaTheme="minorEastAsia" w:hint="eastAsia"/>
              </w:rPr>
              <w:t>샵과</w:t>
            </w:r>
            <w:r>
              <w:rPr>
                <w:rFonts w:eastAsiaTheme="minorEastAsia" w:hint="eastAsia"/>
              </w:rPr>
              <w:t xml:space="preserve"> </w:t>
            </w:r>
            <w:r>
              <w:rPr>
                <w:rFonts w:eastAsiaTheme="minorEastAsia" w:hint="eastAsia"/>
              </w:rPr>
              <w:t>스트립</w:t>
            </w:r>
            <w:r>
              <w:rPr>
                <w:rFonts w:eastAsiaTheme="minorEastAsia" w:hint="eastAsia"/>
              </w:rPr>
              <w:t xml:space="preserve"> </w:t>
            </w:r>
            <w:r>
              <w:rPr>
                <w:rFonts w:eastAsiaTheme="minorEastAsia" w:hint="eastAsia"/>
              </w:rPr>
              <w:t>클럽이</w:t>
            </w:r>
            <w:r>
              <w:rPr>
                <w:rFonts w:eastAsiaTheme="minorEastAsia" w:hint="eastAsia"/>
              </w:rPr>
              <w:t xml:space="preserve"> </w:t>
            </w:r>
            <w:r>
              <w:rPr>
                <w:rFonts w:eastAsiaTheme="minorEastAsia" w:hint="eastAsia"/>
              </w:rPr>
              <w:t>위치한</w:t>
            </w:r>
            <w:r>
              <w:rPr>
                <w:rFonts w:eastAsiaTheme="minorEastAsia" w:hint="eastAsia"/>
              </w:rPr>
              <w:t xml:space="preserve"> </w:t>
            </w:r>
            <w:del w:id="140" w:author="noel" w:date="2015-07-24T00:39:00Z">
              <w:r w:rsidDel="008034BA">
                <w:rPr>
                  <w:rFonts w:eastAsiaTheme="minorEastAsia" w:hint="eastAsia"/>
                </w:rPr>
                <w:delText>유흥가도</w:delText>
              </w:r>
              <w:r w:rsidDel="008034BA">
                <w:rPr>
                  <w:rFonts w:eastAsiaTheme="minorEastAsia" w:hint="eastAsia"/>
                </w:rPr>
                <w:delText xml:space="preserve"> </w:delText>
              </w:r>
              <w:r w:rsidDel="008034BA">
                <w:rPr>
                  <w:rFonts w:eastAsiaTheme="minorEastAsia" w:hint="eastAsia"/>
                </w:rPr>
                <w:delText>있어</w:delText>
              </w:r>
              <w:r w:rsidDel="008034BA">
                <w:rPr>
                  <w:rFonts w:eastAsiaTheme="minorEastAsia" w:hint="eastAsia"/>
                </w:rPr>
                <w:delText xml:space="preserve"> </w:delText>
              </w:r>
              <w:r w:rsidDel="008034BA">
                <w:rPr>
                  <w:rFonts w:eastAsiaTheme="minorEastAsia" w:hint="eastAsia"/>
                </w:rPr>
                <w:delText>모두가</w:delText>
              </w:r>
              <w:r w:rsidDel="008034BA">
                <w:rPr>
                  <w:rFonts w:eastAsiaTheme="minorEastAsia" w:hint="eastAsia"/>
                </w:rPr>
                <w:delText xml:space="preserve"> </w:delText>
              </w:r>
              <w:r w:rsidDel="008034BA">
                <w:rPr>
                  <w:rFonts w:eastAsiaTheme="minorEastAsia" w:hint="eastAsia"/>
                </w:rPr>
                <w:delText>만족하실</w:delText>
              </w:r>
              <w:r w:rsidDel="008034BA">
                <w:rPr>
                  <w:rFonts w:eastAsiaTheme="minorEastAsia" w:hint="eastAsia"/>
                </w:rPr>
                <w:delText xml:space="preserve"> </w:delText>
              </w:r>
              <w:r w:rsidDel="008034BA">
                <w:rPr>
                  <w:rFonts w:eastAsiaTheme="minorEastAsia" w:hint="eastAsia"/>
                </w:rPr>
                <w:delText>수</w:delText>
              </w:r>
              <w:r w:rsidDel="008034BA">
                <w:rPr>
                  <w:rFonts w:eastAsiaTheme="minorEastAsia" w:hint="eastAsia"/>
                </w:rPr>
                <w:delText xml:space="preserve"> </w:delText>
              </w:r>
              <w:r w:rsidDel="008034BA">
                <w:rPr>
                  <w:rFonts w:eastAsiaTheme="minorEastAsia" w:hint="eastAsia"/>
                </w:rPr>
                <w:delText>있습니다</w:delText>
              </w:r>
            </w:del>
            <w:ins w:id="141" w:author="noel" w:date="2015-07-24T00:40:00Z">
              <w:r w:rsidR="008034BA">
                <w:rPr>
                  <w:rFonts w:eastAsiaTheme="minorEastAsia" w:hint="eastAsia"/>
                </w:rPr>
                <w:t>퇴폐적인</w:t>
              </w:r>
              <w:r w:rsidR="008034BA">
                <w:rPr>
                  <w:rFonts w:eastAsiaTheme="minorEastAsia" w:hint="eastAsia"/>
                </w:rPr>
                <w:t xml:space="preserve"> </w:t>
              </w:r>
              <w:r w:rsidR="008034BA">
                <w:rPr>
                  <w:rFonts w:eastAsiaTheme="minorEastAsia" w:hint="eastAsia"/>
                </w:rPr>
                <w:t>구역도</w:t>
              </w:r>
              <w:r w:rsidR="008034BA">
                <w:rPr>
                  <w:rFonts w:eastAsiaTheme="minorEastAsia" w:hint="eastAsia"/>
                </w:rPr>
                <w:t xml:space="preserve"> </w:t>
              </w:r>
              <w:r w:rsidR="008034BA">
                <w:rPr>
                  <w:rFonts w:eastAsiaTheme="minorEastAsia" w:hint="eastAsia"/>
                </w:rPr>
                <w:t>있어</w:t>
              </w:r>
              <w:r w:rsidR="008034BA">
                <w:rPr>
                  <w:rFonts w:eastAsiaTheme="minorEastAsia" w:hint="eastAsia"/>
                </w:rPr>
                <w:t xml:space="preserve"> </w:t>
              </w:r>
            </w:ins>
            <w:ins w:id="142" w:author="noel" w:date="2015-07-24T00:41:00Z">
              <w:r w:rsidR="008034BA">
                <w:rPr>
                  <w:rFonts w:eastAsiaTheme="minorEastAsia" w:hint="eastAsia"/>
                </w:rPr>
                <w:t>다양한</w:t>
              </w:r>
              <w:r w:rsidR="008034BA">
                <w:rPr>
                  <w:rFonts w:eastAsiaTheme="minorEastAsia" w:hint="eastAsia"/>
                </w:rPr>
                <w:t xml:space="preserve"> </w:t>
              </w:r>
              <w:r w:rsidR="008034BA">
                <w:rPr>
                  <w:rFonts w:eastAsiaTheme="minorEastAsia" w:hint="eastAsia"/>
                </w:rPr>
                <w:t>취향의</w:t>
              </w:r>
              <w:r w:rsidR="008034BA">
                <w:rPr>
                  <w:rFonts w:eastAsiaTheme="minorEastAsia" w:hint="eastAsia"/>
                </w:rPr>
                <w:t xml:space="preserve"> </w:t>
              </w:r>
              <w:r w:rsidR="008034BA">
                <w:rPr>
                  <w:rFonts w:eastAsiaTheme="minorEastAsia" w:hint="eastAsia"/>
                </w:rPr>
                <w:t>사람들이</w:t>
              </w:r>
              <w:r w:rsidR="008034BA">
                <w:rPr>
                  <w:rFonts w:eastAsiaTheme="minorEastAsia" w:hint="eastAsia"/>
                </w:rPr>
                <w:t xml:space="preserve"> </w:t>
              </w:r>
              <w:r w:rsidR="008034BA">
                <w:rPr>
                  <w:rFonts w:eastAsiaTheme="minorEastAsia" w:hint="eastAsia"/>
                </w:rPr>
                <w:t>신주쿠로</w:t>
              </w:r>
              <w:r w:rsidR="008034BA">
                <w:rPr>
                  <w:rFonts w:eastAsiaTheme="minorEastAsia" w:hint="eastAsia"/>
                </w:rPr>
                <w:t xml:space="preserve"> </w:t>
              </w:r>
              <w:r w:rsidR="008034BA">
                <w:rPr>
                  <w:rFonts w:eastAsiaTheme="minorEastAsia" w:hint="eastAsia"/>
                </w:rPr>
                <w:t>모입니다</w:t>
              </w:r>
            </w:ins>
            <w:r>
              <w:rPr>
                <w:rFonts w:eastAsiaTheme="minorEastAsia" w:hint="eastAsia"/>
              </w:rPr>
              <w:t xml:space="preserve">. </w:t>
            </w:r>
            <w:ins w:id="143" w:author="noel" w:date="2015-07-24T00:41:00Z">
              <w:r w:rsidR="005A66B3">
                <w:rPr>
                  <w:rFonts w:eastAsiaTheme="minorEastAsia" w:hint="eastAsia"/>
                </w:rPr>
                <w:t>더욱</w:t>
              </w:r>
            </w:ins>
            <w:del w:id="144" w:author="noel" w:date="2015-07-24T00:41:00Z">
              <w:r w:rsidDel="005A66B3">
                <w:rPr>
                  <w:rFonts w:eastAsiaTheme="minorEastAsia" w:hint="eastAsia"/>
                </w:rPr>
                <w:delText>좀</w:delText>
              </w:r>
              <w:r w:rsidDel="005A66B3">
                <w:rPr>
                  <w:rFonts w:eastAsiaTheme="minorEastAsia" w:hint="eastAsia"/>
                </w:rPr>
                <w:delText xml:space="preserve"> </w:delText>
              </w:r>
              <w:r w:rsidDel="005A66B3">
                <w:rPr>
                  <w:rFonts w:eastAsiaTheme="minorEastAsia" w:hint="eastAsia"/>
                </w:rPr>
                <w:delText>더</w:delText>
              </w:r>
              <w:r w:rsidDel="005A66B3">
                <w:rPr>
                  <w:rFonts w:eastAsiaTheme="minorEastAsia" w:hint="eastAsia"/>
                </w:rPr>
                <w:delText xml:space="preserve"> </w:delText>
              </w:r>
            </w:del>
            <w:ins w:id="145" w:author="noel" w:date="2015-07-24T00:42:00Z">
              <w:r w:rsidR="005A66B3">
                <w:rPr>
                  <w:rFonts w:eastAsiaTheme="minorEastAsia" w:hint="eastAsia"/>
                </w:rPr>
                <w:t xml:space="preserve"> </w:t>
              </w:r>
            </w:ins>
            <w:r>
              <w:rPr>
                <w:rFonts w:eastAsiaTheme="minorEastAsia" w:hint="eastAsia"/>
              </w:rPr>
              <w:t>세련된</w:t>
            </w:r>
            <w:ins w:id="146" w:author="noel" w:date="2015-07-24T00:42:00Z">
              <w:r w:rsidR="005A66B3">
                <w:rPr>
                  <w:rFonts w:eastAsiaTheme="minorEastAsia" w:hint="eastAsia"/>
                </w:rPr>
                <w:t xml:space="preserve"> </w:t>
              </w:r>
              <w:r w:rsidR="005A66B3">
                <w:rPr>
                  <w:rFonts w:eastAsiaTheme="minorEastAsia" w:hint="eastAsia"/>
                </w:rPr>
                <w:t>스타일의</w:t>
              </w:r>
            </w:ins>
            <w:r>
              <w:rPr>
                <w:rFonts w:eastAsiaTheme="minorEastAsia" w:hint="eastAsia"/>
              </w:rPr>
              <w:t xml:space="preserve"> </w:t>
            </w:r>
            <w:r>
              <w:rPr>
                <w:rFonts w:eastAsiaTheme="minorEastAsia" w:hint="eastAsia"/>
              </w:rPr>
              <w:t>음악과</w:t>
            </w:r>
            <w:r>
              <w:rPr>
                <w:rFonts w:eastAsiaTheme="minorEastAsia" w:hint="eastAsia"/>
              </w:rPr>
              <w:t xml:space="preserve"> </w:t>
            </w:r>
            <w:r>
              <w:rPr>
                <w:rFonts w:eastAsiaTheme="minorEastAsia" w:hint="eastAsia"/>
              </w:rPr>
              <w:t>클럽</w:t>
            </w:r>
            <w:ins w:id="147" w:author="noel" w:date="2015-07-24T00:42:00Z">
              <w:r w:rsidR="005A66B3">
                <w:rPr>
                  <w:rFonts w:eastAsiaTheme="minorEastAsia" w:hint="eastAsia"/>
                </w:rPr>
                <w:t>은</w:t>
              </w:r>
              <w:r w:rsidR="005A66B3">
                <w:rPr>
                  <w:rFonts w:eastAsiaTheme="minorEastAsia" w:hint="eastAsia"/>
                </w:rPr>
                <w:t xml:space="preserve"> </w:t>
              </w:r>
            </w:ins>
            <w:del w:id="148" w:author="noel" w:date="2015-07-24T00:42:00Z">
              <w:r w:rsidDel="005A66B3">
                <w:rPr>
                  <w:rFonts w:eastAsiaTheme="minorEastAsia" w:hint="eastAsia"/>
                </w:rPr>
                <w:delText>을</w:delText>
              </w:r>
              <w:r w:rsidDel="005A66B3">
                <w:rPr>
                  <w:rFonts w:eastAsiaTheme="minorEastAsia" w:hint="eastAsia"/>
                </w:rPr>
                <w:delText xml:space="preserve"> </w:delText>
              </w:r>
              <w:r w:rsidDel="005A66B3">
                <w:rPr>
                  <w:rFonts w:eastAsiaTheme="minorEastAsia" w:hint="eastAsia"/>
                </w:rPr>
                <w:delText>즐기려면</w:delText>
              </w:r>
              <w:r w:rsidDel="005A66B3">
                <w:rPr>
                  <w:rFonts w:eastAsiaTheme="minorEastAsia" w:hint="eastAsia"/>
                </w:rPr>
                <w:delText xml:space="preserve"> </w:delText>
              </w:r>
            </w:del>
            <w:r>
              <w:rPr>
                <w:rFonts w:eastAsiaTheme="minorEastAsia" w:hint="eastAsia"/>
              </w:rPr>
              <w:t>긴자</w:t>
            </w:r>
            <w:ins w:id="149" w:author="noel" w:date="2015-07-24T00:42:00Z">
              <w:r w:rsidR="005A66B3">
                <w:rPr>
                  <w:rFonts w:eastAsiaTheme="minorEastAsia" w:hint="eastAsia"/>
                </w:rPr>
                <w:t>에서</w:t>
              </w:r>
              <w:r w:rsidR="005A66B3">
                <w:rPr>
                  <w:rFonts w:eastAsiaTheme="minorEastAsia" w:hint="eastAsia"/>
                </w:rPr>
                <w:t xml:space="preserve"> </w:t>
              </w:r>
              <w:r w:rsidR="005A66B3">
                <w:rPr>
                  <w:rFonts w:eastAsiaTheme="minorEastAsia" w:hint="eastAsia"/>
                </w:rPr>
                <w:t>즐기실</w:t>
              </w:r>
              <w:r w:rsidR="005A66B3">
                <w:rPr>
                  <w:rFonts w:eastAsiaTheme="minorEastAsia" w:hint="eastAsia"/>
                </w:rPr>
                <w:t xml:space="preserve"> </w:t>
              </w:r>
              <w:r w:rsidR="005A66B3">
                <w:rPr>
                  <w:rFonts w:eastAsiaTheme="minorEastAsia" w:hint="eastAsia"/>
                </w:rPr>
                <w:t>수</w:t>
              </w:r>
              <w:r w:rsidR="005A66B3">
                <w:rPr>
                  <w:rFonts w:eastAsiaTheme="minorEastAsia" w:hint="eastAsia"/>
                </w:rPr>
                <w:t xml:space="preserve"> </w:t>
              </w:r>
              <w:r w:rsidR="005A66B3">
                <w:rPr>
                  <w:rFonts w:eastAsiaTheme="minorEastAsia" w:hint="eastAsia"/>
                </w:rPr>
                <w:t>있습니다</w:t>
              </w:r>
              <w:r w:rsidR="005A66B3">
                <w:rPr>
                  <w:rFonts w:eastAsiaTheme="minorEastAsia" w:hint="eastAsia"/>
                </w:rPr>
                <w:t>.</w:t>
              </w:r>
            </w:ins>
            <w:del w:id="150" w:author="noel" w:date="2015-07-24T00:42:00Z">
              <w:r w:rsidDel="005A66B3">
                <w:rPr>
                  <w:rFonts w:eastAsiaTheme="minorEastAsia" w:hint="eastAsia"/>
                </w:rPr>
                <w:delText xml:space="preserve"> </w:delText>
              </w:r>
              <w:r w:rsidDel="005A66B3">
                <w:rPr>
                  <w:rFonts w:eastAsiaTheme="minorEastAsia" w:hint="eastAsia"/>
                </w:rPr>
                <w:delText>지역으로</w:delText>
              </w:r>
              <w:r w:rsidDel="005A66B3">
                <w:rPr>
                  <w:rFonts w:eastAsiaTheme="minorEastAsia" w:hint="eastAsia"/>
                </w:rPr>
                <w:delText xml:space="preserve"> </w:delText>
              </w:r>
              <w:r w:rsidDel="005A66B3">
                <w:rPr>
                  <w:rFonts w:eastAsiaTheme="minorEastAsia" w:hint="eastAsia"/>
                </w:rPr>
                <w:delText>가시면</w:delText>
              </w:r>
              <w:r w:rsidDel="005A66B3">
                <w:rPr>
                  <w:rFonts w:eastAsiaTheme="minorEastAsia" w:hint="eastAsia"/>
                </w:rPr>
                <w:delText xml:space="preserve"> </w:delText>
              </w:r>
              <w:r w:rsidDel="005A66B3">
                <w:rPr>
                  <w:rFonts w:eastAsiaTheme="minorEastAsia" w:hint="eastAsia"/>
                </w:rPr>
                <w:delText>됩니다</w:delText>
              </w:r>
              <w:r w:rsidDel="005A66B3">
                <w:rPr>
                  <w:rFonts w:eastAsiaTheme="minorEastAsia" w:hint="eastAsia"/>
                </w:rPr>
                <w:delText>.</w:delText>
              </w:r>
            </w:del>
          </w:p>
          <w:p w:rsidR="009F7A75" w:rsidRPr="005A66B3" w:rsidRDefault="009F7A75">
            <w:pPr>
              <w:rPr>
                <w:rFonts w:eastAsiaTheme="minorEastAsia"/>
              </w:rPr>
            </w:pPr>
          </w:p>
          <w:p w:rsidR="0042278D" w:rsidRPr="000F785E" w:rsidRDefault="000F785E">
            <w:pPr>
              <w:rPr>
                <w:rFonts w:eastAsiaTheme="minorEastAsia"/>
              </w:rPr>
            </w:pPr>
            <w:r w:rsidRPr="000F785E">
              <w:rPr>
                <w:rFonts w:eastAsiaTheme="minorEastAsia"/>
                <w:color w:val="0000FF"/>
              </w:rPr>
              <w:t>&lt;/p&gt;</w:t>
            </w:r>
          </w:p>
          <w:p w:rsidR="0042278D" w:rsidRPr="000F785E" w:rsidRDefault="0042278D">
            <w:pPr>
              <w:rPr>
                <w:rFonts w:eastAsiaTheme="minorEastAsia"/>
              </w:rPr>
            </w:pPr>
          </w:p>
        </w:tc>
      </w:tr>
      <w:tr w:rsidR="000F785E" w:rsidRPr="000F785E" w:rsidTr="000F785E">
        <w:tc>
          <w:tcPr>
            <w:tcW w:w="300" w:type="dxa"/>
            <w:shd w:val="clear" w:color="auto" w:fill="BFBFBF"/>
          </w:tcPr>
          <w:p w:rsidR="0042278D" w:rsidRPr="000F785E" w:rsidRDefault="000F785E">
            <w:pPr>
              <w:rPr>
                <w:rFonts w:eastAsiaTheme="minorEastAsia"/>
              </w:rPr>
            </w:pPr>
            <w:r w:rsidRPr="000F785E">
              <w:rPr>
                <w:rFonts w:eastAsiaTheme="minorEastAsia"/>
              </w:rPr>
              <w:lastRenderedPageBreak/>
              <w:t>14</w:t>
            </w:r>
          </w:p>
        </w:tc>
        <w:tc>
          <w:tcPr>
            <w:tcW w:w="1050" w:type="dxa"/>
            <w:shd w:val="clear" w:color="auto" w:fill="BFBFBF"/>
          </w:tcPr>
          <w:p w:rsidR="0042278D" w:rsidRPr="000F785E" w:rsidRDefault="000F785E">
            <w:pPr>
              <w:rPr>
                <w:rFonts w:eastAsiaTheme="minorEastAsia"/>
              </w:rPr>
            </w:pPr>
            <w:r w:rsidRPr="000F785E">
              <w:rPr>
                <w:rFonts w:eastAsiaTheme="minorEastAsia"/>
                <w:b/>
              </w:rPr>
              <w:t>Similar destinations</w:t>
            </w:r>
          </w:p>
        </w:tc>
        <w:tc>
          <w:tcPr>
            <w:tcW w:w="1060" w:type="dxa"/>
            <w:shd w:val="clear" w:color="auto" w:fill="BFBFBF"/>
          </w:tcPr>
          <w:p w:rsidR="0042278D" w:rsidRPr="000F785E" w:rsidRDefault="000F785E">
            <w:pPr>
              <w:rPr>
                <w:rFonts w:eastAsiaTheme="minorEastAsia"/>
              </w:rPr>
            </w:pPr>
            <w:r w:rsidRPr="000F785E">
              <w:rPr>
                <w:rFonts w:eastAsiaTheme="minorEastAsia"/>
                <w:b/>
                <w:color w:val="FF0000"/>
              </w:rPr>
              <w:t>Don't change</w:t>
            </w:r>
          </w:p>
        </w:tc>
        <w:tc>
          <w:tcPr>
            <w:tcW w:w="6900" w:type="dxa"/>
            <w:shd w:val="clear" w:color="auto" w:fill="BFBFBF"/>
          </w:tcPr>
          <w:p w:rsidR="0042278D" w:rsidRPr="000F785E" w:rsidRDefault="000F785E">
            <w:pPr>
              <w:rPr>
                <w:rFonts w:eastAsiaTheme="minorEastAsia"/>
              </w:rPr>
            </w:pPr>
            <w:r w:rsidRPr="000F785E">
              <w:rPr>
                <w:rFonts w:eastAsiaTheme="minorEastAsia"/>
              </w:rPr>
              <w:t>Sapporo  Japan (721890), Singapore  Singapore (1655844), Hong Kong  Hong Kong (606379)</w:t>
            </w:r>
          </w:p>
        </w:tc>
        <w:tc>
          <w:tcPr>
            <w:tcW w:w="6900" w:type="dxa"/>
            <w:shd w:val="clear" w:color="auto" w:fill="BFBFBF"/>
          </w:tcPr>
          <w:p w:rsidR="0042278D" w:rsidRPr="000F785E" w:rsidRDefault="000F785E">
            <w:pPr>
              <w:rPr>
                <w:rFonts w:eastAsiaTheme="minorEastAsia"/>
              </w:rPr>
            </w:pPr>
            <w:r w:rsidRPr="000F785E">
              <w:rPr>
                <w:rFonts w:eastAsiaTheme="minorEastAsia"/>
              </w:rPr>
              <w:t>Sapporo  Japan (721890), Singapore  Singapore (1655844), Hong Kong  Hong Kong (606379)</w:t>
            </w:r>
          </w:p>
        </w:tc>
      </w:tr>
      <w:tr w:rsidR="000F785E" w:rsidRPr="000F785E" w:rsidTr="000F785E">
        <w:tc>
          <w:tcPr>
            <w:tcW w:w="300" w:type="dxa"/>
          </w:tcPr>
          <w:p w:rsidR="0042278D" w:rsidRPr="000F785E" w:rsidRDefault="000F785E">
            <w:pPr>
              <w:rPr>
                <w:rFonts w:eastAsiaTheme="minorEastAsia"/>
              </w:rPr>
            </w:pPr>
            <w:r w:rsidRPr="000F785E">
              <w:rPr>
                <w:rFonts w:eastAsiaTheme="minorEastAsia"/>
              </w:rPr>
              <w:t>15</w:t>
            </w:r>
          </w:p>
        </w:tc>
        <w:tc>
          <w:tcPr>
            <w:tcW w:w="1050" w:type="dxa"/>
          </w:tcPr>
          <w:p w:rsidR="0042278D" w:rsidRPr="000F785E" w:rsidRDefault="000F785E">
            <w:pPr>
              <w:rPr>
                <w:rFonts w:eastAsiaTheme="minorEastAsia"/>
              </w:rPr>
            </w:pPr>
            <w:r w:rsidRPr="000F785E">
              <w:rPr>
                <w:rFonts w:eastAsiaTheme="minorEastAsia"/>
                <w:b/>
              </w:rPr>
              <w:t>Meta title</w:t>
            </w:r>
          </w:p>
        </w:tc>
        <w:tc>
          <w:tcPr>
            <w:tcW w:w="1060" w:type="dxa"/>
          </w:tcPr>
          <w:p w:rsidR="0042278D" w:rsidRPr="000F785E" w:rsidRDefault="000F785E">
            <w:pPr>
              <w:rPr>
                <w:rFonts w:eastAsiaTheme="minorEastAsia"/>
              </w:rPr>
            </w:pPr>
            <w:r w:rsidRPr="000F785E">
              <w:rPr>
                <w:rFonts w:eastAsiaTheme="minorEastAsia"/>
                <w:b/>
                <w:color w:val="00EC00"/>
              </w:rPr>
              <w:t>Localise</w:t>
            </w:r>
          </w:p>
        </w:tc>
        <w:tc>
          <w:tcPr>
            <w:tcW w:w="6900" w:type="dxa"/>
          </w:tcPr>
          <w:p w:rsidR="0042278D" w:rsidRPr="000F785E" w:rsidRDefault="000F785E">
            <w:pPr>
              <w:rPr>
                <w:rFonts w:eastAsiaTheme="minorEastAsia"/>
              </w:rPr>
            </w:pPr>
            <w:r w:rsidRPr="000F785E">
              <w:rPr>
                <w:rFonts w:eastAsiaTheme="minorEastAsia"/>
              </w:rPr>
              <w:t>Tokyo Entertainment Guide - For fun, recreation, and relaxation</w:t>
            </w:r>
          </w:p>
        </w:tc>
        <w:tc>
          <w:tcPr>
            <w:tcW w:w="6900" w:type="dxa"/>
          </w:tcPr>
          <w:p w:rsidR="0042278D" w:rsidRPr="000F785E" w:rsidRDefault="000F785E">
            <w:pPr>
              <w:rPr>
                <w:rFonts w:eastAsiaTheme="minorEastAsia"/>
              </w:rPr>
            </w:pPr>
            <w:del w:id="151" w:author="noel" w:date="2015-07-24T00:42:00Z">
              <w:r w:rsidRPr="000F785E" w:rsidDel="00EC530E">
                <w:rPr>
                  <w:rFonts w:eastAsiaTheme="minorEastAsia"/>
                </w:rPr>
                <w:delText xml:space="preserve"> </w:delText>
              </w:r>
            </w:del>
            <w:r w:rsidR="00BA7931" w:rsidRPr="000F785E">
              <w:rPr>
                <w:rFonts w:eastAsiaTheme="minorEastAsia" w:hint="eastAsia"/>
              </w:rPr>
              <w:t>도쿄</w:t>
            </w:r>
            <w:r w:rsidR="00BA7931" w:rsidRPr="000F785E">
              <w:rPr>
                <w:rFonts w:eastAsiaTheme="minorEastAsia" w:hint="eastAsia"/>
              </w:rPr>
              <w:t xml:space="preserve"> </w:t>
            </w:r>
            <w:r w:rsidR="00BA7931" w:rsidRPr="000F785E">
              <w:rPr>
                <w:rFonts w:eastAsiaTheme="minorEastAsia" w:hint="eastAsia"/>
              </w:rPr>
              <w:t>엔터테인먼트</w:t>
            </w:r>
            <w:r w:rsidR="00BA7931" w:rsidRPr="000F785E">
              <w:rPr>
                <w:rFonts w:eastAsiaTheme="minorEastAsia" w:hint="eastAsia"/>
              </w:rPr>
              <w:t xml:space="preserve"> </w:t>
            </w:r>
            <w:r w:rsidR="00BA7931" w:rsidRPr="000F785E">
              <w:rPr>
                <w:rFonts w:eastAsiaTheme="minorEastAsia" w:hint="eastAsia"/>
              </w:rPr>
              <w:t>안내</w:t>
            </w:r>
            <w:r w:rsidR="00BA7931" w:rsidRPr="000F785E">
              <w:rPr>
                <w:rFonts w:eastAsiaTheme="minorEastAsia" w:hint="eastAsia"/>
              </w:rPr>
              <w:t xml:space="preserve"> </w:t>
            </w:r>
            <w:r w:rsidR="00BA7931" w:rsidRPr="000F785E">
              <w:rPr>
                <w:rFonts w:eastAsiaTheme="minorEastAsia"/>
              </w:rPr>
              <w:t>–</w:t>
            </w:r>
            <w:r w:rsidR="00BA7931" w:rsidRPr="000F785E">
              <w:rPr>
                <w:rFonts w:eastAsiaTheme="minorEastAsia" w:hint="eastAsia"/>
              </w:rPr>
              <w:t xml:space="preserve"> </w:t>
            </w:r>
            <w:r w:rsidR="00BA7931" w:rsidRPr="000F785E">
              <w:rPr>
                <w:rFonts w:eastAsiaTheme="minorEastAsia" w:hint="eastAsia"/>
              </w:rPr>
              <w:t>재미</w:t>
            </w:r>
            <w:r w:rsidR="00BA7931" w:rsidRPr="000F785E">
              <w:rPr>
                <w:rFonts w:eastAsiaTheme="minorEastAsia" w:hint="eastAsia"/>
              </w:rPr>
              <w:t xml:space="preserve">, </w:t>
            </w:r>
            <w:r w:rsidR="00BA7931" w:rsidRPr="000F785E">
              <w:rPr>
                <w:rFonts w:eastAsiaTheme="minorEastAsia" w:hint="eastAsia"/>
              </w:rPr>
              <w:t>레크레이션과</w:t>
            </w:r>
            <w:r w:rsidR="00BA7931" w:rsidRPr="000F785E">
              <w:rPr>
                <w:rFonts w:eastAsiaTheme="minorEastAsia" w:hint="eastAsia"/>
              </w:rPr>
              <w:t xml:space="preserve"> </w:t>
            </w:r>
            <w:r w:rsidR="00BA7931" w:rsidRPr="000F785E">
              <w:rPr>
                <w:rFonts w:eastAsiaTheme="minorEastAsia" w:hint="eastAsia"/>
              </w:rPr>
              <w:t>휴식</w:t>
            </w:r>
          </w:p>
        </w:tc>
      </w:tr>
      <w:tr w:rsidR="000F785E" w:rsidRPr="000F785E" w:rsidTr="000F785E">
        <w:tc>
          <w:tcPr>
            <w:tcW w:w="300" w:type="dxa"/>
          </w:tcPr>
          <w:p w:rsidR="0042278D" w:rsidRPr="000F785E" w:rsidRDefault="000F785E">
            <w:pPr>
              <w:rPr>
                <w:rFonts w:eastAsiaTheme="minorEastAsia"/>
              </w:rPr>
            </w:pPr>
            <w:r w:rsidRPr="000F785E">
              <w:rPr>
                <w:rFonts w:eastAsiaTheme="minorEastAsia"/>
              </w:rPr>
              <w:t>16</w:t>
            </w:r>
          </w:p>
        </w:tc>
        <w:tc>
          <w:tcPr>
            <w:tcW w:w="1050" w:type="dxa"/>
          </w:tcPr>
          <w:p w:rsidR="0042278D" w:rsidRPr="000F785E" w:rsidRDefault="000F785E">
            <w:pPr>
              <w:rPr>
                <w:rFonts w:eastAsiaTheme="minorEastAsia"/>
              </w:rPr>
            </w:pPr>
            <w:r w:rsidRPr="000F785E">
              <w:rPr>
                <w:rFonts w:eastAsiaTheme="minorEastAsia"/>
                <w:b/>
              </w:rPr>
              <w:t>Meta description</w:t>
            </w:r>
          </w:p>
        </w:tc>
        <w:tc>
          <w:tcPr>
            <w:tcW w:w="1060" w:type="dxa"/>
          </w:tcPr>
          <w:p w:rsidR="0042278D" w:rsidRPr="000F785E" w:rsidRDefault="000F785E">
            <w:pPr>
              <w:rPr>
                <w:rFonts w:eastAsiaTheme="minorEastAsia"/>
              </w:rPr>
            </w:pPr>
            <w:r w:rsidRPr="000F785E">
              <w:rPr>
                <w:rFonts w:eastAsiaTheme="minorEastAsia"/>
                <w:b/>
                <w:color w:val="00EC00"/>
              </w:rPr>
              <w:t>Localise</w:t>
            </w:r>
          </w:p>
        </w:tc>
        <w:tc>
          <w:tcPr>
            <w:tcW w:w="6900" w:type="dxa"/>
          </w:tcPr>
          <w:p w:rsidR="0042278D" w:rsidRPr="000F785E" w:rsidRDefault="000F785E">
            <w:pPr>
              <w:rPr>
                <w:rFonts w:eastAsiaTheme="minorEastAsia"/>
              </w:rPr>
            </w:pPr>
            <w:r w:rsidRPr="000F785E">
              <w:rPr>
                <w:rFonts w:eastAsiaTheme="minorEastAsia"/>
              </w:rPr>
              <w:t>Get the destination entertaiment info for your travel to Tokyo. Find insight and recommendations on what to do, for fun and relaxation, recreation, nightlife and entertainment in Tokyo, Japan.</w:t>
            </w:r>
          </w:p>
        </w:tc>
        <w:tc>
          <w:tcPr>
            <w:tcW w:w="6900" w:type="dxa"/>
          </w:tcPr>
          <w:p w:rsidR="0042278D" w:rsidRPr="000F785E" w:rsidRDefault="000F785E" w:rsidP="00EC530E">
            <w:pPr>
              <w:rPr>
                <w:rFonts w:eastAsiaTheme="minorEastAsia"/>
              </w:rPr>
            </w:pPr>
            <w:del w:id="152" w:author="noel" w:date="2015-07-24T00:42:00Z">
              <w:r w:rsidRPr="000F785E" w:rsidDel="00EC530E">
                <w:rPr>
                  <w:rFonts w:eastAsiaTheme="minorEastAsia"/>
                </w:rPr>
                <w:delText xml:space="preserve"> </w:delText>
              </w:r>
            </w:del>
            <w:del w:id="153" w:author="noel" w:date="2015-07-24T00:43:00Z">
              <w:r w:rsidR="00BA7931" w:rsidRPr="000F785E" w:rsidDel="00EC530E">
                <w:rPr>
                  <w:rFonts w:eastAsiaTheme="minorEastAsia" w:hint="eastAsia"/>
                </w:rPr>
                <w:delText>도쿄</w:delText>
              </w:r>
              <w:r w:rsidR="00BA7931" w:rsidRPr="000F785E" w:rsidDel="00EC530E">
                <w:rPr>
                  <w:rFonts w:eastAsiaTheme="minorEastAsia" w:hint="eastAsia"/>
                </w:rPr>
                <w:delText xml:space="preserve"> </w:delText>
              </w:r>
              <w:r w:rsidR="00BA7931" w:rsidRPr="000F785E" w:rsidDel="00EC530E">
                <w:rPr>
                  <w:rFonts w:eastAsiaTheme="minorEastAsia" w:hint="eastAsia"/>
                </w:rPr>
                <w:delText>여행을</w:delText>
              </w:r>
              <w:r w:rsidR="00BA7931" w:rsidRPr="000F785E" w:rsidDel="00EC530E">
                <w:rPr>
                  <w:rFonts w:eastAsiaTheme="minorEastAsia" w:hint="eastAsia"/>
                </w:rPr>
                <w:delText xml:space="preserve"> </w:delText>
              </w:r>
              <w:r w:rsidR="00BA7931" w:rsidRPr="000F785E" w:rsidDel="00EC530E">
                <w:rPr>
                  <w:rFonts w:eastAsiaTheme="minorEastAsia" w:hint="eastAsia"/>
                </w:rPr>
                <w:delText>위한</w:delText>
              </w:r>
              <w:r w:rsidR="00BA7931" w:rsidRPr="000F785E" w:rsidDel="00EC530E">
                <w:rPr>
                  <w:rFonts w:eastAsiaTheme="minorEastAsia" w:hint="eastAsia"/>
                </w:rPr>
                <w:delText xml:space="preserve"> </w:delText>
              </w:r>
            </w:del>
            <w:ins w:id="154" w:author="noel" w:date="2015-07-24T00:43:00Z">
              <w:r w:rsidR="00EC530E">
                <w:rPr>
                  <w:rFonts w:eastAsiaTheme="minorEastAsia" w:hint="eastAsia"/>
                </w:rPr>
                <w:t>도쿄의</w:t>
              </w:r>
              <w:r w:rsidR="00EC530E">
                <w:rPr>
                  <w:rFonts w:eastAsiaTheme="minorEastAsia" w:hint="eastAsia"/>
                </w:rPr>
                <w:t xml:space="preserve"> </w:t>
              </w:r>
            </w:ins>
            <w:r w:rsidR="00BA7931" w:rsidRPr="000F785E">
              <w:rPr>
                <w:rFonts w:eastAsiaTheme="minorEastAsia" w:hint="eastAsia"/>
              </w:rPr>
              <w:t>엔터테인먼트</w:t>
            </w:r>
            <w:r w:rsidR="00BA7931" w:rsidRPr="000F785E">
              <w:rPr>
                <w:rFonts w:eastAsiaTheme="minorEastAsia" w:hint="eastAsia"/>
              </w:rPr>
              <w:t xml:space="preserve"> </w:t>
            </w:r>
            <w:ins w:id="155" w:author="noel" w:date="2015-07-24T00:43:00Z">
              <w:r w:rsidR="00EC530E">
                <w:rPr>
                  <w:rFonts w:eastAsiaTheme="minorEastAsia" w:hint="eastAsia"/>
                </w:rPr>
                <w:t>관련</w:t>
              </w:r>
              <w:r w:rsidR="00EC530E">
                <w:rPr>
                  <w:rFonts w:eastAsiaTheme="minorEastAsia" w:hint="eastAsia"/>
                </w:rPr>
                <w:t xml:space="preserve"> </w:t>
              </w:r>
            </w:ins>
            <w:r w:rsidR="00BA7931" w:rsidRPr="000F785E">
              <w:rPr>
                <w:rFonts w:eastAsiaTheme="minorEastAsia" w:hint="eastAsia"/>
              </w:rPr>
              <w:t>정보를</w:t>
            </w:r>
            <w:r w:rsidR="00BA7931" w:rsidRPr="000F785E">
              <w:rPr>
                <w:rFonts w:eastAsiaTheme="minorEastAsia" w:hint="eastAsia"/>
              </w:rPr>
              <w:t xml:space="preserve"> </w:t>
            </w:r>
            <w:del w:id="156" w:author="noel" w:date="2015-07-24T00:43:00Z">
              <w:r w:rsidR="00BE7080" w:rsidDel="00EC530E">
                <w:rPr>
                  <w:rFonts w:eastAsiaTheme="minorEastAsia" w:hint="eastAsia"/>
                </w:rPr>
                <w:delText>얻어</w:delText>
              </w:r>
              <w:r w:rsidR="00BE7080" w:rsidDel="00EC530E">
                <w:rPr>
                  <w:rFonts w:eastAsiaTheme="minorEastAsia" w:hint="eastAsia"/>
                </w:rPr>
                <w:delText xml:space="preserve"> </w:delText>
              </w:r>
              <w:r w:rsidR="00BE7080" w:rsidDel="00EC530E">
                <w:rPr>
                  <w:rFonts w:eastAsiaTheme="minorEastAsia" w:hint="eastAsia"/>
                </w:rPr>
                <w:delText>보세요</w:delText>
              </w:r>
            </w:del>
            <w:ins w:id="157" w:author="noel" w:date="2015-07-24T00:44:00Z">
              <w:r w:rsidR="00F84E92">
                <w:rPr>
                  <w:rFonts w:eastAsiaTheme="minorEastAsia" w:hint="eastAsia"/>
                </w:rPr>
                <w:t>찾아보세요</w:t>
              </w:r>
            </w:ins>
            <w:r w:rsidR="00BA7931" w:rsidRPr="000F785E">
              <w:rPr>
                <w:rFonts w:eastAsiaTheme="minorEastAsia" w:hint="eastAsia"/>
              </w:rPr>
              <w:t xml:space="preserve">. </w:t>
            </w:r>
            <w:r w:rsidR="00BA7931" w:rsidRPr="000F785E">
              <w:rPr>
                <w:rFonts w:eastAsiaTheme="minorEastAsia" w:hint="eastAsia"/>
              </w:rPr>
              <w:t>일본</w:t>
            </w:r>
            <w:r w:rsidR="00BA7931" w:rsidRPr="000F785E">
              <w:rPr>
                <w:rFonts w:eastAsiaTheme="minorEastAsia" w:hint="eastAsia"/>
              </w:rPr>
              <w:t xml:space="preserve"> </w:t>
            </w:r>
            <w:r w:rsidR="00BA7931" w:rsidRPr="000F785E">
              <w:rPr>
                <w:rFonts w:eastAsiaTheme="minorEastAsia" w:hint="eastAsia"/>
              </w:rPr>
              <w:t>도쿄에서</w:t>
            </w:r>
            <w:ins w:id="158" w:author="noel" w:date="2015-07-24T00:44:00Z">
              <w:r w:rsidR="006A7C1D">
                <w:rPr>
                  <w:rFonts w:eastAsiaTheme="minorEastAsia" w:hint="eastAsia"/>
                </w:rPr>
                <w:t>의</w:t>
              </w:r>
            </w:ins>
            <w:del w:id="159" w:author="noel" w:date="2015-07-24T00:43:00Z">
              <w:r w:rsidR="00BA7931" w:rsidRPr="000F785E" w:rsidDel="00EC530E">
                <w:rPr>
                  <w:rFonts w:eastAsiaTheme="minorEastAsia" w:hint="eastAsia"/>
                </w:rPr>
                <w:delText>의</w:delText>
              </w:r>
            </w:del>
            <w:r w:rsidR="00BA7931" w:rsidRPr="000F785E">
              <w:rPr>
                <w:rFonts w:eastAsiaTheme="minorEastAsia" w:hint="eastAsia"/>
              </w:rPr>
              <w:t xml:space="preserve"> </w:t>
            </w:r>
            <w:r w:rsidR="00BA7931" w:rsidRPr="000F785E">
              <w:rPr>
                <w:rFonts w:eastAsiaTheme="minorEastAsia" w:hint="eastAsia"/>
              </w:rPr>
              <w:t>즐길</w:t>
            </w:r>
            <w:ins w:id="160" w:author="noel" w:date="2015-07-24T02:35:00Z">
              <w:r w:rsidR="0095320B">
                <w:rPr>
                  <w:rFonts w:eastAsiaTheme="minorEastAsia" w:hint="eastAsia"/>
                </w:rPr>
                <w:t xml:space="preserve"> </w:t>
              </w:r>
            </w:ins>
            <w:r w:rsidR="00BA7931" w:rsidRPr="000F785E">
              <w:rPr>
                <w:rFonts w:eastAsiaTheme="minorEastAsia" w:hint="eastAsia"/>
              </w:rPr>
              <w:t>거리와</w:t>
            </w:r>
            <w:r w:rsidR="00BA7931" w:rsidRPr="000F785E">
              <w:rPr>
                <w:rFonts w:eastAsiaTheme="minorEastAsia" w:hint="eastAsia"/>
              </w:rPr>
              <w:t xml:space="preserve"> </w:t>
            </w:r>
            <w:r w:rsidR="00BA7931" w:rsidRPr="000F785E">
              <w:rPr>
                <w:rFonts w:eastAsiaTheme="minorEastAsia" w:hint="eastAsia"/>
              </w:rPr>
              <w:t>재미</w:t>
            </w:r>
            <w:r w:rsidR="00BA7931" w:rsidRPr="000F785E">
              <w:rPr>
                <w:rFonts w:eastAsiaTheme="minorEastAsia" w:hint="eastAsia"/>
              </w:rPr>
              <w:t xml:space="preserve">, </w:t>
            </w:r>
            <w:r w:rsidR="00BA7931" w:rsidRPr="000F785E">
              <w:rPr>
                <w:rFonts w:eastAsiaTheme="minorEastAsia" w:hint="eastAsia"/>
              </w:rPr>
              <w:t>휴식</w:t>
            </w:r>
            <w:r w:rsidR="00BA7931" w:rsidRPr="000F785E">
              <w:rPr>
                <w:rFonts w:eastAsiaTheme="minorEastAsia" w:hint="eastAsia"/>
              </w:rPr>
              <w:t xml:space="preserve">, </w:t>
            </w:r>
            <w:r w:rsidR="00BA7931" w:rsidRPr="000F785E">
              <w:rPr>
                <w:rFonts w:eastAsiaTheme="minorEastAsia" w:hint="eastAsia"/>
              </w:rPr>
              <w:t>레크레이션</w:t>
            </w:r>
            <w:r w:rsidR="00BA7931" w:rsidRPr="000F785E">
              <w:rPr>
                <w:rFonts w:eastAsiaTheme="minorEastAsia" w:hint="eastAsia"/>
              </w:rPr>
              <w:t xml:space="preserve">, </w:t>
            </w:r>
            <w:del w:id="161" w:author="noel" w:date="2015-07-24T00:43:00Z">
              <w:r w:rsidR="00BA7931" w:rsidRPr="000F785E" w:rsidDel="00EC530E">
                <w:rPr>
                  <w:rFonts w:eastAsiaTheme="minorEastAsia" w:hint="eastAsia"/>
                </w:rPr>
                <w:delText>야간</w:delText>
              </w:r>
              <w:r w:rsidR="00BA7931" w:rsidRPr="000F785E" w:rsidDel="00EC530E">
                <w:rPr>
                  <w:rFonts w:eastAsiaTheme="minorEastAsia" w:hint="eastAsia"/>
                </w:rPr>
                <w:delText xml:space="preserve"> </w:delText>
              </w:r>
              <w:r w:rsidR="00BA7931" w:rsidRPr="000F785E" w:rsidDel="00EC530E">
                <w:rPr>
                  <w:rFonts w:eastAsiaTheme="minorEastAsia" w:hint="eastAsia"/>
                </w:rPr>
                <w:delText>유흥과</w:delText>
              </w:r>
              <w:r w:rsidR="00BA7931" w:rsidRPr="000F785E" w:rsidDel="00EC530E">
                <w:rPr>
                  <w:rFonts w:eastAsiaTheme="minorEastAsia" w:hint="eastAsia"/>
                </w:rPr>
                <w:delText xml:space="preserve"> </w:delText>
              </w:r>
            </w:del>
            <w:ins w:id="162" w:author="noel" w:date="2015-07-24T00:43:00Z">
              <w:r w:rsidR="00EC530E">
                <w:rPr>
                  <w:rFonts w:eastAsiaTheme="minorEastAsia" w:hint="eastAsia"/>
                </w:rPr>
                <w:t>밤</w:t>
              </w:r>
            </w:ins>
            <w:ins w:id="163" w:author="noel" w:date="2015-07-24T00:45:00Z">
              <w:r w:rsidR="00C41F28">
                <w:rPr>
                  <w:rFonts w:eastAsiaTheme="minorEastAsia" w:hint="eastAsia"/>
                </w:rPr>
                <w:t xml:space="preserve"> </w:t>
              </w:r>
            </w:ins>
            <w:ins w:id="164" w:author="noel" w:date="2015-07-24T00:43:00Z">
              <w:r w:rsidR="00EC530E">
                <w:rPr>
                  <w:rFonts w:eastAsiaTheme="minorEastAsia" w:hint="eastAsia"/>
                </w:rPr>
                <w:t>문</w:t>
              </w:r>
            </w:ins>
            <w:ins w:id="165" w:author="noel" w:date="2015-07-24T00:44:00Z">
              <w:r w:rsidR="00EC530E">
                <w:rPr>
                  <w:rFonts w:eastAsiaTheme="minorEastAsia" w:hint="eastAsia"/>
                </w:rPr>
                <w:t>화와</w:t>
              </w:r>
              <w:r w:rsidR="00EC530E">
                <w:rPr>
                  <w:rFonts w:eastAsiaTheme="minorEastAsia" w:hint="eastAsia"/>
                </w:rPr>
                <w:t xml:space="preserve"> </w:t>
              </w:r>
            </w:ins>
            <w:r w:rsidR="00BA7931" w:rsidRPr="000F785E">
              <w:rPr>
                <w:rFonts w:eastAsiaTheme="minorEastAsia" w:hint="eastAsia"/>
              </w:rPr>
              <w:t>엔터테인먼트</w:t>
            </w:r>
            <w:ins w:id="166" w:author="noel" w:date="2015-07-24T00:44:00Z">
              <w:r w:rsidR="00EC530E">
                <w:rPr>
                  <w:rFonts w:eastAsiaTheme="minorEastAsia" w:hint="eastAsia"/>
                </w:rPr>
                <w:t>에</w:t>
              </w:r>
              <w:r w:rsidR="00EC530E">
                <w:rPr>
                  <w:rFonts w:eastAsiaTheme="minorEastAsia" w:hint="eastAsia"/>
                </w:rPr>
                <w:t xml:space="preserve"> </w:t>
              </w:r>
              <w:r w:rsidR="00EC530E">
                <w:rPr>
                  <w:rFonts w:eastAsiaTheme="minorEastAsia" w:hint="eastAsia"/>
                </w:rPr>
                <w:t>관한</w:t>
              </w:r>
            </w:ins>
            <w:r w:rsidR="00BA7931" w:rsidRPr="000F785E">
              <w:rPr>
                <w:rFonts w:eastAsiaTheme="minorEastAsia" w:hint="eastAsia"/>
              </w:rPr>
              <w:t xml:space="preserve"> </w:t>
            </w:r>
            <w:r w:rsidR="00BA7931" w:rsidRPr="000F785E">
              <w:rPr>
                <w:rFonts w:eastAsiaTheme="minorEastAsia" w:hint="eastAsia"/>
              </w:rPr>
              <w:t>세부</w:t>
            </w:r>
            <w:r w:rsidR="00BA7931" w:rsidRPr="000F785E">
              <w:rPr>
                <w:rFonts w:eastAsiaTheme="minorEastAsia" w:hint="eastAsia"/>
              </w:rPr>
              <w:t xml:space="preserve"> </w:t>
            </w:r>
            <w:r w:rsidR="00BA7931" w:rsidRPr="000F785E">
              <w:rPr>
                <w:rFonts w:eastAsiaTheme="minorEastAsia" w:hint="eastAsia"/>
              </w:rPr>
              <w:t>정보</w:t>
            </w:r>
            <w:del w:id="167" w:author="noel" w:date="2015-07-24T00:44:00Z">
              <w:r w:rsidR="00BA7931" w:rsidRPr="000F785E" w:rsidDel="00EC530E">
                <w:rPr>
                  <w:rFonts w:eastAsiaTheme="minorEastAsia" w:hint="eastAsia"/>
                </w:rPr>
                <w:delText>와</w:delText>
              </w:r>
            </w:del>
            <w:ins w:id="168" w:author="noel" w:date="2015-07-24T00:44:00Z">
              <w:r w:rsidR="00EC530E">
                <w:rPr>
                  <w:rFonts w:eastAsiaTheme="minorEastAsia" w:hint="eastAsia"/>
                </w:rPr>
                <w:t xml:space="preserve"> </w:t>
              </w:r>
              <w:r w:rsidR="00EC530E">
                <w:rPr>
                  <w:rFonts w:eastAsiaTheme="minorEastAsia" w:hint="eastAsia"/>
                </w:rPr>
                <w:t>및</w:t>
              </w:r>
            </w:ins>
            <w:r w:rsidR="00BA7931" w:rsidRPr="000F785E">
              <w:rPr>
                <w:rFonts w:eastAsiaTheme="minorEastAsia" w:hint="eastAsia"/>
              </w:rPr>
              <w:t xml:space="preserve"> </w:t>
            </w:r>
            <w:r w:rsidR="00BA7931" w:rsidRPr="000F785E">
              <w:rPr>
                <w:rFonts w:eastAsiaTheme="minorEastAsia" w:hint="eastAsia"/>
              </w:rPr>
              <w:t>추천</w:t>
            </w:r>
            <w:r w:rsidR="00BA7931" w:rsidRPr="000F785E">
              <w:rPr>
                <w:rFonts w:eastAsiaTheme="minorEastAsia" w:hint="eastAsia"/>
              </w:rPr>
              <w:t xml:space="preserve"> </w:t>
            </w:r>
            <w:r w:rsidR="00BA7931" w:rsidRPr="000F785E">
              <w:rPr>
                <w:rFonts w:eastAsiaTheme="minorEastAsia" w:hint="eastAsia"/>
              </w:rPr>
              <w:t>내용을</w:t>
            </w:r>
            <w:r w:rsidR="00BA7931" w:rsidRPr="000F785E">
              <w:rPr>
                <w:rFonts w:eastAsiaTheme="minorEastAsia" w:hint="eastAsia"/>
              </w:rPr>
              <w:t xml:space="preserve"> </w:t>
            </w:r>
            <w:r w:rsidR="00BA7931" w:rsidRPr="000F785E">
              <w:rPr>
                <w:rFonts w:eastAsiaTheme="minorEastAsia" w:hint="eastAsia"/>
              </w:rPr>
              <w:t>참고하시기</w:t>
            </w:r>
            <w:r w:rsidR="00BA7931" w:rsidRPr="000F785E">
              <w:rPr>
                <w:rFonts w:eastAsiaTheme="minorEastAsia" w:hint="eastAsia"/>
              </w:rPr>
              <w:t xml:space="preserve"> </w:t>
            </w:r>
            <w:r w:rsidR="00BA7931" w:rsidRPr="000F785E">
              <w:rPr>
                <w:rFonts w:eastAsiaTheme="minorEastAsia" w:hint="eastAsia"/>
              </w:rPr>
              <w:t>바랍니다</w:t>
            </w:r>
            <w:r w:rsidR="00BA7931" w:rsidRPr="000F785E">
              <w:rPr>
                <w:rFonts w:eastAsiaTheme="minorEastAsia" w:hint="eastAsia"/>
              </w:rPr>
              <w:t>.</w:t>
            </w:r>
          </w:p>
        </w:tc>
      </w:tr>
      <w:tr w:rsidR="000F785E" w:rsidRPr="000F785E" w:rsidTr="000F785E">
        <w:tc>
          <w:tcPr>
            <w:tcW w:w="300" w:type="dxa"/>
          </w:tcPr>
          <w:p w:rsidR="0042278D" w:rsidRPr="000F785E" w:rsidRDefault="000F785E">
            <w:pPr>
              <w:rPr>
                <w:rFonts w:eastAsiaTheme="minorEastAsia"/>
              </w:rPr>
            </w:pPr>
            <w:r w:rsidRPr="000F785E">
              <w:rPr>
                <w:rFonts w:eastAsiaTheme="minorEastAsia"/>
              </w:rPr>
              <w:t>17</w:t>
            </w:r>
          </w:p>
        </w:tc>
        <w:tc>
          <w:tcPr>
            <w:tcW w:w="1050" w:type="dxa"/>
          </w:tcPr>
          <w:p w:rsidR="0042278D" w:rsidRPr="000F785E" w:rsidRDefault="000F785E">
            <w:pPr>
              <w:rPr>
                <w:rFonts w:eastAsiaTheme="minorEastAsia"/>
              </w:rPr>
            </w:pPr>
            <w:r w:rsidRPr="000F785E">
              <w:rPr>
                <w:rFonts w:eastAsiaTheme="minorEastAsia"/>
                <w:b/>
              </w:rPr>
              <w:t>Meta keywords</w:t>
            </w:r>
          </w:p>
        </w:tc>
        <w:tc>
          <w:tcPr>
            <w:tcW w:w="1060" w:type="dxa"/>
          </w:tcPr>
          <w:p w:rsidR="0042278D" w:rsidRPr="000F785E" w:rsidRDefault="000F785E">
            <w:pPr>
              <w:rPr>
                <w:rFonts w:eastAsiaTheme="minorEastAsia"/>
              </w:rPr>
            </w:pPr>
            <w:r w:rsidRPr="000F785E">
              <w:rPr>
                <w:rFonts w:eastAsiaTheme="minorEastAsia"/>
                <w:b/>
                <w:color w:val="00EC00"/>
              </w:rPr>
              <w:t>Localise</w:t>
            </w:r>
          </w:p>
        </w:tc>
        <w:tc>
          <w:tcPr>
            <w:tcW w:w="6900" w:type="dxa"/>
          </w:tcPr>
          <w:p w:rsidR="0042278D" w:rsidRPr="000F785E" w:rsidRDefault="000F785E">
            <w:pPr>
              <w:rPr>
                <w:rFonts w:eastAsiaTheme="minorEastAsia"/>
              </w:rPr>
            </w:pPr>
            <w:r w:rsidRPr="000F785E">
              <w:rPr>
                <w:rFonts w:eastAsiaTheme="minorEastAsia"/>
              </w:rPr>
              <w:t>entertainment nightlife activities recreation guide, Tokyo Japan</w:t>
            </w:r>
          </w:p>
        </w:tc>
        <w:tc>
          <w:tcPr>
            <w:tcW w:w="6900" w:type="dxa"/>
          </w:tcPr>
          <w:p w:rsidR="0042278D" w:rsidRPr="000F785E" w:rsidRDefault="00BA7931" w:rsidP="00C41F28">
            <w:pPr>
              <w:rPr>
                <w:rFonts w:eastAsiaTheme="minorEastAsia"/>
              </w:rPr>
            </w:pPr>
            <w:r w:rsidRPr="000F785E">
              <w:rPr>
                <w:rFonts w:eastAsiaTheme="minorEastAsia" w:hint="eastAsia"/>
              </w:rPr>
              <w:t>일본</w:t>
            </w:r>
            <w:r w:rsidRPr="000F785E">
              <w:rPr>
                <w:rFonts w:eastAsiaTheme="minorEastAsia" w:hint="eastAsia"/>
              </w:rPr>
              <w:t xml:space="preserve"> </w:t>
            </w:r>
            <w:r w:rsidRPr="000F785E">
              <w:rPr>
                <w:rFonts w:eastAsiaTheme="minorEastAsia" w:hint="eastAsia"/>
              </w:rPr>
              <w:t>도쿄</w:t>
            </w:r>
            <w:ins w:id="169" w:author="noel" w:date="2015-07-24T00:45:00Z">
              <w:r w:rsidR="00923F73">
                <w:rPr>
                  <w:rFonts w:eastAsiaTheme="minorEastAsia" w:hint="eastAsia"/>
                </w:rPr>
                <w:t>의</w:t>
              </w:r>
            </w:ins>
            <w:r w:rsidRPr="000F785E">
              <w:rPr>
                <w:rFonts w:eastAsiaTheme="minorEastAsia" w:hint="eastAsia"/>
              </w:rPr>
              <w:t xml:space="preserve"> </w:t>
            </w:r>
            <w:del w:id="170" w:author="noel" w:date="2015-07-24T00:45:00Z">
              <w:r w:rsidRPr="000F785E" w:rsidDel="00C41F28">
                <w:rPr>
                  <w:rFonts w:eastAsiaTheme="minorEastAsia" w:hint="eastAsia"/>
                </w:rPr>
                <w:delText>여행을</w:delText>
              </w:r>
              <w:r w:rsidRPr="000F785E" w:rsidDel="00C41F28">
                <w:rPr>
                  <w:rFonts w:eastAsiaTheme="minorEastAsia" w:hint="eastAsia"/>
                </w:rPr>
                <w:delText xml:space="preserve"> </w:delText>
              </w:r>
              <w:r w:rsidRPr="000F785E" w:rsidDel="00C41F28">
                <w:rPr>
                  <w:rFonts w:eastAsiaTheme="minorEastAsia" w:hint="eastAsia"/>
                </w:rPr>
                <w:delText>위한</w:delText>
              </w:r>
              <w:r w:rsidRPr="000F785E" w:rsidDel="00C41F28">
                <w:rPr>
                  <w:rFonts w:eastAsiaTheme="minorEastAsia" w:hint="eastAsia"/>
                </w:rPr>
                <w:delText xml:space="preserve"> </w:delText>
              </w:r>
            </w:del>
            <w:r w:rsidRPr="000F785E">
              <w:rPr>
                <w:rFonts w:eastAsiaTheme="minorEastAsia" w:hint="eastAsia"/>
              </w:rPr>
              <w:t>엔터테인먼트</w:t>
            </w:r>
            <w:r w:rsidRPr="000F785E">
              <w:rPr>
                <w:rFonts w:eastAsiaTheme="minorEastAsia" w:hint="eastAsia"/>
              </w:rPr>
              <w:t xml:space="preserve"> </w:t>
            </w:r>
            <w:del w:id="171" w:author="noel" w:date="2015-07-24T00:45:00Z">
              <w:r w:rsidRPr="000F785E" w:rsidDel="00C41F28">
                <w:rPr>
                  <w:rFonts w:eastAsiaTheme="minorEastAsia" w:hint="eastAsia"/>
                </w:rPr>
                <w:delText>야간</w:delText>
              </w:r>
              <w:r w:rsidRPr="000F785E" w:rsidDel="00C41F28">
                <w:rPr>
                  <w:rFonts w:eastAsiaTheme="minorEastAsia" w:hint="eastAsia"/>
                </w:rPr>
                <w:delText xml:space="preserve"> </w:delText>
              </w:r>
              <w:r w:rsidRPr="000F785E" w:rsidDel="00C41F28">
                <w:rPr>
                  <w:rFonts w:eastAsiaTheme="minorEastAsia" w:hint="eastAsia"/>
                </w:rPr>
                <w:delText>유흥</w:delText>
              </w:r>
              <w:r w:rsidRPr="000F785E" w:rsidDel="00C41F28">
                <w:rPr>
                  <w:rFonts w:eastAsiaTheme="minorEastAsia" w:hint="eastAsia"/>
                </w:rPr>
                <w:delText xml:space="preserve"> </w:delText>
              </w:r>
            </w:del>
            <w:ins w:id="172" w:author="noel" w:date="2015-07-24T00:45:00Z">
              <w:r w:rsidR="00C41F28">
                <w:rPr>
                  <w:rFonts w:eastAsiaTheme="minorEastAsia" w:hint="eastAsia"/>
                </w:rPr>
                <w:t>밤</w:t>
              </w:r>
              <w:r w:rsidR="00C41F28">
                <w:rPr>
                  <w:rFonts w:eastAsiaTheme="minorEastAsia" w:hint="eastAsia"/>
                </w:rPr>
                <w:t xml:space="preserve"> </w:t>
              </w:r>
              <w:r w:rsidR="00C41F28">
                <w:rPr>
                  <w:rFonts w:eastAsiaTheme="minorEastAsia" w:hint="eastAsia"/>
                </w:rPr>
                <w:t>문화</w:t>
              </w:r>
              <w:r w:rsidR="00C41F28">
                <w:rPr>
                  <w:rFonts w:eastAsiaTheme="minorEastAsia" w:hint="eastAsia"/>
                </w:rPr>
                <w:t xml:space="preserve"> </w:t>
              </w:r>
            </w:ins>
            <w:r w:rsidRPr="000F785E">
              <w:rPr>
                <w:rFonts w:eastAsiaTheme="minorEastAsia" w:hint="eastAsia"/>
              </w:rPr>
              <w:t>레이크레이션</w:t>
            </w:r>
            <w:r w:rsidRPr="000F785E">
              <w:rPr>
                <w:rFonts w:eastAsiaTheme="minorEastAsia" w:hint="eastAsia"/>
              </w:rPr>
              <w:t xml:space="preserve"> </w:t>
            </w:r>
            <w:ins w:id="173" w:author="noel" w:date="2015-07-24T00:45:00Z">
              <w:r w:rsidR="00C41F28">
                <w:rPr>
                  <w:rFonts w:eastAsiaTheme="minorEastAsia" w:hint="eastAsia"/>
                </w:rPr>
                <w:t>안내</w:t>
              </w:r>
            </w:ins>
            <w:del w:id="174" w:author="noel" w:date="2015-07-24T00:45:00Z">
              <w:r w:rsidRPr="000F785E" w:rsidDel="00C41F28">
                <w:rPr>
                  <w:rFonts w:eastAsiaTheme="minorEastAsia" w:hint="eastAsia"/>
                </w:rPr>
                <w:delText>가이드</w:delText>
              </w:r>
            </w:del>
          </w:p>
        </w:tc>
      </w:tr>
      <w:tr w:rsidR="000F785E" w:rsidRPr="000F785E" w:rsidTr="000F785E">
        <w:tc>
          <w:tcPr>
            <w:tcW w:w="300" w:type="dxa"/>
            <w:shd w:val="clear" w:color="auto" w:fill="BFBFBF"/>
          </w:tcPr>
          <w:p w:rsidR="0042278D" w:rsidRPr="000F785E" w:rsidRDefault="000F785E">
            <w:pPr>
              <w:rPr>
                <w:rFonts w:eastAsiaTheme="minorEastAsia"/>
              </w:rPr>
            </w:pPr>
            <w:r w:rsidRPr="000F785E">
              <w:rPr>
                <w:rFonts w:eastAsiaTheme="minorEastAsia"/>
              </w:rPr>
              <w:t>18</w:t>
            </w:r>
          </w:p>
        </w:tc>
        <w:tc>
          <w:tcPr>
            <w:tcW w:w="1050" w:type="dxa"/>
            <w:shd w:val="clear" w:color="auto" w:fill="BFBFBF"/>
          </w:tcPr>
          <w:p w:rsidR="0042278D" w:rsidRPr="000F785E" w:rsidRDefault="000F785E">
            <w:pPr>
              <w:rPr>
                <w:rFonts w:eastAsiaTheme="minorEastAsia"/>
              </w:rPr>
            </w:pPr>
            <w:r w:rsidRPr="000F785E">
              <w:rPr>
                <w:rFonts w:eastAsiaTheme="minorEastAsia"/>
                <w:b/>
              </w:rPr>
              <w:t>Author name</w:t>
            </w:r>
          </w:p>
        </w:tc>
        <w:tc>
          <w:tcPr>
            <w:tcW w:w="1060" w:type="dxa"/>
            <w:shd w:val="clear" w:color="auto" w:fill="BFBFBF"/>
          </w:tcPr>
          <w:p w:rsidR="0042278D" w:rsidRPr="000F785E" w:rsidRDefault="000F785E">
            <w:pPr>
              <w:rPr>
                <w:rFonts w:eastAsiaTheme="minorEastAsia"/>
              </w:rPr>
            </w:pPr>
            <w:r w:rsidRPr="000F785E">
              <w:rPr>
                <w:rFonts w:eastAsiaTheme="minorEastAsia"/>
                <w:b/>
                <w:color w:val="FF0000"/>
              </w:rPr>
              <w:t>Don't change</w:t>
            </w:r>
          </w:p>
        </w:tc>
        <w:tc>
          <w:tcPr>
            <w:tcW w:w="6900" w:type="dxa"/>
            <w:shd w:val="clear" w:color="auto" w:fill="BFBFBF"/>
          </w:tcPr>
          <w:p w:rsidR="0042278D" w:rsidRPr="000F785E" w:rsidRDefault="0042278D">
            <w:pPr>
              <w:rPr>
                <w:rFonts w:eastAsiaTheme="minorEastAsia"/>
              </w:rPr>
            </w:pPr>
          </w:p>
        </w:tc>
        <w:tc>
          <w:tcPr>
            <w:tcW w:w="6900" w:type="dxa"/>
            <w:shd w:val="clear" w:color="auto" w:fill="BFBFBF"/>
          </w:tcPr>
          <w:p w:rsidR="0042278D" w:rsidRPr="000F785E" w:rsidRDefault="0042278D">
            <w:pPr>
              <w:rPr>
                <w:rFonts w:eastAsiaTheme="minorEastAsia"/>
              </w:rPr>
            </w:pPr>
          </w:p>
        </w:tc>
      </w:tr>
      <w:tr w:rsidR="000F785E" w:rsidRPr="000F785E" w:rsidTr="000F785E">
        <w:tc>
          <w:tcPr>
            <w:tcW w:w="300" w:type="dxa"/>
            <w:shd w:val="clear" w:color="auto" w:fill="BFBFBF"/>
          </w:tcPr>
          <w:p w:rsidR="0042278D" w:rsidRPr="000F785E" w:rsidRDefault="000F785E">
            <w:pPr>
              <w:rPr>
                <w:rFonts w:eastAsiaTheme="minorEastAsia"/>
              </w:rPr>
            </w:pPr>
            <w:r w:rsidRPr="000F785E">
              <w:rPr>
                <w:rFonts w:eastAsiaTheme="minorEastAsia"/>
              </w:rPr>
              <w:t>19</w:t>
            </w:r>
          </w:p>
        </w:tc>
        <w:tc>
          <w:tcPr>
            <w:tcW w:w="1050" w:type="dxa"/>
            <w:shd w:val="clear" w:color="auto" w:fill="BFBFBF"/>
          </w:tcPr>
          <w:p w:rsidR="0042278D" w:rsidRPr="000F785E" w:rsidRDefault="000F785E">
            <w:pPr>
              <w:rPr>
                <w:rFonts w:eastAsiaTheme="minorEastAsia"/>
              </w:rPr>
            </w:pPr>
            <w:r w:rsidRPr="000F785E">
              <w:rPr>
                <w:rFonts w:eastAsiaTheme="minorEastAsia"/>
                <w:b/>
              </w:rPr>
              <w:t>Author title</w:t>
            </w:r>
          </w:p>
        </w:tc>
        <w:tc>
          <w:tcPr>
            <w:tcW w:w="1060" w:type="dxa"/>
            <w:shd w:val="clear" w:color="auto" w:fill="BFBFBF"/>
          </w:tcPr>
          <w:p w:rsidR="0042278D" w:rsidRPr="000F785E" w:rsidRDefault="000F785E">
            <w:pPr>
              <w:rPr>
                <w:rFonts w:eastAsiaTheme="minorEastAsia"/>
              </w:rPr>
            </w:pPr>
            <w:r w:rsidRPr="000F785E">
              <w:rPr>
                <w:rFonts w:eastAsiaTheme="minorEastAsia"/>
                <w:b/>
                <w:color w:val="FF0000"/>
              </w:rPr>
              <w:t>Don't change</w:t>
            </w:r>
          </w:p>
        </w:tc>
        <w:tc>
          <w:tcPr>
            <w:tcW w:w="6900" w:type="dxa"/>
            <w:shd w:val="clear" w:color="auto" w:fill="BFBFBF"/>
          </w:tcPr>
          <w:p w:rsidR="0042278D" w:rsidRPr="000F785E" w:rsidRDefault="0042278D">
            <w:pPr>
              <w:rPr>
                <w:rFonts w:eastAsiaTheme="minorEastAsia"/>
              </w:rPr>
            </w:pPr>
          </w:p>
        </w:tc>
        <w:tc>
          <w:tcPr>
            <w:tcW w:w="6900" w:type="dxa"/>
            <w:shd w:val="clear" w:color="auto" w:fill="BFBFBF"/>
          </w:tcPr>
          <w:p w:rsidR="0042278D" w:rsidRPr="000F785E" w:rsidRDefault="0042278D">
            <w:pPr>
              <w:rPr>
                <w:rFonts w:eastAsiaTheme="minorEastAsia"/>
              </w:rPr>
            </w:pPr>
          </w:p>
        </w:tc>
      </w:tr>
      <w:tr w:rsidR="000F785E" w:rsidRPr="000F785E" w:rsidTr="000F785E">
        <w:tc>
          <w:tcPr>
            <w:tcW w:w="300" w:type="dxa"/>
            <w:shd w:val="clear" w:color="auto" w:fill="BFBFBF"/>
          </w:tcPr>
          <w:p w:rsidR="0042278D" w:rsidRPr="000F785E" w:rsidRDefault="000F785E">
            <w:pPr>
              <w:rPr>
                <w:rFonts w:eastAsiaTheme="minorEastAsia"/>
              </w:rPr>
            </w:pPr>
            <w:r w:rsidRPr="000F785E">
              <w:rPr>
                <w:rFonts w:eastAsiaTheme="minorEastAsia"/>
              </w:rPr>
              <w:t>20</w:t>
            </w:r>
          </w:p>
        </w:tc>
        <w:tc>
          <w:tcPr>
            <w:tcW w:w="1050" w:type="dxa"/>
            <w:shd w:val="clear" w:color="auto" w:fill="BFBFBF"/>
          </w:tcPr>
          <w:p w:rsidR="0042278D" w:rsidRPr="000F785E" w:rsidRDefault="000F785E">
            <w:pPr>
              <w:rPr>
                <w:rFonts w:eastAsiaTheme="minorEastAsia"/>
              </w:rPr>
            </w:pPr>
            <w:r w:rsidRPr="000F785E">
              <w:rPr>
                <w:rFonts w:eastAsiaTheme="minorEastAsia"/>
                <w:b/>
              </w:rPr>
              <w:t>Author description</w:t>
            </w:r>
          </w:p>
        </w:tc>
        <w:tc>
          <w:tcPr>
            <w:tcW w:w="1060" w:type="dxa"/>
            <w:shd w:val="clear" w:color="auto" w:fill="BFBFBF"/>
          </w:tcPr>
          <w:p w:rsidR="0042278D" w:rsidRPr="000F785E" w:rsidRDefault="000F785E">
            <w:pPr>
              <w:rPr>
                <w:rFonts w:eastAsiaTheme="minorEastAsia"/>
              </w:rPr>
            </w:pPr>
            <w:r w:rsidRPr="000F785E">
              <w:rPr>
                <w:rFonts w:eastAsiaTheme="minorEastAsia"/>
                <w:b/>
                <w:color w:val="FF0000"/>
              </w:rPr>
              <w:t>Don't change</w:t>
            </w:r>
          </w:p>
        </w:tc>
        <w:tc>
          <w:tcPr>
            <w:tcW w:w="6900" w:type="dxa"/>
            <w:shd w:val="clear" w:color="auto" w:fill="BFBFBF"/>
          </w:tcPr>
          <w:p w:rsidR="0042278D" w:rsidRPr="000F785E" w:rsidRDefault="0042278D">
            <w:pPr>
              <w:rPr>
                <w:rFonts w:eastAsiaTheme="minorEastAsia"/>
              </w:rPr>
            </w:pPr>
          </w:p>
        </w:tc>
        <w:tc>
          <w:tcPr>
            <w:tcW w:w="6900" w:type="dxa"/>
            <w:shd w:val="clear" w:color="auto" w:fill="BFBFBF"/>
          </w:tcPr>
          <w:p w:rsidR="0042278D" w:rsidRPr="000F785E" w:rsidRDefault="0042278D">
            <w:pPr>
              <w:rPr>
                <w:rFonts w:eastAsiaTheme="minorEastAsia"/>
              </w:rPr>
            </w:pPr>
          </w:p>
        </w:tc>
      </w:tr>
      <w:tr w:rsidR="000F785E" w:rsidRPr="000F785E" w:rsidTr="000F785E">
        <w:tc>
          <w:tcPr>
            <w:tcW w:w="300" w:type="dxa"/>
            <w:shd w:val="clear" w:color="auto" w:fill="BFBFBF"/>
          </w:tcPr>
          <w:p w:rsidR="0042278D" w:rsidRPr="000F785E" w:rsidRDefault="000F785E">
            <w:pPr>
              <w:rPr>
                <w:rFonts w:eastAsiaTheme="minorEastAsia"/>
              </w:rPr>
            </w:pPr>
            <w:r w:rsidRPr="000F785E">
              <w:rPr>
                <w:rFonts w:eastAsiaTheme="minorEastAsia"/>
              </w:rPr>
              <w:t>21</w:t>
            </w:r>
          </w:p>
        </w:tc>
        <w:tc>
          <w:tcPr>
            <w:tcW w:w="1050" w:type="dxa"/>
            <w:shd w:val="clear" w:color="auto" w:fill="BFBFBF"/>
          </w:tcPr>
          <w:p w:rsidR="0042278D" w:rsidRPr="000F785E" w:rsidRDefault="000F785E">
            <w:pPr>
              <w:rPr>
                <w:rFonts w:eastAsiaTheme="minorEastAsia"/>
              </w:rPr>
            </w:pPr>
            <w:r w:rsidRPr="000F785E">
              <w:rPr>
                <w:rFonts w:eastAsiaTheme="minorEastAsia"/>
                <w:b/>
              </w:rPr>
              <w:t>Author image</w:t>
            </w:r>
          </w:p>
        </w:tc>
        <w:tc>
          <w:tcPr>
            <w:tcW w:w="1060" w:type="dxa"/>
            <w:shd w:val="clear" w:color="auto" w:fill="BFBFBF"/>
          </w:tcPr>
          <w:p w:rsidR="0042278D" w:rsidRPr="000F785E" w:rsidRDefault="000F785E">
            <w:pPr>
              <w:rPr>
                <w:rFonts w:eastAsiaTheme="minorEastAsia"/>
              </w:rPr>
            </w:pPr>
            <w:r w:rsidRPr="000F785E">
              <w:rPr>
                <w:rFonts w:eastAsiaTheme="minorEastAsia"/>
                <w:b/>
                <w:color w:val="FF0000"/>
              </w:rPr>
              <w:t>Don't change</w:t>
            </w:r>
          </w:p>
        </w:tc>
        <w:tc>
          <w:tcPr>
            <w:tcW w:w="6900" w:type="dxa"/>
            <w:shd w:val="clear" w:color="auto" w:fill="BFBFBF"/>
          </w:tcPr>
          <w:p w:rsidR="0042278D" w:rsidRPr="000F785E" w:rsidRDefault="0042278D">
            <w:pPr>
              <w:rPr>
                <w:rFonts w:eastAsiaTheme="minorEastAsia"/>
              </w:rPr>
            </w:pPr>
          </w:p>
        </w:tc>
        <w:tc>
          <w:tcPr>
            <w:tcW w:w="6900" w:type="dxa"/>
            <w:shd w:val="clear" w:color="auto" w:fill="BFBFBF"/>
          </w:tcPr>
          <w:p w:rsidR="0042278D" w:rsidRPr="000F785E" w:rsidRDefault="0042278D">
            <w:pPr>
              <w:rPr>
                <w:rFonts w:eastAsiaTheme="minorEastAsia"/>
              </w:rPr>
            </w:pPr>
          </w:p>
        </w:tc>
      </w:tr>
      <w:tr w:rsidR="000F785E" w:rsidRPr="000F785E" w:rsidTr="000F785E">
        <w:tc>
          <w:tcPr>
            <w:tcW w:w="300" w:type="dxa"/>
            <w:shd w:val="clear" w:color="auto" w:fill="BFBFBF"/>
          </w:tcPr>
          <w:p w:rsidR="0042278D" w:rsidRPr="000F785E" w:rsidRDefault="000F785E">
            <w:pPr>
              <w:rPr>
                <w:rFonts w:eastAsiaTheme="minorEastAsia"/>
              </w:rPr>
            </w:pPr>
            <w:r w:rsidRPr="000F785E">
              <w:rPr>
                <w:rFonts w:eastAsiaTheme="minorEastAsia"/>
              </w:rPr>
              <w:t>22</w:t>
            </w:r>
          </w:p>
        </w:tc>
        <w:tc>
          <w:tcPr>
            <w:tcW w:w="1050" w:type="dxa"/>
            <w:shd w:val="clear" w:color="auto" w:fill="BFBFBF"/>
          </w:tcPr>
          <w:p w:rsidR="0042278D" w:rsidRPr="000F785E" w:rsidRDefault="000F785E">
            <w:pPr>
              <w:rPr>
                <w:rFonts w:eastAsiaTheme="minorEastAsia"/>
              </w:rPr>
            </w:pPr>
            <w:r w:rsidRPr="000F785E">
              <w:rPr>
                <w:rFonts w:eastAsiaTheme="minorEastAsia"/>
                <w:b/>
              </w:rPr>
              <w:t>Author logo</w:t>
            </w:r>
          </w:p>
        </w:tc>
        <w:tc>
          <w:tcPr>
            <w:tcW w:w="1060" w:type="dxa"/>
            <w:shd w:val="clear" w:color="auto" w:fill="BFBFBF"/>
          </w:tcPr>
          <w:p w:rsidR="0042278D" w:rsidRPr="000F785E" w:rsidRDefault="000F785E">
            <w:pPr>
              <w:rPr>
                <w:rFonts w:eastAsiaTheme="minorEastAsia"/>
              </w:rPr>
            </w:pPr>
            <w:r w:rsidRPr="000F785E">
              <w:rPr>
                <w:rFonts w:eastAsiaTheme="minorEastAsia"/>
                <w:b/>
                <w:color w:val="FF0000"/>
              </w:rPr>
              <w:t>Don't change</w:t>
            </w:r>
          </w:p>
        </w:tc>
        <w:tc>
          <w:tcPr>
            <w:tcW w:w="6900" w:type="dxa"/>
            <w:shd w:val="clear" w:color="auto" w:fill="BFBFBF"/>
          </w:tcPr>
          <w:p w:rsidR="0042278D" w:rsidRPr="000F785E" w:rsidRDefault="0042278D">
            <w:pPr>
              <w:rPr>
                <w:rFonts w:eastAsiaTheme="minorEastAsia"/>
              </w:rPr>
            </w:pPr>
          </w:p>
        </w:tc>
        <w:tc>
          <w:tcPr>
            <w:tcW w:w="6900" w:type="dxa"/>
            <w:shd w:val="clear" w:color="auto" w:fill="BFBFBF"/>
          </w:tcPr>
          <w:p w:rsidR="0042278D" w:rsidRPr="000F785E" w:rsidRDefault="0042278D">
            <w:pPr>
              <w:rPr>
                <w:rFonts w:eastAsiaTheme="minorEastAsia"/>
              </w:rPr>
            </w:pPr>
          </w:p>
        </w:tc>
      </w:tr>
      <w:tr w:rsidR="000F785E" w:rsidRPr="000F785E" w:rsidTr="000F785E">
        <w:tc>
          <w:tcPr>
            <w:tcW w:w="300" w:type="dxa"/>
            <w:shd w:val="clear" w:color="auto" w:fill="BFBFBF"/>
          </w:tcPr>
          <w:p w:rsidR="0042278D" w:rsidRPr="000F785E" w:rsidRDefault="000F785E">
            <w:pPr>
              <w:rPr>
                <w:rFonts w:eastAsiaTheme="minorEastAsia"/>
              </w:rPr>
            </w:pPr>
            <w:r w:rsidRPr="000F785E">
              <w:rPr>
                <w:rFonts w:eastAsiaTheme="minorEastAsia"/>
              </w:rPr>
              <w:t>23</w:t>
            </w:r>
          </w:p>
        </w:tc>
        <w:tc>
          <w:tcPr>
            <w:tcW w:w="1050" w:type="dxa"/>
            <w:shd w:val="clear" w:color="auto" w:fill="BFBFBF"/>
          </w:tcPr>
          <w:p w:rsidR="0042278D" w:rsidRPr="000F785E" w:rsidRDefault="000F785E">
            <w:pPr>
              <w:rPr>
                <w:rFonts w:eastAsiaTheme="minorEastAsia"/>
              </w:rPr>
            </w:pPr>
            <w:r w:rsidRPr="000F785E">
              <w:rPr>
                <w:rFonts w:eastAsiaTheme="minorEastAsia"/>
                <w:b/>
              </w:rPr>
              <w:t>Article URL</w:t>
            </w:r>
          </w:p>
        </w:tc>
        <w:tc>
          <w:tcPr>
            <w:tcW w:w="1060" w:type="dxa"/>
            <w:shd w:val="clear" w:color="auto" w:fill="BFBFBF"/>
          </w:tcPr>
          <w:p w:rsidR="0042278D" w:rsidRPr="000F785E" w:rsidRDefault="000F785E">
            <w:pPr>
              <w:rPr>
                <w:rFonts w:eastAsiaTheme="minorEastAsia"/>
              </w:rPr>
            </w:pPr>
            <w:r w:rsidRPr="000F785E">
              <w:rPr>
                <w:rFonts w:eastAsiaTheme="minorEastAsia"/>
                <w:b/>
                <w:color w:val="FF0000"/>
              </w:rPr>
              <w:t>Don't change</w:t>
            </w:r>
          </w:p>
        </w:tc>
        <w:tc>
          <w:tcPr>
            <w:tcW w:w="6900" w:type="dxa"/>
            <w:shd w:val="clear" w:color="auto" w:fill="BFBFBF"/>
          </w:tcPr>
          <w:p w:rsidR="0042278D" w:rsidRPr="000F785E" w:rsidRDefault="0042278D">
            <w:pPr>
              <w:rPr>
                <w:rFonts w:eastAsiaTheme="minorEastAsia"/>
              </w:rPr>
            </w:pPr>
          </w:p>
        </w:tc>
        <w:tc>
          <w:tcPr>
            <w:tcW w:w="6900" w:type="dxa"/>
            <w:shd w:val="clear" w:color="auto" w:fill="BFBFBF"/>
          </w:tcPr>
          <w:p w:rsidR="0042278D" w:rsidRPr="000F785E" w:rsidRDefault="0042278D">
            <w:pPr>
              <w:rPr>
                <w:rFonts w:eastAsiaTheme="minorEastAsia"/>
              </w:rPr>
            </w:pPr>
          </w:p>
        </w:tc>
      </w:tr>
    </w:tbl>
    <w:p w:rsidR="000F785E" w:rsidRDefault="000F785E"/>
    <w:sectPr w:rsidR="000F785E" w:rsidSect="0042278D">
      <w:pgSz w:w="16838" w:h="11906" w:orient="landscape"/>
      <w:pgMar w:top="400" w:right="400" w:bottom="400" w:left="4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4D85" w:rsidRDefault="00DE4D85" w:rsidP="00BA7931">
      <w:r>
        <w:separator/>
      </w:r>
    </w:p>
  </w:endnote>
  <w:endnote w:type="continuationSeparator" w:id="1">
    <w:p w:rsidR="00DE4D85" w:rsidRDefault="00DE4D85" w:rsidP="00BA79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4D85" w:rsidRDefault="00DE4D85" w:rsidP="00BA7931">
      <w:r>
        <w:separator/>
      </w:r>
    </w:p>
  </w:footnote>
  <w:footnote w:type="continuationSeparator" w:id="1">
    <w:p w:rsidR="00DE4D85" w:rsidRDefault="00DE4D85" w:rsidP="00BA793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trackRevisions/>
  <w:defaultTabStop w:val="708"/>
  <w:hyphenationZone w:val="425"/>
  <w:doNotHyphenateCaps/>
  <w:characterSpacingControl w:val="doNotCompress"/>
  <w:doNotValidateAgainstSchema/>
  <w:doNotDemarcateInvalidXml/>
  <w:hdrShapeDefaults>
    <o:shapedefaults v:ext="edit" spidmax="13314"/>
  </w:hdrShapeDefaults>
  <w:footnotePr>
    <w:footnote w:id="0"/>
    <w:footnote w:id="1"/>
  </w:footnotePr>
  <w:endnotePr>
    <w:endnote w:id="0"/>
    <w:endnote w:id="1"/>
  </w:endnotePr>
  <w:compat>
    <w:useFELayout/>
  </w:compat>
  <w:rsids>
    <w:rsidRoot w:val="0042278D"/>
    <w:rsid w:val="000C74D9"/>
    <w:rsid w:val="000F785E"/>
    <w:rsid w:val="002337B1"/>
    <w:rsid w:val="00237FDB"/>
    <w:rsid w:val="002C21B4"/>
    <w:rsid w:val="002C3405"/>
    <w:rsid w:val="002D148D"/>
    <w:rsid w:val="00312B12"/>
    <w:rsid w:val="0037199E"/>
    <w:rsid w:val="0042278D"/>
    <w:rsid w:val="00431882"/>
    <w:rsid w:val="004574AD"/>
    <w:rsid w:val="0049731C"/>
    <w:rsid w:val="004E0CF9"/>
    <w:rsid w:val="00533ABD"/>
    <w:rsid w:val="005A66B3"/>
    <w:rsid w:val="00643252"/>
    <w:rsid w:val="006760BA"/>
    <w:rsid w:val="006A7C1D"/>
    <w:rsid w:val="006E4041"/>
    <w:rsid w:val="007057DF"/>
    <w:rsid w:val="00770ECA"/>
    <w:rsid w:val="00797DC5"/>
    <w:rsid w:val="008034BA"/>
    <w:rsid w:val="00840D86"/>
    <w:rsid w:val="00864AE2"/>
    <w:rsid w:val="00911139"/>
    <w:rsid w:val="00923F73"/>
    <w:rsid w:val="009240C3"/>
    <w:rsid w:val="0095320B"/>
    <w:rsid w:val="009C3F33"/>
    <w:rsid w:val="009D69F2"/>
    <w:rsid w:val="009D73CC"/>
    <w:rsid w:val="009F3C7F"/>
    <w:rsid w:val="009F7A75"/>
    <w:rsid w:val="00A31E81"/>
    <w:rsid w:val="00A37B0C"/>
    <w:rsid w:val="00A444D8"/>
    <w:rsid w:val="00AC2D02"/>
    <w:rsid w:val="00AE5C97"/>
    <w:rsid w:val="00B02510"/>
    <w:rsid w:val="00B17CBC"/>
    <w:rsid w:val="00B3001A"/>
    <w:rsid w:val="00B333AF"/>
    <w:rsid w:val="00BA7931"/>
    <w:rsid w:val="00BC66F7"/>
    <w:rsid w:val="00BE7080"/>
    <w:rsid w:val="00C41F28"/>
    <w:rsid w:val="00CA25F8"/>
    <w:rsid w:val="00D15DB0"/>
    <w:rsid w:val="00D30A50"/>
    <w:rsid w:val="00DC49B8"/>
    <w:rsid w:val="00DE3FD9"/>
    <w:rsid w:val="00DE4D85"/>
    <w:rsid w:val="00E20623"/>
    <w:rsid w:val="00E238E6"/>
    <w:rsid w:val="00E4468E"/>
    <w:rsid w:val="00EC530E"/>
    <w:rsid w:val="00EF1E5E"/>
    <w:rsid w:val="00F4221B"/>
    <w:rsid w:val="00F75369"/>
    <w:rsid w:val="00F773AE"/>
    <w:rsid w:val="00F84E92"/>
    <w:rsid w:val="00FB3C95"/>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맑은 고딕" w:hAnsi="Arial" w:cs="Arial"/>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2B12"/>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myOwnTableStyle">
    <w:name w:val="myOwnTableStyle"/>
    <w:uiPriority w:val="99"/>
    <w:rsid w:val="0042278D"/>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a3">
    <w:name w:val="header"/>
    <w:basedOn w:val="a"/>
    <w:link w:val="Char"/>
    <w:uiPriority w:val="99"/>
    <w:semiHidden/>
    <w:unhideWhenUsed/>
    <w:rsid w:val="00BA7931"/>
    <w:pPr>
      <w:tabs>
        <w:tab w:val="center" w:pos="4513"/>
        <w:tab w:val="right" w:pos="9026"/>
      </w:tabs>
      <w:snapToGrid w:val="0"/>
    </w:pPr>
  </w:style>
  <w:style w:type="character" w:customStyle="1" w:styleId="Char">
    <w:name w:val="머리글 Char"/>
    <w:basedOn w:val="a0"/>
    <w:link w:val="a3"/>
    <w:uiPriority w:val="99"/>
    <w:semiHidden/>
    <w:rsid w:val="00BA7931"/>
  </w:style>
  <w:style w:type="paragraph" w:styleId="a4">
    <w:name w:val="footer"/>
    <w:basedOn w:val="a"/>
    <w:link w:val="Char0"/>
    <w:uiPriority w:val="99"/>
    <w:semiHidden/>
    <w:unhideWhenUsed/>
    <w:rsid w:val="00BA7931"/>
    <w:pPr>
      <w:tabs>
        <w:tab w:val="center" w:pos="4513"/>
        <w:tab w:val="right" w:pos="9026"/>
      </w:tabs>
      <w:snapToGrid w:val="0"/>
    </w:pPr>
  </w:style>
  <w:style w:type="character" w:customStyle="1" w:styleId="Char0">
    <w:name w:val="바닥글 Char"/>
    <w:basedOn w:val="a0"/>
    <w:link w:val="a4"/>
    <w:uiPriority w:val="99"/>
    <w:semiHidden/>
    <w:rsid w:val="00BA7931"/>
  </w:style>
  <w:style w:type="character" w:customStyle="1" w:styleId="st">
    <w:name w:val="st"/>
    <w:basedOn w:val="a0"/>
    <w:rsid w:val="00E4468E"/>
  </w:style>
  <w:style w:type="character" w:styleId="a5">
    <w:name w:val="Emphasis"/>
    <w:basedOn w:val="a0"/>
    <w:uiPriority w:val="20"/>
    <w:qFormat/>
    <w:rsid w:val="00E4468E"/>
    <w:rPr>
      <w:i/>
      <w:iCs/>
    </w:rPr>
  </w:style>
  <w:style w:type="paragraph" w:styleId="a6">
    <w:name w:val="Balloon Text"/>
    <w:basedOn w:val="a"/>
    <w:link w:val="Char1"/>
    <w:uiPriority w:val="99"/>
    <w:semiHidden/>
    <w:unhideWhenUsed/>
    <w:rsid w:val="00D30A50"/>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D30A50"/>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1143</Words>
  <Characters>6517</Characters>
  <Application>Microsoft Office Word</Application>
  <DocSecurity>0</DocSecurity>
  <Lines>54</Lines>
  <Paragraphs>15</Paragraphs>
  <ScaleCrop>false</ScaleCrop>
  <HeadingPairs>
    <vt:vector size="6" baseType="variant">
      <vt:variant>
        <vt:lpstr>제목</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7645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dc:creator>
  <cp:lastModifiedBy>noel</cp:lastModifiedBy>
  <cp:revision>6</cp:revision>
  <dcterms:created xsi:type="dcterms:W3CDTF">2015-07-24T01:34:00Z</dcterms:created>
  <dcterms:modified xsi:type="dcterms:W3CDTF">2015-07-24T01:35:00Z</dcterms:modified>
</cp:coreProperties>
</file>